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870" w:rsidRDefault="002A6B7E" w:rsidP="000312EC">
      <w:pPr>
        <w:spacing w:before="59"/>
        <w:ind w:left="21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©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ISO201</w:t>
      </w:r>
      <w:r w:rsidR="000312EC">
        <w:rPr>
          <w:rFonts w:ascii="Arial" w:eastAsia="Arial" w:hAnsi="Arial" w:cs="Arial"/>
          <w:sz w:val="20"/>
          <w:szCs w:val="20"/>
        </w:rPr>
        <w:t>6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All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rights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reserved</w:t>
      </w:r>
    </w:p>
    <w:p w:rsidR="00096870" w:rsidRDefault="00096870">
      <w:pPr>
        <w:rPr>
          <w:rFonts w:ascii="Arial" w:eastAsia="Arial" w:hAnsi="Arial" w:cs="Arial"/>
          <w:sz w:val="20"/>
          <w:szCs w:val="20"/>
        </w:rPr>
      </w:pPr>
    </w:p>
    <w:p w:rsidR="00096870" w:rsidRDefault="00096870">
      <w:pPr>
        <w:rPr>
          <w:rFonts w:ascii="Arial" w:eastAsia="Arial" w:hAnsi="Arial" w:cs="Arial"/>
          <w:sz w:val="20"/>
          <w:szCs w:val="20"/>
        </w:rPr>
      </w:pPr>
    </w:p>
    <w:p w:rsidR="00096870" w:rsidRDefault="00096870">
      <w:pPr>
        <w:spacing w:before="2"/>
        <w:rPr>
          <w:rFonts w:ascii="Arial" w:eastAsia="Arial" w:hAnsi="Arial" w:cs="Arial"/>
          <w:sz w:val="19"/>
          <w:szCs w:val="19"/>
        </w:rPr>
      </w:pPr>
    </w:p>
    <w:p w:rsidR="00096870" w:rsidRDefault="002A6B7E" w:rsidP="00BA6300">
      <w:pPr>
        <w:spacing w:before="59"/>
        <w:ind w:right="234"/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color w:val="1D1B11"/>
          <w:spacing w:val="-1"/>
          <w:sz w:val="20"/>
        </w:rPr>
        <w:t>Reference</w:t>
      </w:r>
      <w:r>
        <w:rPr>
          <w:rFonts w:ascii="Calibri"/>
          <w:color w:val="1D1B11"/>
          <w:spacing w:val="-7"/>
          <w:sz w:val="20"/>
        </w:rPr>
        <w:t xml:space="preserve"> </w:t>
      </w:r>
      <w:r>
        <w:rPr>
          <w:rFonts w:ascii="Calibri"/>
          <w:color w:val="1D1B11"/>
          <w:spacing w:val="-1"/>
          <w:sz w:val="20"/>
        </w:rPr>
        <w:t>number</w:t>
      </w:r>
      <w:r>
        <w:rPr>
          <w:rFonts w:ascii="Calibri"/>
          <w:color w:val="1D1B11"/>
          <w:spacing w:val="-6"/>
          <w:sz w:val="20"/>
        </w:rPr>
        <w:t xml:space="preserve"> </w:t>
      </w:r>
      <w:r>
        <w:rPr>
          <w:rFonts w:ascii="Calibri"/>
          <w:color w:val="1D1B11"/>
          <w:sz w:val="20"/>
        </w:rPr>
        <w:t>of</w:t>
      </w:r>
      <w:r>
        <w:rPr>
          <w:rFonts w:ascii="Calibri"/>
          <w:color w:val="1D1B11"/>
          <w:spacing w:val="-5"/>
          <w:sz w:val="20"/>
        </w:rPr>
        <w:t xml:space="preserve"> </w:t>
      </w:r>
      <w:r>
        <w:rPr>
          <w:rFonts w:ascii="Calibri"/>
          <w:color w:val="1D1B11"/>
          <w:spacing w:val="-1"/>
          <w:sz w:val="20"/>
        </w:rPr>
        <w:t>working</w:t>
      </w:r>
      <w:r>
        <w:rPr>
          <w:rFonts w:ascii="Calibri"/>
          <w:color w:val="1D1B11"/>
          <w:spacing w:val="-5"/>
          <w:sz w:val="20"/>
        </w:rPr>
        <w:t xml:space="preserve"> </w:t>
      </w:r>
      <w:r>
        <w:rPr>
          <w:rFonts w:ascii="Calibri"/>
          <w:color w:val="1D1B11"/>
          <w:spacing w:val="-1"/>
          <w:sz w:val="20"/>
        </w:rPr>
        <w:t>document</w:t>
      </w:r>
      <w:r>
        <w:rPr>
          <w:rFonts w:ascii="Calibri"/>
          <w:color w:val="1D1B11"/>
          <w:spacing w:val="-2"/>
          <w:sz w:val="20"/>
        </w:rPr>
        <w:t xml:space="preserve"> </w:t>
      </w:r>
      <w:r>
        <w:rPr>
          <w:rFonts w:ascii="Calibri"/>
          <w:b/>
          <w:color w:val="1D1B11"/>
          <w:spacing w:val="-1"/>
          <w:sz w:val="20"/>
        </w:rPr>
        <w:t>ISOTC159</w:t>
      </w:r>
      <w:r>
        <w:rPr>
          <w:rFonts w:ascii="Calibri"/>
          <w:b/>
          <w:color w:val="1D1B11"/>
          <w:spacing w:val="-5"/>
          <w:sz w:val="20"/>
        </w:rPr>
        <w:t xml:space="preserve"> </w:t>
      </w:r>
      <w:r>
        <w:rPr>
          <w:rFonts w:ascii="Calibri"/>
          <w:b/>
          <w:color w:val="1D1B11"/>
          <w:sz w:val="20"/>
        </w:rPr>
        <w:t>SC5</w:t>
      </w:r>
      <w:r>
        <w:rPr>
          <w:rFonts w:ascii="Calibri"/>
          <w:b/>
          <w:color w:val="1D1B11"/>
          <w:spacing w:val="-6"/>
          <w:sz w:val="20"/>
        </w:rPr>
        <w:t xml:space="preserve"> </w:t>
      </w:r>
      <w:r>
        <w:rPr>
          <w:rFonts w:ascii="Calibri"/>
          <w:b/>
          <w:color w:val="1D1B11"/>
          <w:sz w:val="20"/>
        </w:rPr>
        <w:t>WG1</w:t>
      </w:r>
      <w:r>
        <w:rPr>
          <w:rFonts w:ascii="Calibri"/>
          <w:b/>
          <w:color w:val="1D1B11"/>
          <w:spacing w:val="-7"/>
          <w:sz w:val="20"/>
        </w:rPr>
        <w:t xml:space="preserve"> </w:t>
      </w:r>
    </w:p>
    <w:p w:rsidR="00096870" w:rsidRDefault="00096870">
      <w:pPr>
        <w:spacing w:before="2"/>
        <w:rPr>
          <w:rFonts w:ascii="Calibri" w:eastAsia="Calibri" w:hAnsi="Calibri" w:cs="Calibri"/>
          <w:b/>
          <w:bCs/>
          <w:sz w:val="18"/>
          <w:szCs w:val="18"/>
        </w:rPr>
      </w:pPr>
    </w:p>
    <w:p w:rsidR="00096870" w:rsidRPr="00470E88" w:rsidRDefault="002A6B7E" w:rsidP="00EF0EA5">
      <w:pPr>
        <w:ind w:right="232"/>
        <w:jc w:val="right"/>
        <w:rPr>
          <w:rFonts w:ascii="Calibri" w:eastAsia="Calibri" w:hAnsi="Calibri" w:cs="Calibri"/>
          <w:color w:val="FF0000"/>
          <w:sz w:val="20"/>
          <w:szCs w:val="20"/>
        </w:rPr>
      </w:pPr>
      <w:r>
        <w:rPr>
          <w:rFonts w:ascii="Calibri"/>
          <w:color w:val="1D1B11"/>
          <w:spacing w:val="-1"/>
          <w:sz w:val="20"/>
        </w:rPr>
        <w:t>Date:</w:t>
      </w:r>
      <w:r>
        <w:rPr>
          <w:rFonts w:ascii="Calibri"/>
          <w:color w:val="1D1B11"/>
          <w:spacing w:val="-14"/>
          <w:sz w:val="20"/>
        </w:rPr>
        <w:t xml:space="preserve"> </w:t>
      </w:r>
      <w:r w:rsidR="00B8650D">
        <w:rPr>
          <w:rFonts w:ascii="Calibri"/>
          <w:color w:val="1D1B11"/>
          <w:spacing w:val="-14"/>
          <w:sz w:val="20"/>
        </w:rPr>
        <w:t>2016-08-25</w:t>
      </w:r>
    </w:p>
    <w:p w:rsidR="00096870" w:rsidRDefault="00096870">
      <w:pPr>
        <w:spacing w:before="9"/>
        <w:rPr>
          <w:rFonts w:ascii="Calibri" w:eastAsia="Calibri" w:hAnsi="Calibri" w:cs="Calibri"/>
          <w:sz w:val="17"/>
          <w:szCs w:val="17"/>
        </w:rPr>
      </w:pPr>
    </w:p>
    <w:p w:rsidR="00096870" w:rsidRDefault="002A6B7E">
      <w:pPr>
        <w:ind w:right="231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1D1B11"/>
          <w:sz w:val="20"/>
        </w:rPr>
        <w:t>Reference</w:t>
      </w:r>
      <w:r>
        <w:rPr>
          <w:rFonts w:ascii="Calibri"/>
          <w:color w:val="1D1B11"/>
          <w:spacing w:val="-7"/>
          <w:sz w:val="20"/>
        </w:rPr>
        <w:t xml:space="preserve"> </w:t>
      </w:r>
      <w:r>
        <w:rPr>
          <w:rFonts w:ascii="Calibri"/>
          <w:color w:val="1D1B11"/>
          <w:spacing w:val="-1"/>
          <w:sz w:val="20"/>
        </w:rPr>
        <w:t>number</w:t>
      </w:r>
      <w:r>
        <w:rPr>
          <w:rFonts w:ascii="Calibri"/>
          <w:color w:val="1D1B11"/>
          <w:spacing w:val="-5"/>
          <w:sz w:val="20"/>
        </w:rPr>
        <w:t xml:space="preserve"> </w:t>
      </w:r>
      <w:r>
        <w:rPr>
          <w:rFonts w:ascii="Calibri"/>
          <w:color w:val="1D1B11"/>
          <w:sz w:val="20"/>
        </w:rPr>
        <w:t>of</w:t>
      </w:r>
      <w:r>
        <w:rPr>
          <w:rFonts w:ascii="Calibri"/>
          <w:color w:val="1D1B11"/>
          <w:spacing w:val="-7"/>
          <w:sz w:val="20"/>
        </w:rPr>
        <w:t xml:space="preserve"> </w:t>
      </w:r>
      <w:r>
        <w:rPr>
          <w:rFonts w:ascii="Calibri"/>
          <w:color w:val="1D1B11"/>
          <w:sz w:val="20"/>
        </w:rPr>
        <w:t>document:</w:t>
      </w:r>
      <w:r>
        <w:rPr>
          <w:rFonts w:ascii="Calibri"/>
          <w:color w:val="1D1B11"/>
          <w:spacing w:val="-2"/>
          <w:sz w:val="20"/>
        </w:rPr>
        <w:t xml:space="preserve"> </w:t>
      </w:r>
      <w:r>
        <w:rPr>
          <w:rFonts w:ascii="Calibri"/>
          <w:b/>
          <w:color w:val="1D1B11"/>
          <w:sz w:val="24"/>
        </w:rPr>
        <w:t>ISO</w:t>
      </w:r>
      <w:r>
        <w:rPr>
          <w:rFonts w:ascii="Calibri"/>
          <w:b/>
          <w:color w:val="1D1B11"/>
          <w:spacing w:val="-6"/>
          <w:sz w:val="24"/>
        </w:rPr>
        <w:t xml:space="preserve"> </w:t>
      </w:r>
      <w:r w:rsidR="00EF0EA5">
        <w:rPr>
          <w:rFonts w:ascii="Calibri"/>
          <w:b/>
          <w:color w:val="1D1B11"/>
          <w:spacing w:val="-6"/>
          <w:sz w:val="24"/>
        </w:rPr>
        <w:t>F</w:t>
      </w:r>
      <w:r>
        <w:rPr>
          <w:rFonts w:ascii="Calibri"/>
          <w:b/>
          <w:color w:val="1D1B11"/>
          <w:spacing w:val="-1"/>
          <w:sz w:val="24"/>
        </w:rPr>
        <w:t>DIS</w:t>
      </w:r>
      <w:r>
        <w:rPr>
          <w:rFonts w:ascii="Calibri"/>
          <w:b/>
          <w:color w:val="1D1B11"/>
          <w:spacing w:val="-9"/>
          <w:sz w:val="24"/>
        </w:rPr>
        <w:t xml:space="preserve"> </w:t>
      </w:r>
      <w:r>
        <w:rPr>
          <w:rFonts w:ascii="Calibri"/>
          <w:b/>
          <w:color w:val="1D1B11"/>
          <w:spacing w:val="-1"/>
          <w:sz w:val="24"/>
        </w:rPr>
        <w:t>7243</w:t>
      </w:r>
    </w:p>
    <w:p w:rsidR="00096870" w:rsidRDefault="00096870">
      <w:pPr>
        <w:spacing w:before="3"/>
        <w:rPr>
          <w:rFonts w:ascii="Calibri" w:eastAsia="Calibri" w:hAnsi="Calibri" w:cs="Calibri"/>
          <w:b/>
          <w:bCs/>
          <w:sz w:val="18"/>
          <w:szCs w:val="18"/>
        </w:rPr>
      </w:pPr>
    </w:p>
    <w:p w:rsidR="00096870" w:rsidRDefault="002A6B7E">
      <w:pPr>
        <w:ind w:right="235"/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color w:val="1D1B11"/>
          <w:spacing w:val="-1"/>
          <w:sz w:val="20"/>
        </w:rPr>
        <w:t>Committee</w:t>
      </w:r>
      <w:r>
        <w:rPr>
          <w:rFonts w:ascii="Calibri"/>
          <w:color w:val="1D1B11"/>
          <w:spacing w:val="-9"/>
          <w:sz w:val="20"/>
        </w:rPr>
        <w:t xml:space="preserve"> </w:t>
      </w:r>
      <w:r>
        <w:rPr>
          <w:rFonts w:ascii="Calibri"/>
          <w:color w:val="1D1B11"/>
          <w:sz w:val="20"/>
        </w:rPr>
        <w:t>identification:</w:t>
      </w:r>
      <w:r>
        <w:rPr>
          <w:rFonts w:ascii="Calibri"/>
          <w:color w:val="1D1B11"/>
          <w:spacing w:val="-8"/>
          <w:sz w:val="20"/>
        </w:rPr>
        <w:t xml:space="preserve"> </w:t>
      </w:r>
      <w:r>
        <w:rPr>
          <w:rFonts w:ascii="Calibri"/>
          <w:color w:val="1D1B11"/>
          <w:sz w:val="20"/>
        </w:rPr>
        <w:t>ISO/TC</w:t>
      </w:r>
      <w:r>
        <w:rPr>
          <w:rFonts w:ascii="Calibri"/>
          <w:color w:val="1D1B11"/>
          <w:spacing w:val="-6"/>
          <w:sz w:val="20"/>
        </w:rPr>
        <w:t xml:space="preserve"> </w:t>
      </w:r>
      <w:r>
        <w:rPr>
          <w:rFonts w:ascii="Calibri"/>
          <w:color w:val="1D1B11"/>
          <w:sz w:val="20"/>
        </w:rPr>
        <w:t>159/SC</w:t>
      </w:r>
      <w:r>
        <w:rPr>
          <w:rFonts w:ascii="Calibri"/>
          <w:color w:val="1D1B11"/>
          <w:spacing w:val="-8"/>
          <w:sz w:val="20"/>
        </w:rPr>
        <w:t xml:space="preserve"> </w:t>
      </w:r>
      <w:r>
        <w:rPr>
          <w:rFonts w:ascii="Calibri"/>
          <w:color w:val="1D1B11"/>
          <w:sz w:val="20"/>
        </w:rPr>
        <w:t>5/WG</w:t>
      </w:r>
      <w:r>
        <w:rPr>
          <w:rFonts w:ascii="Calibri"/>
          <w:color w:val="1D1B11"/>
          <w:spacing w:val="-8"/>
          <w:sz w:val="20"/>
        </w:rPr>
        <w:t xml:space="preserve"> </w:t>
      </w:r>
      <w:r>
        <w:rPr>
          <w:rFonts w:ascii="Calibri"/>
          <w:color w:val="1D1B11"/>
          <w:sz w:val="20"/>
        </w:rPr>
        <w:t>1</w:t>
      </w:r>
    </w:p>
    <w:p w:rsidR="00096870" w:rsidRDefault="00096870">
      <w:pPr>
        <w:spacing w:before="2"/>
        <w:rPr>
          <w:rFonts w:ascii="Calibri" w:eastAsia="Calibri" w:hAnsi="Calibri" w:cs="Calibri"/>
          <w:sz w:val="18"/>
          <w:szCs w:val="18"/>
        </w:rPr>
      </w:pPr>
    </w:p>
    <w:p w:rsidR="00096870" w:rsidRDefault="002A6B7E">
      <w:pPr>
        <w:tabs>
          <w:tab w:val="left" w:pos="1612"/>
        </w:tabs>
        <w:ind w:right="235"/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color w:val="1D1B11"/>
          <w:spacing w:val="-1"/>
          <w:w w:val="95"/>
          <w:sz w:val="20"/>
        </w:rPr>
        <w:t>Secretariat:</w:t>
      </w:r>
      <w:r>
        <w:rPr>
          <w:rFonts w:ascii="Calibri"/>
          <w:color w:val="1D1B11"/>
          <w:spacing w:val="-1"/>
          <w:w w:val="95"/>
          <w:sz w:val="20"/>
        </w:rPr>
        <w:tab/>
        <w:t>BSI</w:t>
      </w:r>
    </w:p>
    <w:p w:rsidR="00096870" w:rsidRDefault="00096870">
      <w:pPr>
        <w:rPr>
          <w:rFonts w:ascii="Calibri" w:eastAsia="Calibri" w:hAnsi="Calibri" w:cs="Calibri"/>
          <w:sz w:val="20"/>
          <w:szCs w:val="20"/>
        </w:rPr>
      </w:pPr>
    </w:p>
    <w:p w:rsidR="00096870" w:rsidRDefault="00096870">
      <w:pPr>
        <w:rPr>
          <w:rFonts w:ascii="Calibri" w:eastAsia="Calibri" w:hAnsi="Calibri" w:cs="Calibri"/>
          <w:sz w:val="20"/>
          <w:szCs w:val="20"/>
        </w:rPr>
      </w:pPr>
    </w:p>
    <w:p w:rsidR="00096870" w:rsidRDefault="00096870">
      <w:pPr>
        <w:rPr>
          <w:rFonts w:ascii="Calibri" w:eastAsia="Calibri" w:hAnsi="Calibri" w:cs="Calibri"/>
          <w:sz w:val="20"/>
          <w:szCs w:val="20"/>
        </w:rPr>
      </w:pPr>
    </w:p>
    <w:p w:rsidR="00096870" w:rsidRDefault="00096870">
      <w:pPr>
        <w:rPr>
          <w:rFonts w:ascii="Calibri" w:eastAsia="Calibri" w:hAnsi="Calibri" w:cs="Calibri"/>
          <w:sz w:val="20"/>
          <w:szCs w:val="20"/>
        </w:rPr>
      </w:pPr>
    </w:p>
    <w:p w:rsidR="00096870" w:rsidRDefault="00096870">
      <w:pPr>
        <w:rPr>
          <w:rFonts w:ascii="Calibri" w:eastAsia="Calibri" w:hAnsi="Calibri" w:cs="Calibri"/>
          <w:sz w:val="20"/>
          <w:szCs w:val="20"/>
        </w:rPr>
      </w:pPr>
    </w:p>
    <w:p w:rsidR="00096870" w:rsidRDefault="00096870">
      <w:pPr>
        <w:rPr>
          <w:rFonts w:ascii="Calibri" w:eastAsia="Calibri" w:hAnsi="Calibri" w:cs="Calibri"/>
          <w:sz w:val="20"/>
          <w:szCs w:val="20"/>
        </w:rPr>
      </w:pPr>
    </w:p>
    <w:p w:rsidR="00096870" w:rsidRDefault="00096870">
      <w:pPr>
        <w:rPr>
          <w:rFonts w:ascii="Calibri" w:eastAsia="Calibri" w:hAnsi="Calibri" w:cs="Calibri"/>
          <w:sz w:val="20"/>
          <w:szCs w:val="20"/>
        </w:rPr>
      </w:pPr>
    </w:p>
    <w:p w:rsidR="00096870" w:rsidRDefault="00096870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096870" w:rsidRDefault="002A6B7E">
      <w:pPr>
        <w:pStyle w:val="Heading1"/>
        <w:spacing w:before="0"/>
        <w:ind w:left="218" w:right="235"/>
        <w:rPr>
          <w:b w:val="0"/>
          <w:bCs w:val="0"/>
        </w:rPr>
      </w:pPr>
      <w:r>
        <w:rPr>
          <w:color w:val="1D1B11"/>
          <w:spacing w:val="-1"/>
        </w:rPr>
        <w:t>Ergonomics</w:t>
      </w:r>
      <w:r>
        <w:rPr>
          <w:color w:val="1D1B11"/>
          <w:spacing w:val="62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60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61"/>
        </w:rPr>
        <w:t xml:space="preserve"> </w:t>
      </w:r>
      <w:r>
        <w:rPr>
          <w:color w:val="1D1B11"/>
          <w:spacing w:val="-1"/>
        </w:rPr>
        <w:t>thermal</w:t>
      </w:r>
      <w:r>
        <w:rPr>
          <w:color w:val="1D1B11"/>
        </w:rPr>
        <w:t xml:space="preserve"> </w:t>
      </w:r>
      <w:r>
        <w:rPr>
          <w:color w:val="1D1B11"/>
          <w:spacing w:val="-2"/>
        </w:rPr>
        <w:t>environment</w:t>
      </w:r>
      <w:r>
        <w:rPr>
          <w:color w:val="1D1B11"/>
        </w:rPr>
        <w:t xml:space="preserve"> </w:t>
      </w:r>
      <w:r>
        <w:rPr>
          <w:color w:val="1D1B11"/>
          <w:spacing w:val="4"/>
        </w:rPr>
        <w:t xml:space="preserve"> </w:t>
      </w:r>
      <w:r>
        <w:rPr>
          <w:rFonts w:cs="Calibri"/>
          <w:color w:val="1D1B11"/>
        </w:rPr>
        <w:t xml:space="preserve">–  </w:t>
      </w:r>
      <w:r>
        <w:rPr>
          <w:color w:val="1D1B11"/>
          <w:spacing w:val="-1"/>
        </w:rPr>
        <w:t>Assessment</w:t>
      </w:r>
      <w:r>
        <w:rPr>
          <w:color w:val="1D1B11"/>
        </w:rPr>
        <w:t xml:space="preserve"> </w:t>
      </w:r>
      <w:r>
        <w:rPr>
          <w:color w:val="1D1B11"/>
          <w:spacing w:val="1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61"/>
        </w:rPr>
        <w:t xml:space="preserve"> </w:t>
      </w:r>
      <w:r>
        <w:rPr>
          <w:color w:val="1D1B11"/>
          <w:spacing w:val="-1"/>
        </w:rPr>
        <w:t>heat</w:t>
      </w:r>
      <w:r>
        <w:rPr>
          <w:color w:val="1D1B11"/>
        </w:rPr>
        <w:t xml:space="preserve"> 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2"/>
        </w:rPr>
        <w:t>stress</w:t>
      </w:r>
      <w:r>
        <w:rPr>
          <w:color w:val="1D1B11"/>
        </w:rPr>
        <w:t xml:space="preserve"> 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using</w:t>
      </w:r>
      <w:r>
        <w:rPr>
          <w:color w:val="1D1B11"/>
          <w:spacing w:val="60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61"/>
        </w:rPr>
        <w:t xml:space="preserve"> </w:t>
      </w:r>
      <w:r>
        <w:rPr>
          <w:color w:val="1D1B11"/>
          <w:spacing w:val="-1"/>
        </w:rPr>
        <w:t>WBGT (wet bulb globe temperature)</w:t>
      </w:r>
      <w:r>
        <w:rPr>
          <w:color w:val="1D1B11"/>
          <w:spacing w:val="-2"/>
        </w:rPr>
        <w:t xml:space="preserve"> index</w:t>
      </w:r>
    </w:p>
    <w:p w:rsidR="00096870" w:rsidRDefault="00096870">
      <w:pPr>
        <w:rPr>
          <w:rFonts w:ascii="Calibri" w:eastAsia="Calibri" w:hAnsi="Calibri" w:cs="Calibri"/>
          <w:b/>
          <w:bCs/>
          <w:sz w:val="28"/>
          <w:szCs w:val="28"/>
        </w:rPr>
      </w:pPr>
    </w:p>
    <w:p w:rsidR="00096870" w:rsidRDefault="00096870">
      <w:pPr>
        <w:spacing w:before="7"/>
        <w:rPr>
          <w:rFonts w:ascii="Calibri" w:eastAsia="Calibri" w:hAnsi="Calibri" w:cs="Calibri"/>
          <w:b/>
          <w:bCs/>
          <w:sz w:val="37"/>
          <w:szCs w:val="37"/>
        </w:rPr>
      </w:pPr>
    </w:p>
    <w:p w:rsidR="00096870" w:rsidRDefault="002A6B7E">
      <w:pPr>
        <w:ind w:left="218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color w:val="1D1B11"/>
          <w:sz w:val="20"/>
          <w:szCs w:val="20"/>
        </w:rPr>
        <w:t>Élément</w:t>
      </w:r>
      <w:r>
        <w:rPr>
          <w:rFonts w:ascii="Calibri" w:eastAsia="Calibri" w:hAnsi="Calibri" w:cs="Calibri"/>
          <w:i/>
          <w:color w:val="1D1B11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1D1B11"/>
          <w:spacing w:val="-1"/>
          <w:sz w:val="20"/>
          <w:szCs w:val="20"/>
        </w:rPr>
        <w:t>introductif</w:t>
      </w:r>
      <w:r>
        <w:rPr>
          <w:rFonts w:ascii="Calibri" w:eastAsia="Calibri" w:hAnsi="Calibri" w:cs="Calibri"/>
          <w:i/>
          <w:color w:val="1D1B11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1D1B11"/>
          <w:sz w:val="20"/>
          <w:szCs w:val="20"/>
        </w:rPr>
        <w:t>—</w:t>
      </w:r>
      <w:r>
        <w:rPr>
          <w:rFonts w:ascii="Calibri" w:eastAsia="Calibri" w:hAnsi="Calibri" w:cs="Calibri"/>
          <w:i/>
          <w:color w:val="1D1B11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1D1B11"/>
          <w:spacing w:val="-1"/>
          <w:sz w:val="20"/>
          <w:szCs w:val="20"/>
        </w:rPr>
        <w:t>Élément</w:t>
      </w:r>
      <w:r>
        <w:rPr>
          <w:rFonts w:ascii="Calibri" w:eastAsia="Calibri" w:hAnsi="Calibri" w:cs="Calibri"/>
          <w:i/>
          <w:color w:val="1D1B11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1D1B11"/>
          <w:sz w:val="20"/>
          <w:szCs w:val="20"/>
        </w:rPr>
        <w:t>principal</w:t>
      </w:r>
      <w:r>
        <w:rPr>
          <w:rFonts w:ascii="Calibri" w:eastAsia="Calibri" w:hAnsi="Calibri" w:cs="Calibri"/>
          <w:i/>
          <w:color w:val="1D1B11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1D1B11"/>
          <w:sz w:val="20"/>
          <w:szCs w:val="20"/>
        </w:rPr>
        <w:t>—</w:t>
      </w:r>
      <w:r>
        <w:rPr>
          <w:rFonts w:ascii="Calibri" w:eastAsia="Calibri" w:hAnsi="Calibri" w:cs="Calibri"/>
          <w:i/>
          <w:color w:val="1D1B11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1D1B11"/>
          <w:spacing w:val="-1"/>
          <w:sz w:val="20"/>
          <w:szCs w:val="20"/>
        </w:rPr>
        <w:t>Partie</w:t>
      </w:r>
      <w:r>
        <w:rPr>
          <w:rFonts w:ascii="Calibri" w:eastAsia="Calibri" w:hAnsi="Calibri" w:cs="Calibri"/>
          <w:i/>
          <w:color w:val="1D1B11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1D1B11"/>
          <w:sz w:val="20"/>
          <w:szCs w:val="20"/>
        </w:rPr>
        <w:t>n:</w:t>
      </w:r>
      <w:r>
        <w:rPr>
          <w:rFonts w:ascii="Calibri" w:eastAsia="Calibri" w:hAnsi="Calibri" w:cs="Calibri"/>
          <w:i/>
          <w:color w:val="1D1B11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1D1B11"/>
          <w:spacing w:val="-1"/>
          <w:sz w:val="20"/>
          <w:szCs w:val="20"/>
        </w:rPr>
        <w:t>Titre</w:t>
      </w:r>
      <w:r>
        <w:rPr>
          <w:rFonts w:ascii="Calibri" w:eastAsia="Calibri" w:hAnsi="Calibri" w:cs="Calibri"/>
          <w:i/>
          <w:color w:val="1D1B11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1D1B11"/>
          <w:sz w:val="20"/>
          <w:szCs w:val="20"/>
        </w:rPr>
        <w:t>de</w:t>
      </w:r>
      <w:r>
        <w:rPr>
          <w:rFonts w:ascii="Calibri" w:eastAsia="Calibri" w:hAnsi="Calibri" w:cs="Calibri"/>
          <w:i/>
          <w:color w:val="1D1B11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1D1B11"/>
          <w:sz w:val="20"/>
          <w:szCs w:val="20"/>
        </w:rPr>
        <w:t>la</w:t>
      </w:r>
      <w:r>
        <w:rPr>
          <w:rFonts w:ascii="Calibri" w:eastAsia="Calibri" w:hAnsi="Calibri" w:cs="Calibri"/>
          <w:i/>
          <w:color w:val="1D1B11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1D1B11"/>
          <w:spacing w:val="-1"/>
          <w:sz w:val="20"/>
          <w:szCs w:val="20"/>
        </w:rPr>
        <w:t>partie</w:t>
      </w:r>
    </w:p>
    <w:p w:rsidR="00096870" w:rsidRDefault="00096870">
      <w:pPr>
        <w:rPr>
          <w:rFonts w:ascii="Calibri" w:eastAsia="Calibri" w:hAnsi="Calibri" w:cs="Calibri"/>
          <w:i/>
          <w:sz w:val="20"/>
          <w:szCs w:val="20"/>
        </w:rPr>
      </w:pPr>
    </w:p>
    <w:p w:rsidR="00096870" w:rsidRDefault="00096870">
      <w:pPr>
        <w:rPr>
          <w:rFonts w:ascii="Calibri" w:eastAsia="Calibri" w:hAnsi="Calibri" w:cs="Calibri"/>
          <w:i/>
          <w:sz w:val="20"/>
          <w:szCs w:val="20"/>
        </w:rPr>
      </w:pPr>
    </w:p>
    <w:p w:rsidR="00096870" w:rsidRDefault="00096870">
      <w:pPr>
        <w:spacing w:before="11"/>
        <w:rPr>
          <w:rFonts w:ascii="Calibri" w:eastAsia="Calibri" w:hAnsi="Calibri" w:cs="Calibri"/>
          <w:i/>
          <w:sz w:val="19"/>
          <w:szCs w:val="19"/>
        </w:rPr>
      </w:pPr>
    </w:p>
    <w:p w:rsidR="00096870" w:rsidRDefault="003A2004">
      <w:pPr>
        <w:spacing w:line="200" w:lineRule="atLeast"/>
        <w:ind w:left="10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a-DK" w:eastAsia="da-DK"/>
        </w:rPr>
        <mc:AlternateContent>
          <mc:Choice Requires="wps">
            <w:drawing>
              <wp:inline distT="0" distB="0" distL="0" distR="0" wp14:anchorId="1350E3F5" wp14:editId="2145F9D5">
                <wp:extent cx="6339840" cy="1091565"/>
                <wp:effectExtent l="9525" t="9525" r="13335" b="13335"/>
                <wp:docPr id="3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9840" cy="1091565"/>
                        </a:xfrm>
                        <a:prstGeom prst="rect">
                          <a:avLst/>
                        </a:prstGeom>
                        <a:noFill/>
                        <a:ln w="104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26222" w:rsidRDefault="00F26222">
                            <w:pPr>
                              <w:spacing w:before="19"/>
                              <w:ind w:right="3"/>
                              <w:jc w:val="center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1D1B11"/>
                                <w:spacing w:val="-1"/>
                                <w:sz w:val="20"/>
                              </w:rPr>
                              <w:t>Warning</w:t>
                            </w:r>
                          </w:p>
                          <w:p w:rsidR="00F26222" w:rsidRDefault="00F26222">
                            <w:pPr>
                              <w:spacing w:before="2"/>
                              <w:rPr>
                                <w:rFonts w:ascii="Calibri" w:eastAsia="Calibri" w:hAnsi="Calibri" w:cs="Calibri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F26222" w:rsidRDefault="00F26222">
                            <w:pPr>
                              <w:ind w:left="106" w:right="487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color w:val="1D1B11"/>
                                <w:spacing w:val="-1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document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an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1"/>
                                <w:sz w:val="20"/>
                              </w:rPr>
                              <w:t>ISO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International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1"/>
                                <w:sz w:val="20"/>
                              </w:rPr>
                              <w:t>Standard.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distributed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1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1"/>
                                <w:sz w:val="20"/>
                              </w:rPr>
                              <w:t>review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comment.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1"/>
                                <w:sz w:val="20"/>
                              </w:rPr>
                              <w:t>subject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change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51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1"/>
                                <w:sz w:val="20"/>
                              </w:rPr>
                              <w:t>without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notice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may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1"/>
                                <w:sz w:val="20"/>
                              </w:rPr>
                              <w:t>be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1"/>
                                <w:sz w:val="20"/>
                              </w:rPr>
                              <w:t>referred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an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International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Standard.</w:t>
                            </w:r>
                          </w:p>
                          <w:p w:rsidR="00F26222" w:rsidRDefault="00F26222">
                            <w:pPr>
                              <w:spacing w:before="2"/>
                              <w:rPr>
                                <w:rFonts w:ascii="Calibri" w:eastAsia="Calibri" w:hAnsi="Calibri" w:cs="Calibri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F26222" w:rsidRDefault="00F26222">
                            <w:pPr>
                              <w:ind w:left="106" w:right="375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Recipients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draft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invited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1"/>
                                <w:sz w:val="20"/>
                              </w:rPr>
                              <w:t>submit,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1"/>
                                <w:sz w:val="20"/>
                              </w:rPr>
                              <w:t>their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1"/>
                                <w:sz w:val="20"/>
                              </w:rPr>
                              <w:t>comments,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notification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any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1"/>
                                <w:sz w:val="20"/>
                              </w:rPr>
                              <w:t>relevant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1"/>
                                <w:sz w:val="20"/>
                              </w:rPr>
                              <w:t>patent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rights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which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74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they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aware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1"/>
                                <w:sz w:val="20"/>
                              </w:rPr>
                              <w:t>provide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supporting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1"/>
                                <w:sz w:val="20"/>
                              </w:rPr>
                              <w:t>documentation.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350E3F5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width:499.2pt;height:8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" filled="f" strokeweight=".82pt">
                <v:textbox inset="0,0,0,0">
                  <w:txbxContent>
                    <w:p w:rsidR="00F26222" w:rsidRDefault="00F26222">
                      <w:pPr>
                        <w:spacing w:before="19"/>
                        <w:ind w:right="3"/>
                        <w:jc w:val="center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/>
                          <w:b/>
                          <w:color w:val="1D1B11"/>
                          <w:spacing w:val="-1"/>
                          <w:sz w:val="20"/>
                        </w:rPr>
                        <w:t>Warning</w:t>
                      </w:r>
                    </w:p>
                    <w:p w:rsidR="00F26222" w:rsidRDefault="00F26222">
                      <w:pPr>
                        <w:spacing w:before="2"/>
                        <w:rPr>
                          <w:rFonts w:ascii="Calibri" w:eastAsia="Calibri" w:hAnsi="Calibri" w:cs="Calibri"/>
                          <w:i/>
                          <w:sz w:val="18"/>
                          <w:szCs w:val="18"/>
                        </w:rPr>
                      </w:pPr>
                    </w:p>
                    <w:p w:rsidR="00F26222" w:rsidRDefault="00F26222">
                      <w:pPr>
                        <w:ind w:left="106" w:right="487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/>
                          <w:color w:val="1D1B11"/>
                          <w:spacing w:val="-1"/>
                          <w:sz w:val="20"/>
                        </w:rPr>
                        <w:t>This</w:t>
                      </w:r>
                      <w:r>
                        <w:rPr>
                          <w:rFonts w:ascii="Calibri"/>
                          <w:color w:val="1D1B11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document</w:t>
                      </w:r>
                      <w:r>
                        <w:rPr>
                          <w:rFonts w:ascii="Calibri"/>
                          <w:color w:val="1D1B11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is</w:t>
                      </w:r>
                      <w:r>
                        <w:rPr>
                          <w:rFonts w:ascii="Calibri"/>
                          <w:color w:val="1D1B11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not</w:t>
                      </w:r>
                      <w:r>
                        <w:rPr>
                          <w:rFonts w:ascii="Calibri"/>
                          <w:color w:val="1D1B11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an</w:t>
                      </w:r>
                      <w:r>
                        <w:rPr>
                          <w:rFonts w:ascii="Calibri"/>
                          <w:color w:val="1D1B11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pacing w:val="-1"/>
                          <w:sz w:val="20"/>
                        </w:rPr>
                        <w:t>ISO</w:t>
                      </w:r>
                      <w:r>
                        <w:rPr>
                          <w:rFonts w:ascii="Calibri"/>
                          <w:color w:val="1D1B11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International</w:t>
                      </w:r>
                      <w:r>
                        <w:rPr>
                          <w:rFonts w:ascii="Calibri"/>
                          <w:color w:val="1D1B11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pacing w:val="-1"/>
                          <w:sz w:val="20"/>
                        </w:rPr>
                        <w:t>Standard.</w:t>
                      </w:r>
                      <w:r>
                        <w:rPr>
                          <w:rFonts w:ascii="Calibri"/>
                          <w:color w:val="1D1B11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It</w:t>
                      </w:r>
                      <w:r>
                        <w:rPr>
                          <w:rFonts w:ascii="Calibri"/>
                          <w:color w:val="1D1B11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is</w:t>
                      </w:r>
                      <w:r>
                        <w:rPr>
                          <w:rFonts w:ascii="Calibri"/>
                          <w:color w:val="1D1B11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distributed</w:t>
                      </w:r>
                      <w:r>
                        <w:rPr>
                          <w:rFonts w:ascii="Calibri"/>
                          <w:color w:val="1D1B11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pacing w:val="-1"/>
                          <w:sz w:val="20"/>
                        </w:rPr>
                        <w:t>for</w:t>
                      </w:r>
                      <w:r>
                        <w:rPr>
                          <w:rFonts w:ascii="Calibri"/>
                          <w:color w:val="1D1B11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pacing w:val="-1"/>
                          <w:sz w:val="20"/>
                        </w:rPr>
                        <w:t>review</w:t>
                      </w:r>
                      <w:r>
                        <w:rPr>
                          <w:rFonts w:ascii="Calibri"/>
                          <w:color w:val="1D1B11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and</w:t>
                      </w:r>
                      <w:r>
                        <w:rPr>
                          <w:rFonts w:ascii="Calibri"/>
                          <w:color w:val="1D1B11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comment.</w:t>
                      </w:r>
                      <w:r>
                        <w:rPr>
                          <w:rFonts w:ascii="Calibri"/>
                          <w:color w:val="1D1B11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It</w:t>
                      </w:r>
                      <w:r>
                        <w:rPr>
                          <w:rFonts w:ascii="Calibri"/>
                          <w:color w:val="1D1B11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is</w:t>
                      </w:r>
                      <w:r>
                        <w:rPr>
                          <w:rFonts w:ascii="Calibri"/>
                          <w:color w:val="1D1B11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pacing w:val="-1"/>
                          <w:sz w:val="20"/>
                        </w:rPr>
                        <w:t>subject</w:t>
                      </w:r>
                      <w:r>
                        <w:rPr>
                          <w:rFonts w:ascii="Calibri"/>
                          <w:color w:val="1D1B11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to</w:t>
                      </w:r>
                      <w:r>
                        <w:rPr>
                          <w:rFonts w:ascii="Calibri"/>
                          <w:color w:val="1D1B11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change</w:t>
                      </w:r>
                      <w:r>
                        <w:rPr>
                          <w:rFonts w:ascii="Calibri"/>
                          <w:color w:val="1D1B11"/>
                          <w:spacing w:val="51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pacing w:val="-1"/>
                          <w:sz w:val="20"/>
                        </w:rPr>
                        <w:t>without</w:t>
                      </w:r>
                      <w:r>
                        <w:rPr>
                          <w:rFonts w:ascii="Calibri"/>
                          <w:color w:val="1D1B11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notice</w:t>
                      </w:r>
                      <w:r>
                        <w:rPr>
                          <w:rFonts w:ascii="Calibri"/>
                          <w:color w:val="1D1B11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and</w:t>
                      </w:r>
                      <w:r>
                        <w:rPr>
                          <w:rFonts w:ascii="Calibri"/>
                          <w:color w:val="1D1B11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may</w:t>
                      </w:r>
                      <w:r>
                        <w:rPr>
                          <w:rFonts w:ascii="Calibri"/>
                          <w:color w:val="1D1B11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not</w:t>
                      </w:r>
                      <w:r>
                        <w:rPr>
                          <w:rFonts w:ascii="Calibri"/>
                          <w:color w:val="1D1B11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pacing w:val="-1"/>
                          <w:sz w:val="20"/>
                        </w:rPr>
                        <w:t>be</w:t>
                      </w:r>
                      <w:r>
                        <w:rPr>
                          <w:rFonts w:ascii="Calibri"/>
                          <w:color w:val="1D1B11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pacing w:val="-1"/>
                          <w:sz w:val="20"/>
                        </w:rPr>
                        <w:t>referred</w:t>
                      </w:r>
                      <w:r>
                        <w:rPr>
                          <w:rFonts w:ascii="Calibri"/>
                          <w:color w:val="1D1B11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to</w:t>
                      </w:r>
                      <w:r>
                        <w:rPr>
                          <w:rFonts w:ascii="Calibri"/>
                          <w:color w:val="1D1B11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as</w:t>
                      </w:r>
                      <w:r>
                        <w:rPr>
                          <w:rFonts w:ascii="Calibri"/>
                          <w:color w:val="1D1B11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an</w:t>
                      </w:r>
                      <w:r>
                        <w:rPr>
                          <w:rFonts w:ascii="Calibri"/>
                          <w:color w:val="1D1B11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International</w:t>
                      </w:r>
                      <w:r>
                        <w:rPr>
                          <w:rFonts w:ascii="Calibri"/>
                          <w:color w:val="1D1B11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Standard.</w:t>
                      </w:r>
                    </w:p>
                    <w:p w:rsidR="00F26222" w:rsidRDefault="00F26222">
                      <w:pPr>
                        <w:spacing w:before="2"/>
                        <w:rPr>
                          <w:rFonts w:ascii="Calibri" w:eastAsia="Calibri" w:hAnsi="Calibri" w:cs="Calibri"/>
                          <w:i/>
                          <w:sz w:val="18"/>
                          <w:szCs w:val="18"/>
                        </w:rPr>
                      </w:pPr>
                    </w:p>
                    <w:p w:rsidR="00F26222" w:rsidRDefault="00F26222">
                      <w:pPr>
                        <w:ind w:left="106" w:right="375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/>
                          <w:color w:val="1D1B11"/>
                          <w:sz w:val="20"/>
                        </w:rPr>
                        <w:t>Recipients</w:t>
                      </w:r>
                      <w:r>
                        <w:rPr>
                          <w:rFonts w:ascii="Calibri"/>
                          <w:color w:val="1D1B11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of</w:t>
                      </w:r>
                      <w:r>
                        <w:rPr>
                          <w:rFonts w:ascii="Calibri"/>
                          <w:color w:val="1D1B11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this</w:t>
                      </w:r>
                      <w:r>
                        <w:rPr>
                          <w:rFonts w:ascii="Calibri"/>
                          <w:color w:val="1D1B11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draft</w:t>
                      </w:r>
                      <w:r>
                        <w:rPr>
                          <w:rFonts w:ascii="Calibri"/>
                          <w:color w:val="1D1B11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are</w:t>
                      </w:r>
                      <w:r>
                        <w:rPr>
                          <w:rFonts w:ascii="Calibri"/>
                          <w:color w:val="1D1B11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invited</w:t>
                      </w:r>
                      <w:r>
                        <w:rPr>
                          <w:rFonts w:ascii="Calibri"/>
                          <w:color w:val="1D1B11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to</w:t>
                      </w:r>
                      <w:r>
                        <w:rPr>
                          <w:rFonts w:ascii="Calibri"/>
                          <w:color w:val="1D1B11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pacing w:val="-1"/>
                          <w:sz w:val="20"/>
                        </w:rPr>
                        <w:t>submit,</w:t>
                      </w:r>
                      <w:r>
                        <w:rPr>
                          <w:rFonts w:ascii="Calibri"/>
                          <w:color w:val="1D1B11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with</w:t>
                      </w:r>
                      <w:r>
                        <w:rPr>
                          <w:rFonts w:ascii="Calibri"/>
                          <w:color w:val="1D1B11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pacing w:val="-1"/>
                          <w:sz w:val="20"/>
                        </w:rPr>
                        <w:t>their</w:t>
                      </w:r>
                      <w:r>
                        <w:rPr>
                          <w:rFonts w:ascii="Calibri"/>
                          <w:color w:val="1D1B11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pacing w:val="-1"/>
                          <w:sz w:val="20"/>
                        </w:rPr>
                        <w:t>comments,</w:t>
                      </w:r>
                      <w:r>
                        <w:rPr>
                          <w:rFonts w:ascii="Calibri"/>
                          <w:color w:val="1D1B11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notification</w:t>
                      </w:r>
                      <w:r>
                        <w:rPr>
                          <w:rFonts w:ascii="Calibri"/>
                          <w:color w:val="1D1B11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of</w:t>
                      </w:r>
                      <w:r>
                        <w:rPr>
                          <w:rFonts w:ascii="Calibri"/>
                          <w:color w:val="1D1B11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any</w:t>
                      </w:r>
                      <w:r>
                        <w:rPr>
                          <w:rFonts w:ascii="Calibri"/>
                          <w:color w:val="1D1B11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pacing w:val="-1"/>
                          <w:sz w:val="20"/>
                        </w:rPr>
                        <w:t>relevant</w:t>
                      </w:r>
                      <w:r>
                        <w:rPr>
                          <w:rFonts w:ascii="Calibri"/>
                          <w:color w:val="1D1B11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pacing w:val="-1"/>
                          <w:sz w:val="20"/>
                        </w:rPr>
                        <w:t>patent</w:t>
                      </w:r>
                      <w:r>
                        <w:rPr>
                          <w:rFonts w:ascii="Calibri"/>
                          <w:color w:val="1D1B11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rights</w:t>
                      </w:r>
                      <w:r>
                        <w:rPr>
                          <w:rFonts w:ascii="Calibri"/>
                          <w:color w:val="1D1B11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of</w:t>
                      </w:r>
                      <w:r>
                        <w:rPr>
                          <w:rFonts w:ascii="Calibri"/>
                          <w:color w:val="1D1B11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which</w:t>
                      </w:r>
                      <w:r>
                        <w:rPr>
                          <w:rFonts w:ascii="Calibri"/>
                          <w:color w:val="1D1B11"/>
                          <w:spacing w:val="74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they</w:t>
                      </w:r>
                      <w:r>
                        <w:rPr>
                          <w:rFonts w:ascii="Calibri"/>
                          <w:color w:val="1D1B11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are</w:t>
                      </w:r>
                      <w:r>
                        <w:rPr>
                          <w:rFonts w:ascii="Calibri"/>
                          <w:color w:val="1D1B11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aware</w:t>
                      </w:r>
                      <w:r>
                        <w:rPr>
                          <w:rFonts w:ascii="Calibri"/>
                          <w:color w:val="1D1B11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and</w:t>
                      </w:r>
                      <w:r>
                        <w:rPr>
                          <w:rFonts w:ascii="Calibri"/>
                          <w:color w:val="1D1B11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to</w:t>
                      </w:r>
                      <w:r>
                        <w:rPr>
                          <w:rFonts w:ascii="Calibri"/>
                          <w:color w:val="1D1B11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pacing w:val="-1"/>
                          <w:sz w:val="20"/>
                        </w:rPr>
                        <w:t>provide</w:t>
                      </w:r>
                      <w:r>
                        <w:rPr>
                          <w:rFonts w:ascii="Calibri"/>
                          <w:color w:val="1D1B11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supporting</w:t>
                      </w:r>
                      <w:r>
                        <w:rPr>
                          <w:rFonts w:ascii="Calibri"/>
                          <w:color w:val="1D1B11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pacing w:val="-1"/>
                          <w:sz w:val="20"/>
                        </w:rPr>
                        <w:t>documentation.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96870" w:rsidRDefault="00096870">
      <w:pPr>
        <w:rPr>
          <w:rFonts w:ascii="Calibri" w:eastAsia="Calibri" w:hAnsi="Calibri" w:cs="Calibri"/>
          <w:i/>
          <w:sz w:val="20"/>
          <w:szCs w:val="20"/>
        </w:rPr>
      </w:pPr>
    </w:p>
    <w:p w:rsidR="00096870" w:rsidRDefault="00096870">
      <w:pPr>
        <w:rPr>
          <w:rFonts w:ascii="Calibri" w:eastAsia="Calibri" w:hAnsi="Calibri" w:cs="Calibri"/>
          <w:i/>
          <w:sz w:val="20"/>
          <w:szCs w:val="20"/>
        </w:rPr>
      </w:pPr>
    </w:p>
    <w:p w:rsidR="00096870" w:rsidRDefault="00096870">
      <w:pPr>
        <w:rPr>
          <w:rFonts w:ascii="Calibri" w:eastAsia="Calibri" w:hAnsi="Calibri" w:cs="Calibri"/>
          <w:i/>
          <w:sz w:val="20"/>
          <w:szCs w:val="20"/>
        </w:rPr>
      </w:pPr>
    </w:p>
    <w:p w:rsidR="00096870" w:rsidRDefault="00096870">
      <w:pPr>
        <w:rPr>
          <w:rFonts w:ascii="Calibri" w:eastAsia="Calibri" w:hAnsi="Calibri" w:cs="Calibri"/>
          <w:i/>
          <w:sz w:val="20"/>
          <w:szCs w:val="20"/>
        </w:rPr>
      </w:pPr>
    </w:p>
    <w:p w:rsidR="00096870" w:rsidRDefault="00096870">
      <w:pPr>
        <w:rPr>
          <w:rFonts w:ascii="Calibri" w:eastAsia="Calibri" w:hAnsi="Calibri" w:cs="Calibri"/>
          <w:i/>
          <w:sz w:val="20"/>
          <w:szCs w:val="20"/>
        </w:rPr>
      </w:pPr>
    </w:p>
    <w:p w:rsidR="00096870" w:rsidRDefault="00096870">
      <w:pPr>
        <w:rPr>
          <w:rFonts w:ascii="Calibri" w:eastAsia="Calibri" w:hAnsi="Calibri" w:cs="Calibri"/>
          <w:i/>
          <w:sz w:val="20"/>
          <w:szCs w:val="20"/>
        </w:rPr>
      </w:pPr>
    </w:p>
    <w:p w:rsidR="00096870" w:rsidRDefault="00096870">
      <w:pPr>
        <w:rPr>
          <w:rFonts w:ascii="Calibri" w:eastAsia="Calibri" w:hAnsi="Calibri" w:cs="Calibri"/>
          <w:i/>
          <w:sz w:val="20"/>
          <w:szCs w:val="20"/>
        </w:rPr>
      </w:pPr>
    </w:p>
    <w:p w:rsidR="00096870" w:rsidRDefault="00096870">
      <w:pPr>
        <w:rPr>
          <w:rFonts w:ascii="Calibri" w:eastAsia="Calibri" w:hAnsi="Calibri" w:cs="Calibri"/>
          <w:i/>
          <w:sz w:val="20"/>
          <w:szCs w:val="20"/>
        </w:rPr>
      </w:pPr>
    </w:p>
    <w:p w:rsidR="00096870" w:rsidRDefault="00096870">
      <w:pPr>
        <w:rPr>
          <w:rFonts w:ascii="Calibri" w:eastAsia="Calibri" w:hAnsi="Calibri" w:cs="Calibri"/>
          <w:i/>
          <w:sz w:val="20"/>
          <w:szCs w:val="20"/>
        </w:rPr>
      </w:pPr>
    </w:p>
    <w:p w:rsidR="00096870" w:rsidRDefault="00096870">
      <w:pPr>
        <w:rPr>
          <w:rFonts w:ascii="Calibri" w:eastAsia="Calibri" w:hAnsi="Calibri" w:cs="Calibri"/>
          <w:i/>
          <w:sz w:val="20"/>
          <w:szCs w:val="20"/>
        </w:rPr>
      </w:pPr>
    </w:p>
    <w:p w:rsidR="00096870" w:rsidRDefault="00096870">
      <w:pPr>
        <w:rPr>
          <w:rFonts w:ascii="Calibri" w:eastAsia="Calibri" w:hAnsi="Calibri" w:cs="Calibri"/>
          <w:i/>
          <w:sz w:val="20"/>
          <w:szCs w:val="20"/>
        </w:rPr>
      </w:pPr>
    </w:p>
    <w:p w:rsidR="00096870" w:rsidRDefault="00096870">
      <w:pPr>
        <w:rPr>
          <w:rFonts w:ascii="Calibri" w:eastAsia="Calibri" w:hAnsi="Calibri" w:cs="Calibri"/>
          <w:i/>
          <w:sz w:val="20"/>
          <w:szCs w:val="20"/>
        </w:rPr>
      </w:pPr>
    </w:p>
    <w:p w:rsidR="00096870" w:rsidRDefault="00096870">
      <w:pPr>
        <w:rPr>
          <w:rFonts w:ascii="Calibri" w:eastAsia="Calibri" w:hAnsi="Calibri" w:cs="Calibri"/>
          <w:i/>
          <w:sz w:val="20"/>
          <w:szCs w:val="20"/>
        </w:rPr>
      </w:pPr>
    </w:p>
    <w:p w:rsidR="00096870" w:rsidRDefault="00096870">
      <w:pPr>
        <w:rPr>
          <w:rFonts w:ascii="Calibri" w:eastAsia="Calibri" w:hAnsi="Calibri" w:cs="Calibri"/>
          <w:i/>
          <w:sz w:val="20"/>
          <w:szCs w:val="20"/>
        </w:rPr>
      </w:pPr>
    </w:p>
    <w:p w:rsidR="00096870" w:rsidRDefault="00096870">
      <w:pPr>
        <w:rPr>
          <w:rFonts w:ascii="Calibri" w:eastAsia="Calibri" w:hAnsi="Calibri" w:cs="Calibri"/>
          <w:i/>
          <w:sz w:val="20"/>
          <w:szCs w:val="20"/>
        </w:rPr>
      </w:pPr>
    </w:p>
    <w:p w:rsidR="00096870" w:rsidRDefault="00096870">
      <w:pPr>
        <w:rPr>
          <w:rFonts w:ascii="Calibri" w:eastAsia="Calibri" w:hAnsi="Calibri" w:cs="Calibri"/>
          <w:i/>
          <w:sz w:val="20"/>
          <w:szCs w:val="20"/>
        </w:rPr>
      </w:pPr>
    </w:p>
    <w:p w:rsidR="00096870" w:rsidRDefault="00096870">
      <w:pPr>
        <w:rPr>
          <w:rFonts w:ascii="Calibri" w:eastAsia="Calibri" w:hAnsi="Calibri" w:cs="Calibri"/>
          <w:i/>
          <w:sz w:val="20"/>
          <w:szCs w:val="20"/>
        </w:rPr>
      </w:pPr>
    </w:p>
    <w:p w:rsidR="00096870" w:rsidRDefault="00096870">
      <w:pPr>
        <w:rPr>
          <w:rFonts w:ascii="Calibri" w:eastAsia="Calibri" w:hAnsi="Calibri" w:cs="Calibri"/>
          <w:i/>
          <w:sz w:val="20"/>
          <w:szCs w:val="20"/>
        </w:rPr>
      </w:pPr>
    </w:p>
    <w:p w:rsidR="00096870" w:rsidRDefault="00096870">
      <w:pPr>
        <w:spacing w:before="2"/>
        <w:rPr>
          <w:rFonts w:ascii="Calibri" w:eastAsia="Calibri" w:hAnsi="Calibri" w:cs="Calibri"/>
          <w:i/>
          <w:sz w:val="29"/>
          <w:szCs w:val="29"/>
        </w:rPr>
      </w:pPr>
    </w:p>
    <w:p w:rsidR="00096870" w:rsidRDefault="002A6B7E">
      <w:pPr>
        <w:spacing w:before="59"/>
        <w:ind w:left="218" w:right="6807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color w:val="1D1B11"/>
          <w:spacing w:val="-1"/>
          <w:sz w:val="20"/>
        </w:rPr>
        <w:t>Document</w:t>
      </w:r>
      <w:r>
        <w:rPr>
          <w:rFonts w:ascii="Calibri"/>
          <w:color w:val="1D1B11"/>
          <w:spacing w:val="-11"/>
          <w:sz w:val="20"/>
        </w:rPr>
        <w:t xml:space="preserve"> </w:t>
      </w:r>
      <w:r>
        <w:rPr>
          <w:rFonts w:ascii="Calibri"/>
          <w:color w:val="1D1B11"/>
          <w:sz w:val="20"/>
        </w:rPr>
        <w:t>type:</w:t>
      </w:r>
      <w:r>
        <w:rPr>
          <w:rFonts w:ascii="Calibri"/>
          <w:color w:val="1D1B11"/>
          <w:spacing w:val="-10"/>
          <w:sz w:val="20"/>
        </w:rPr>
        <w:t xml:space="preserve"> </w:t>
      </w:r>
      <w:r>
        <w:rPr>
          <w:rFonts w:ascii="Calibri"/>
          <w:color w:val="1D1B11"/>
          <w:sz w:val="20"/>
        </w:rPr>
        <w:t>International</w:t>
      </w:r>
      <w:r>
        <w:rPr>
          <w:rFonts w:ascii="Calibri"/>
          <w:color w:val="1D1B11"/>
          <w:spacing w:val="-9"/>
          <w:sz w:val="20"/>
        </w:rPr>
        <w:t xml:space="preserve"> </w:t>
      </w:r>
      <w:r>
        <w:rPr>
          <w:rFonts w:ascii="Calibri"/>
          <w:color w:val="1D1B11"/>
          <w:spacing w:val="-1"/>
          <w:sz w:val="20"/>
        </w:rPr>
        <w:t>standard</w:t>
      </w:r>
      <w:r>
        <w:rPr>
          <w:rFonts w:ascii="Calibri"/>
          <w:color w:val="1D1B11"/>
          <w:spacing w:val="30"/>
          <w:w w:val="99"/>
          <w:sz w:val="20"/>
        </w:rPr>
        <w:t xml:space="preserve"> </w:t>
      </w:r>
      <w:r>
        <w:rPr>
          <w:rFonts w:ascii="Calibri"/>
          <w:color w:val="1D1B11"/>
          <w:spacing w:val="-1"/>
          <w:sz w:val="20"/>
        </w:rPr>
        <w:t>Document</w:t>
      </w:r>
      <w:r>
        <w:rPr>
          <w:rFonts w:ascii="Calibri"/>
          <w:color w:val="1D1B11"/>
          <w:spacing w:val="-9"/>
          <w:sz w:val="20"/>
        </w:rPr>
        <w:t xml:space="preserve"> </w:t>
      </w:r>
      <w:r>
        <w:rPr>
          <w:rFonts w:ascii="Calibri"/>
          <w:color w:val="1D1B11"/>
          <w:spacing w:val="-1"/>
          <w:sz w:val="20"/>
        </w:rPr>
        <w:t>subtype:</w:t>
      </w:r>
      <w:r>
        <w:rPr>
          <w:rFonts w:ascii="Calibri"/>
          <w:color w:val="1D1B11"/>
          <w:spacing w:val="-9"/>
          <w:sz w:val="20"/>
        </w:rPr>
        <w:t xml:space="preserve"> </w:t>
      </w:r>
      <w:r>
        <w:rPr>
          <w:rFonts w:ascii="Calibri"/>
          <w:color w:val="1D1B11"/>
          <w:spacing w:val="1"/>
          <w:sz w:val="20"/>
        </w:rPr>
        <w:t>if</w:t>
      </w:r>
      <w:r>
        <w:rPr>
          <w:rFonts w:ascii="Calibri"/>
          <w:color w:val="1D1B11"/>
          <w:spacing w:val="-9"/>
          <w:sz w:val="20"/>
        </w:rPr>
        <w:t xml:space="preserve"> </w:t>
      </w:r>
      <w:r>
        <w:rPr>
          <w:rFonts w:ascii="Calibri"/>
          <w:color w:val="1D1B11"/>
          <w:sz w:val="20"/>
        </w:rPr>
        <w:t>applicable</w:t>
      </w:r>
      <w:r>
        <w:rPr>
          <w:rFonts w:ascii="Calibri"/>
          <w:color w:val="1D1B11"/>
          <w:spacing w:val="23"/>
          <w:w w:val="99"/>
          <w:sz w:val="20"/>
        </w:rPr>
        <w:t xml:space="preserve"> </w:t>
      </w:r>
      <w:r>
        <w:rPr>
          <w:rFonts w:ascii="Calibri"/>
          <w:color w:val="1D1B11"/>
          <w:spacing w:val="-1"/>
          <w:sz w:val="20"/>
        </w:rPr>
        <w:t>Document</w:t>
      </w:r>
      <w:r>
        <w:rPr>
          <w:rFonts w:ascii="Calibri"/>
          <w:color w:val="1D1B11"/>
          <w:spacing w:val="-9"/>
          <w:sz w:val="20"/>
        </w:rPr>
        <w:t xml:space="preserve"> </w:t>
      </w:r>
      <w:r>
        <w:rPr>
          <w:rFonts w:ascii="Calibri"/>
          <w:color w:val="1D1B11"/>
          <w:sz w:val="20"/>
        </w:rPr>
        <w:t>stage:</w:t>
      </w:r>
      <w:r>
        <w:rPr>
          <w:rFonts w:ascii="Calibri"/>
          <w:color w:val="1D1B11"/>
          <w:spacing w:val="-10"/>
          <w:sz w:val="20"/>
        </w:rPr>
        <w:t xml:space="preserve"> </w:t>
      </w:r>
      <w:r>
        <w:rPr>
          <w:rFonts w:ascii="Calibri"/>
          <w:color w:val="1D1B11"/>
          <w:sz w:val="20"/>
        </w:rPr>
        <w:t>(20)</w:t>
      </w:r>
      <w:r>
        <w:rPr>
          <w:rFonts w:ascii="Calibri"/>
          <w:color w:val="1D1B11"/>
          <w:spacing w:val="-11"/>
          <w:sz w:val="20"/>
        </w:rPr>
        <w:t xml:space="preserve"> </w:t>
      </w:r>
      <w:r>
        <w:rPr>
          <w:rFonts w:ascii="Calibri"/>
          <w:color w:val="1D1B11"/>
          <w:sz w:val="20"/>
        </w:rPr>
        <w:t>Preparation</w:t>
      </w:r>
      <w:r>
        <w:rPr>
          <w:rFonts w:ascii="Calibri"/>
          <w:color w:val="1D1B11"/>
          <w:spacing w:val="25"/>
          <w:w w:val="99"/>
          <w:sz w:val="20"/>
        </w:rPr>
        <w:t xml:space="preserve"> </w:t>
      </w:r>
      <w:r>
        <w:rPr>
          <w:rFonts w:ascii="Calibri"/>
          <w:color w:val="1D1B11"/>
          <w:spacing w:val="-1"/>
          <w:sz w:val="20"/>
        </w:rPr>
        <w:t>Document</w:t>
      </w:r>
      <w:r>
        <w:rPr>
          <w:rFonts w:ascii="Calibri"/>
          <w:color w:val="1D1B11"/>
          <w:spacing w:val="-9"/>
          <w:sz w:val="20"/>
        </w:rPr>
        <w:t xml:space="preserve"> </w:t>
      </w:r>
      <w:r>
        <w:rPr>
          <w:rFonts w:ascii="Calibri"/>
          <w:color w:val="1D1B11"/>
          <w:sz w:val="20"/>
        </w:rPr>
        <w:t>language:</w:t>
      </w:r>
      <w:r>
        <w:rPr>
          <w:rFonts w:ascii="Calibri"/>
          <w:color w:val="1D1B11"/>
          <w:spacing w:val="-10"/>
          <w:sz w:val="20"/>
        </w:rPr>
        <w:t xml:space="preserve"> </w:t>
      </w:r>
      <w:r>
        <w:rPr>
          <w:rFonts w:ascii="Calibri"/>
          <w:color w:val="1D1B11"/>
          <w:sz w:val="20"/>
        </w:rPr>
        <w:t>E</w:t>
      </w:r>
    </w:p>
    <w:p w:rsidR="00096870" w:rsidRDefault="00096870">
      <w:pPr>
        <w:rPr>
          <w:rFonts w:ascii="Calibri" w:eastAsia="Calibri" w:hAnsi="Calibri" w:cs="Calibri"/>
          <w:sz w:val="20"/>
          <w:szCs w:val="20"/>
        </w:rPr>
        <w:sectPr w:rsidR="00096870">
          <w:type w:val="continuous"/>
          <w:pgSz w:w="11910" w:h="16840"/>
          <w:pgMar w:top="620" w:right="500" w:bottom="280" w:left="1200" w:header="720" w:footer="720" w:gutter="0"/>
          <w:cols w:space="720"/>
        </w:sectPr>
      </w:pPr>
    </w:p>
    <w:p w:rsidR="00096870" w:rsidRDefault="00096870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096870" w:rsidRDefault="00096870">
      <w:pPr>
        <w:rPr>
          <w:rFonts w:ascii="Times New Roman" w:eastAsia="Times New Roman" w:hAnsi="Times New Roman" w:cs="Times New Roman"/>
          <w:sz w:val="17"/>
          <w:szCs w:val="17"/>
        </w:rPr>
        <w:sectPr w:rsidR="00096870">
          <w:pgSz w:w="11910" w:h="16840"/>
          <w:pgMar w:top="1580" w:right="1680" w:bottom="280" w:left="1680" w:header="720" w:footer="720" w:gutter="0"/>
          <w:cols w:space="720"/>
        </w:sectPr>
      </w:pPr>
    </w:p>
    <w:p w:rsidR="00096870" w:rsidRDefault="00096870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:rsidR="00096870" w:rsidRDefault="003A2004">
      <w:pPr>
        <w:spacing w:line="40" w:lineRule="atLeast"/>
        <w:ind w:left="118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val="da-DK" w:eastAsia="da-DK"/>
        </w:rPr>
        <mc:AlternateContent>
          <mc:Choice Requires="wpg">
            <w:drawing>
              <wp:inline distT="0" distB="0" distL="0" distR="0" wp14:anchorId="148E3354" wp14:editId="2E53D3EA">
                <wp:extent cx="6223635" cy="29210"/>
                <wp:effectExtent l="0" t="0" r="5715" b="8890"/>
                <wp:docPr id="3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635" cy="29210"/>
                          <a:chOff x="0" y="0"/>
                          <a:chExt cx="9801" cy="46"/>
                        </a:xfrm>
                      </wpg:grpSpPr>
                      <wpg:grpSp>
                        <wpg:cNvPr id="34" name="Group 26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9755" cy="2"/>
                            <a:chOff x="23" y="23"/>
                            <a:chExt cx="9755" cy="2"/>
                          </a:xfrm>
                        </wpg:grpSpPr>
                        <wps:wsp>
                          <wps:cNvPr id="35" name="Freeform 27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9755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9755"/>
                                <a:gd name="T2" fmla="+- 0 9778 23"/>
                                <a:gd name="T3" fmla="*/ T2 w 975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55">
                                  <a:moveTo>
                                    <a:pt x="0" y="0"/>
                                  </a:moveTo>
                                  <a:lnTo>
                                    <a:pt x="9755" y="0"/>
                                  </a:lnTo>
                                </a:path>
                              </a:pathLst>
                            </a:custGeom>
                            <a:noFill/>
                            <a:ln w="2870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F5C3733" id="Group 25" o:spid="_x0000_s1026" style="width:490.05pt;height:2.3pt;mso-position-horizontal-relative:char;mso-position-vertical-relative:line" coordsize="9801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">
                <v:group id="Group 26" o:spid="_x0000_s1027" style="position:absolute;left:23;top:23;width:9755;height:2" coordorigin="23,23" coordsize="975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27" o:spid="_x0000_s1028" style="position:absolute;left:23;top:23;width:9755;height:2;visibility:visible;mso-wrap-style:square;v-text-anchor:top" coordsize="975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90IsEA&#10;AADbAAAADwAAAGRycy9kb3ducmV2LnhtbERPXWvCMBR9F/wP4Qq+zcTJxHVGEUX8epDpfsClubbF&#10;5qZrYu3+vREGvp3D+eJM560tRUO1LxxrGA4UCOLUmYIzDT/n9dsEhA/IBkvHpOGPPMxn3c4UE+Pu&#10;/E3NKWQilrBPUEMeQpVI6dOcLPqBq4ijdnG1xRBpnUlT4z2W21K+KzWWFguOCzlWtMwpvZ5uVsOB&#10;9jvVrn4XzejzrDK5Oe4i1rrfaxdfIAK14WX+T2+NhtEHPL/EHyB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fdCLBAAAA2wAAAA8AAAAAAAAAAAAAAAAAmAIAAGRycy9kb3du&#10;cmV2LnhtbFBLBQYAAAAABAAEAPUAAACGAwAAAAA=&#10;" path="m,l9755,e" filled="f" strokeweight="2.26pt">
                    <v:path arrowok="t" o:connecttype="custom" o:connectlocs="0,0;9755,0" o:connectangles="0,0"/>
                  </v:shape>
                </v:group>
                <w10:anchorlock/>
              </v:group>
            </w:pict>
          </mc:Fallback>
        </mc:AlternateContent>
      </w:r>
    </w:p>
    <w:p w:rsidR="00096870" w:rsidRDefault="002A6B7E">
      <w:pPr>
        <w:tabs>
          <w:tab w:val="left" w:pos="8535"/>
        </w:tabs>
        <w:spacing w:before="90"/>
        <w:ind w:left="141"/>
        <w:rPr>
          <w:rFonts w:ascii="Arial" w:eastAsia="Arial" w:hAnsi="Arial" w:cs="Arial"/>
        </w:rPr>
      </w:pPr>
      <w:r>
        <w:rPr>
          <w:rFonts w:ascii="Arial"/>
          <w:b/>
          <w:color w:val="FF0000"/>
          <w:spacing w:val="-2"/>
        </w:rPr>
        <w:tab/>
      </w:r>
      <w:r>
        <w:rPr>
          <w:rFonts w:ascii="Arial"/>
          <w:b/>
          <w:color w:val="FF0000"/>
          <w:spacing w:val="-1"/>
        </w:rPr>
        <w:t xml:space="preserve">ISO </w:t>
      </w:r>
      <w:r w:rsidR="00B8650D">
        <w:rPr>
          <w:rFonts w:ascii="Arial"/>
          <w:b/>
          <w:color w:val="FF0000"/>
          <w:spacing w:val="-1"/>
        </w:rPr>
        <w:t>F</w:t>
      </w:r>
      <w:r>
        <w:rPr>
          <w:rFonts w:ascii="Arial"/>
          <w:b/>
          <w:color w:val="FF0000"/>
          <w:spacing w:val="-1"/>
        </w:rPr>
        <w:t>DIS</w:t>
      </w:r>
      <w:r>
        <w:rPr>
          <w:rFonts w:ascii="Arial"/>
          <w:b/>
          <w:color w:val="FF0000"/>
        </w:rPr>
        <w:t xml:space="preserve"> </w:t>
      </w:r>
      <w:r>
        <w:rPr>
          <w:rFonts w:ascii="Arial"/>
          <w:b/>
          <w:color w:val="FF0000"/>
          <w:spacing w:val="-1"/>
        </w:rPr>
        <w:t>7243</w:t>
      </w:r>
    </w:p>
    <w:p w:rsidR="00096870" w:rsidRDefault="00096870">
      <w:pPr>
        <w:spacing w:before="8"/>
        <w:rPr>
          <w:rFonts w:ascii="Arial" w:eastAsia="Arial" w:hAnsi="Arial" w:cs="Arial"/>
          <w:b/>
          <w:bCs/>
          <w:sz w:val="10"/>
          <w:szCs w:val="10"/>
        </w:rPr>
      </w:pPr>
    </w:p>
    <w:p w:rsidR="00096870" w:rsidRDefault="003A2004">
      <w:pPr>
        <w:spacing w:line="40" w:lineRule="atLeast"/>
        <w:ind w:left="104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noProof/>
          <w:sz w:val="4"/>
          <w:szCs w:val="4"/>
          <w:lang w:val="da-DK" w:eastAsia="da-DK"/>
        </w:rPr>
        <mc:AlternateContent>
          <mc:Choice Requires="wpg">
            <w:drawing>
              <wp:inline distT="0" distB="0" distL="0" distR="0" wp14:anchorId="60F58CE6" wp14:editId="472B4C0A">
                <wp:extent cx="6232525" cy="29210"/>
                <wp:effectExtent l="0" t="0" r="6350" b="8890"/>
                <wp:docPr id="3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2525" cy="29210"/>
                          <a:chOff x="0" y="0"/>
                          <a:chExt cx="9815" cy="46"/>
                        </a:xfrm>
                      </wpg:grpSpPr>
                      <wpg:grpSp>
                        <wpg:cNvPr id="31" name="Group 23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9770" cy="2"/>
                            <a:chOff x="23" y="23"/>
                            <a:chExt cx="9770" cy="2"/>
                          </a:xfrm>
                        </wpg:grpSpPr>
                        <wps:wsp>
                          <wps:cNvPr id="32" name="Freeform 24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977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9770"/>
                                <a:gd name="T2" fmla="+- 0 9792 23"/>
                                <a:gd name="T3" fmla="*/ T2 w 97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70">
                                  <a:moveTo>
                                    <a:pt x="0" y="0"/>
                                  </a:moveTo>
                                  <a:lnTo>
                                    <a:pt x="9769" y="0"/>
                                  </a:lnTo>
                                </a:path>
                              </a:pathLst>
                            </a:custGeom>
                            <a:noFill/>
                            <a:ln w="2870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3FF6FF7" id="Group 22" o:spid="_x0000_s1026" style="width:490.75pt;height:2.3pt;mso-position-horizontal-relative:char;mso-position-vertical-relative:line" coordsize="9815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">
                <v:group id="Group 23" o:spid="_x0000_s1027" style="position:absolute;left:23;top:23;width:9770;height:2" coordorigin="23,23" coordsize="977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24" o:spid="_x0000_s1028" style="position:absolute;left:23;top:23;width:9770;height:2;visibility:visible;mso-wrap-style:square;v-text-anchor:top" coordsize="97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MNnMUA&#10;AADbAAAADwAAAGRycy9kb3ducmV2LnhtbESPzWrDMBCE74W+g9hCLiWW69A0ca2ExhDIoaHk5wEW&#10;a2uZWitjqY7z9lGg0OMwM98wxXq0rRio941jBS9JCoK4crrhWsH5tJ0uQPiArLF1TAqu5GG9enwo&#10;MNfuwgcajqEWEcI+RwUmhC6X0leGLPrEdcTR+3a9xRBlX0vd4yXCbSuzNJ1Liw3HBYMdlYaqn+Ov&#10;VfB60MuQPe+/hrfN/HOUp5KsKZWaPI0f7yACjeE//NfeaQWzDO5f4g+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Ew2cxQAAANsAAAAPAAAAAAAAAAAAAAAAAJgCAABkcnMv&#10;ZG93bnJldi54bWxQSwUGAAAAAAQABAD1AAAAigMAAAAA&#10;" path="m,l9769,e" filled="f" strokeweight="2.26pt">
                    <v:path arrowok="t" o:connecttype="custom" o:connectlocs="0,0;9769,0" o:connectangles="0,0"/>
                  </v:shape>
                </v:group>
                <w10:anchorlock/>
              </v:group>
            </w:pict>
          </mc:Fallback>
        </mc:AlternateContent>
      </w:r>
    </w:p>
    <w:p w:rsidR="00096870" w:rsidRDefault="00096870">
      <w:pPr>
        <w:rPr>
          <w:rFonts w:ascii="Arial" w:eastAsia="Arial" w:hAnsi="Arial" w:cs="Arial"/>
          <w:b/>
          <w:bCs/>
          <w:sz w:val="20"/>
          <w:szCs w:val="20"/>
        </w:rPr>
      </w:pPr>
    </w:p>
    <w:p w:rsidR="00096870" w:rsidRDefault="00096870">
      <w:pPr>
        <w:rPr>
          <w:rFonts w:ascii="Arial" w:eastAsia="Arial" w:hAnsi="Arial" w:cs="Arial"/>
          <w:b/>
          <w:bCs/>
          <w:sz w:val="20"/>
          <w:szCs w:val="20"/>
        </w:rPr>
      </w:pPr>
    </w:p>
    <w:p w:rsidR="00096870" w:rsidRDefault="00096870">
      <w:pPr>
        <w:rPr>
          <w:rFonts w:ascii="Arial" w:eastAsia="Arial" w:hAnsi="Arial" w:cs="Arial"/>
          <w:b/>
          <w:bCs/>
          <w:sz w:val="20"/>
          <w:szCs w:val="20"/>
        </w:rPr>
      </w:pPr>
    </w:p>
    <w:p w:rsidR="00096870" w:rsidRDefault="00096870">
      <w:pPr>
        <w:spacing w:before="3"/>
        <w:rPr>
          <w:rFonts w:ascii="Arial" w:eastAsia="Arial" w:hAnsi="Arial" w:cs="Arial"/>
          <w:b/>
          <w:bCs/>
          <w:sz w:val="23"/>
          <w:szCs w:val="23"/>
        </w:rPr>
      </w:pPr>
    </w:p>
    <w:p w:rsidR="00096870" w:rsidRDefault="003A2004">
      <w:pPr>
        <w:spacing w:line="200" w:lineRule="atLeast"/>
        <w:ind w:left="6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da-DK" w:eastAsia="da-DK"/>
        </w:rPr>
        <mc:AlternateContent>
          <mc:Choice Requires="wps">
            <w:drawing>
              <wp:inline distT="0" distB="0" distL="0" distR="0" wp14:anchorId="6310F878" wp14:editId="1D18EF75">
                <wp:extent cx="5544185" cy="3768090"/>
                <wp:effectExtent l="9525" t="9525" r="8890" b="13335"/>
                <wp:docPr id="29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4185" cy="3768090"/>
                        </a:xfrm>
                        <a:prstGeom prst="rect">
                          <a:avLst/>
                        </a:prstGeom>
                        <a:noFill/>
                        <a:ln w="7366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26222" w:rsidRDefault="00F26222">
                            <w:pPr>
                              <w:spacing w:before="17"/>
                              <w:ind w:left="1"/>
                              <w:jc w:val="center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1D1B11"/>
                                <w:spacing w:val="-1"/>
                                <w:sz w:val="24"/>
                              </w:rPr>
                              <w:t>Copyright</w:t>
                            </w:r>
                            <w:r>
                              <w:rPr>
                                <w:rFonts w:ascii="Calibri"/>
                                <w:b/>
                                <w:color w:val="1D1B11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1D1B11"/>
                                <w:spacing w:val="-1"/>
                                <w:sz w:val="24"/>
                              </w:rPr>
                              <w:t>notice</w:t>
                            </w:r>
                          </w:p>
                          <w:p w:rsidR="00F26222" w:rsidRDefault="00F26222">
                            <w:pPr>
                              <w:spacing w:before="10"/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F26222" w:rsidRDefault="00F26222">
                            <w:pPr>
                              <w:ind w:left="107" w:right="110"/>
                              <w:jc w:val="both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color w:val="1D1B11"/>
                                <w:spacing w:val="-1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ISO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document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working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1"/>
                                <w:sz w:val="20"/>
                              </w:rPr>
                              <w:t>draft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committee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1"/>
                                <w:sz w:val="20"/>
                              </w:rPr>
                              <w:t>draft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copyright-protected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ISO.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While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54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1"/>
                                <w:sz w:val="20"/>
                              </w:rPr>
                              <w:t>reproduction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3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1"/>
                                <w:sz w:val="20"/>
                              </w:rPr>
                              <w:t>working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3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drafts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3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3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committee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3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drafts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any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1"/>
                                <w:sz w:val="20"/>
                              </w:rPr>
                              <w:t>form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3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1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3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use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3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participants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3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ISO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60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1"/>
                                <w:sz w:val="20"/>
                              </w:rPr>
                              <w:t>standards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1"/>
                                <w:sz w:val="20"/>
                              </w:rPr>
                              <w:t>development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process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permitted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1"/>
                                <w:sz w:val="20"/>
                              </w:rPr>
                              <w:t>without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prior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1"/>
                                <w:sz w:val="20"/>
                              </w:rPr>
                              <w:t>permission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ISO,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neither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1"/>
                                <w:sz w:val="20"/>
                              </w:rPr>
                              <w:t>document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88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nor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any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1"/>
                                <w:sz w:val="20"/>
                              </w:rPr>
                              <w:t>extract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1"/>
                                <w:sz w:val="20"/>
                              </w:rPr>
                              <w:t>may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be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1"/>
                                <w:sz w:val="20"/>
                              </w:rPr>
                              <w:t>reproduced,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1"/>
                                <w:sz w:val="20"/>
                              </w:rPr>
                              <w:t>stored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transmitted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any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form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1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any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other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purpose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61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1"/>
                                <w:sz w:val="20"/>
                              </w:rPr>
                              <w:t>without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prior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1"/>
                                <w:sz w:val="20"/>
                              </w:rPr>
                              <w:t>written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permission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ISO.</w:t>
                            </w:r>
                          </w:p>
                          <w:p w:rsidR="00F26222" w:rsidRDefault="00F26222">
                            <w:pPr>
                              <w:spacing w:before="11"/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F26222" w:rsidRDefault="00F26222">
                            <w:pPr>
                              <w:ind w:left="107" w:right="111"/>
                              <w:jc w:val="both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pacing w:val="-1"/>
                                <w:sz w:val="20"/>
                                <w:szCs w:val="20"/>
                              </w:rPr>
                              <w:t>Requests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pacing w:val="-1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pacing w:val="-1"/>
                                <w:sz w:val="20"/>
                                <w:szCs w:val="20"/>
                              </w:rPr>
                              <w:t xml:space="preserve">permission 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z w:val="20"/>
                                <w:szCs w:val="20"/>
                              </w:rPr>
                              <w:t>to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z w:val="20"/>
                                <w:szCs w:val="20"/>
                              </w:rPr>
                              <w:t>reproduce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pacing w:val="-1"/>
                                <w:sz w:val="20"/>
                                <w:szCs w:val="20"/>
                              </w:rPr>
                              <w:t>document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pacing w:val="-1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z w:val="20"/>
                                <w:szCs w:val="20"/>
                              </w:rPr>
                              <w:t>the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pacing w:val="1"/>
                                <w:sz w:val="20"/>
                                <w:szCs w:val="20"/>
                              </w:rPr>
                              <w:t>purpose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z w:val="20"/>
                                <w:szCs w:val="20"/>
                              </w:rPr>
                              <w:t>of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pacing w:val="-1"/>
                                <w:sz w:val="20"/>
                                <w:szCs w:val="20"/>
                              </w:rPr>
                              <w:t>selling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z w:val="20"/>
                                <w:szCs w:val="20"/>
                              </w:rPr>
                              <w:t>it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pacing w:val="-1"/>
                                <w:sz w:val="20"/>
                                <w:szCs w:val="20"/>
                              </w:rPr>
                              <w:t xml:space="preserve">should 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z w:val="20"/>
                                <w:szCs w:val="20"/>
                              </w:rPr>
                              <w:t>be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pacing w:val="-1"/>
                                <w:sz w:val="20"/>
                                <w:szCs w:val="20"/>
                              </w:rPr>
                              <w:t>addressed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pacing w:val="97"/>
                                <w:w w:val="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pacing w:val="-1"/>
                                <w:sz w:val="20"/>
                                <w:szCs w:val="20"/>
                              </w:rPr>
                              <w:t>shown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z w:val="20"/>
                                <w:szCs w:val="20"/>
                              </w:rPr>
                              <w:t>below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z w:val="20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z w:val="20"/>
                                <w:szCs w:val="20"/>
                              </w:rPr>
                              <w:t>to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z w:val="20"/>
                                <w:szCs w:val="20"/>
                              </w:rPr>
                              <w:t>ISO’s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z w:val="20"/>
                                <w:szCs w:val="20"/>
                              </w:rPr>
                              <w:t>member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z w:val="20"/>
                                <w:szCs w:val="20"/>
                              </w:rPr>
                              <w:t>the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pacing w:val="-1"/>
                                <w:sz w:val="20"/>
                                <w:szCs w:val="20"/>
                              </w:rPr>
                              <w:t>country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z w:val="20"/>
                                <w:szCs w:val="20"/>
                              </w:rPr>
                              <w:t>of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z w:val="20"/>
                                <w:szCs w:val="20"/>
                              </w:rPr>
                              <w:t>the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1D1B11"/>
                                <w:spacing w:val="-1"/>
                                <w:sz w:val="20"/>
                                <w:szCs w:val="20"/>
                              </w:rPr>
                              <w:t>requester:</w:t>
                            </w:r>
                          </w:p>
                          <w:p w:rsidR="00F26222" w:rsidRDefault="00F26222">
                            <w:pPr>
                              <w:spacing w:before="8"/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F26222" w:rsidRDefault="00F26222">
                            <w:pPr>
                              <w:ind w:left="507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-1"/>
                                <w:sz w:val="20"/>
                              </w:rPr>
                              <w:t>[Indicate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z w:val="20"/>
                              </w:rPr>
                              <w:t>:</w:t>
                            </w:r>
                          </w:p>
                          <w:p w:rsidR="00F26222" w:rsidRDefault="00F26222">
                            <w:pPr>
                              <w:spacing w:before="1"/>
                              <w:ind w:left="507" w:right="6722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color w:val="1D1B1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-1"/>
                                <w:sz w:val="20"/>
                              </w:rPr>
                              <w:t>full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-1"/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27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z w:val="20"/>
                              </w:rPr>
                              <w:t>telephone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22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-1"/>
                                <w:sz w:val="20"/>
                              </w:rPr>
                              <w:t>fax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z w:val="20"/>
                              </w:rPr>
                              <w:t>number</w:t>
                            </w:r>
                          </w:p>
                          <w:p w:rsidR="00F26222" w:rsidRDefault="00F26222">
                            <w:pPr>
                              <w:spacing w:line="242" w:lineRule="exact"/>
                              <w:ind w:left="507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color w:val="1D1B11"/>
                                <w:sz w:val="20"/>
                              </w:rPr>
                              <w:t>telex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z w:val="20"/>
                              </w:rPr>
                              <w:t>number</w:t>
                            </w:r>
                          </w:p>
                          <w:p w:rsidR="00F26222" w:rsidRDefault="00F26222">
                            <w:pPr>
                              <w:ind w:left="507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color w:val="1D1B1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z w:val="20"/>
                              </w:rPr>
                              <w:t>electronic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z w:val="20"/>
                              </w:rPr>
                              <w:t>mail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-1"/>
                                <w:sz w:val="20"/>
                              </w:rPr>
                              <w:t>address</w:t>
                            </w:r>
                          </w:p>
                          <w:p w:rsidR="00F26222" w:rsidRDefault="00F26222">
                            <w:pPr>
                              <w:spacing w:before="11"/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F26222" w:rsidRDefault="00F26222">
                            <w:pPr>
                              <w:ind w:left="107" w:right="113"/>
                              <w:jc w:val="both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color w:val="1D1B11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-1"/>
                                <w:sz w:val="20"/>
                              </w:rPr>
                              <w:t>appropriate,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z w:val="20"/>
                              </w:rPr>
                              <w:t>Copyright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z w:val="20"/>
                              </w:rPr>
                              <w:t>Manager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z w:val="20"/>
                              </w:rPr>
                              <w:t>ISO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z w:val="20"/>
                              </w:rPr>
                              <w:t>member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z w:val="20"/>
                              </w:rPr>
                              <w:t>body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-1"/>
                                <w:sz w:val="20"/>
                              </w:rPr>
                              <w:t>responsible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-1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-1"/>
                                <w:sz w:val="20"/>
                              </w:rPr>
                              <w:t>secretariat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57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-1"/>
                                <w:sz w:val="20"/>
                              </w:rPr>
                              <w:t>TC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z w:val="20"/>
                              </w:rPr>
                              <w:t>SC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-1"/>
                                <w:sz w:val="20"/>
                              </w:rPr>
                              <w:t>within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-1"/>
                                <w:sz w:val="20"/>
                              </w:rPr>
                              <w:t>framework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z w:val="20"/>
                              </w:rPr>
                              <w:t>which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-1"/>
                                <w:sz w:val="20"/>
                              </w:rPr>
                              <w:t>draft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z w:val="20"/>
                              </w:rPr>
                              <w:t>has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z w:val="20"/>
                              </w:rPr>
                              <w:t>been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1D1B11"/>
                                <w:spacing w:val="-1"/>
                                <w:sz w:val="20"/>
                              </w:rPr>
                              <w:t>prepared]</w:t>
                            </w:r>
                          </w:p>
                          <w:p w:rsidR="00F26222" w:rsidRDefault="00F26222">
                            <w:pPr>
                              <w:spacing w:before="40" w:line="488" w:lineRule="exact"/>
                              <w:ind w:left="107" w:right="951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color w:val="1D1B11"/>
                                <w:spacing w:val="-1"/>
                                <w:sz w:val="20"/>
                              </w:rPr>
                              <w:t>Reproduction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1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sales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purposes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may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be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1"/>
                                <w:sz w:val="20"/>
                              </w:rPr>
                              <w:t>subject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royalty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1"/>
                                <w:sz w:val="20"/>
                              </w:rPr>
                              <w:t>payments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licensing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agreement.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49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1"/>
                                <w:sz w:val="20"/>
                              </w:rPr>
                              <w:t>Violators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may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be</w:t>
                            </w:r>
                            <w:r>
                              <w:rPr>
                                <w:rFonts w:ascii="Calibri"/>
                                <w:color w:val="1D1B11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1D1B11"/>
                                <w:sz w:val="20"/>
                              </w:rPr>
                              <w:t>prosecuted.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10F878" id="Text Box 28" o:spid="_x0000_s1027" type="#_x0000_t202" style="width:436.55pt;height:29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" filled="f" strokecolor="blue" strokeweight=".58pt">
                <v:textbox inset="0,0,0,0">
                  <w:txbxContent>
                    <w:p w:rsidR="00F26222" w:rsidRDefault="00F26222">
                      <w:pPr>
                        <w:spacing w:before="17"/>
                        <w:ind w:left="1"/>
                        <w:jc w:val="center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color w:val="1D1B11"/>
                          <w:spacing w:val="-1"/>
                          <w:sz w:val="24"/>
                        </w:rPr>
                        <w:t>Copyright</w:t>
                      </w:r>
                      <w:r>
                        <w:rPr>
                          <w:rFonts w:ascii="Calibri"/>
                          <w:b/>
                          <w:color w:val="1D1B11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1D1B11"/>
                          <w:spacing w:val="-1"/>
                          <w:sz w:val="24"/>
                        </w:rPr>
                        <w:t>notice</w:t>
                      </w:r>
                    </w:p>
                    <w:p w:rsidR="00F26222" w:rsidRDefault="00F26222">
                      <w:pPr>
                        <w:spacing w:before="10"/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F26222" w:rsidRDefault="00F26222">
                      <w:pPr>
                        <w:ind w:left="107" w:right="110"/>
                        <w:jc w:val="both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/>
                          <w:color w:val="1D1B11"/>
                          <w:spacing w:val="-1"/>
                          <w:sz w:val="20"/>
                        </w:rPr>
                        <w:t>This</w:t>
                      </w:r>
                      <w:r>
                        <w:rPr>
                          <w:rFonts w:ascii="Calibri"/>
                          <w:color w:val="1D1B11"/>
                          <w:spacing w:val="1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ISO</w:t>
                      </w:r>
                      <w:r>
                        <w:rPr>
                          <w:rFonts w:ascii="Calibri"/>
                          <w:color w:val="1D1B11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document</w:t>
                      </w:r>
                      <w:r>
                        <w:rPr>
                          <w:rFonts w:ascii="Calibri"/>
                          <w:color w:val="1D1B11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is</w:t>
                      </w:r>
                      <w:r>
                        <w:rPr>
                          <w:rFonts w:ascii="Calibri"/>
                          <w:color w:val="1D1B11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a</w:t>
                      </w:r>
                      <w:r>
                        <w:rPr>
                          <w:rFonts w:ascii="Calibri"/>
                          <w:color w:val="1D1B11"/>
                          <w:spacing w:val="1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working</w:t>
                      </w:r>
                      <w:r>
                        <w:rPr>
                          <w:rFonts w:ascii="Calibri"/>
                          <w:color w:val="1D1B11"/>
                          <w:spacing w:val="1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pacing w:val="-1"/>
                          <w:sz w:val="20"/>
                        </w:rPr>
                        <w:t>draft</w:t>
                      </w:r>
                      <w:r>
                        <w:rPr>
                          <w:rFonts w:ascii="Calibri"/>
                          <w:color w:val="1D1B11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or</w:t>
                      </w:r>
                      <w:r>
                        <w:rPr>
                          <w:rFonts w:ascii="Calibri"/>
                          <w:color w:val="1D1B11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committee</w:t>
                      </w:r>
                      <w:r>
                        <w:rPr>
                          <w:rFonts w:ascii="Calibri"/>
                          <w:color w:val="1D1B11"/>
                          <w:spacing w:val="11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pacing w:val="-1"/>
                          <w:sz w:val="20"/>
                        </w:rPr>
                        <w:t>draft</w:t>
                      </w:r>
                      <w:r>
                        <w:rPr>
                          <w:rFonts w:ascii="Calibri"/>
                          <w:color w:val="1D1B11"/>
                          <w:spacing w:val="17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and</w:t>
                      </w:r>
                      <w:r>
                        <w:rPr>
                          <w:rFonts w:ascii="Calibri"/>
                          <w:color w:val="1D1B11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is</w:t>
                      </w:r>
                      <w:r>
                        <w:rPr>
                          <w:rFonts w:ascii="Calibri"/>
                          <w:color w:val="1D1B11"/>
                          <w:spacing w:val="11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copyright-protected</w:t>
                      </w:r>
                      <w:r>
                        <w:rPr>
                          <w:rFonts w:ascii="Calibri"/>
                          <w:color w:val="1D1B11"/>
                          <w:spacing w:val="1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by</w:t>
                      </w:r>
                      <w:r>
                        <w:rPr>
                          <w:rFonts w:ascii="Calibri"/>
                          <w:color w:val="1D1B11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ISO.</w:t>
                      </w:r>
                      <w:r>
                        <w:rPr>
                          <w:rFonts w:ascii="Calibri"/>
                          <w:color w:val="1D1B11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While</w:t>
                      </w:r>
                      <w:r>
                        <w:rPr>
                          <w:rFonts w:ascii="Calibri"/>
                          <w:color w:val="1D1B11"/>
                          <w:spacing w:val="1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the</w:t>
                      </w:r>
                      <w:r>
                        <w:rPr>
                          <w:rFonts w:ascii="Calibri"/>
                          <w:color w:val="1D1B11"/>
                          <w:spacing w:val="54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pacing w:val="-1"/>
                          <w:sz w:val="20"/>
                        </w:rPr>
                        <w:t>reproduction</w:t>
                      </w:r>
                      <w:r>
                        <w:rPr>
                          <w:rFonts w:ascii="Calibri"/>
                          <w:color w:val="1D1B11"/>
                          <w:spacing w:val="37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of</w:t>
                      </w:r>
                      <w:r>
                        <w:rPr>
                          <w:rFonts w:ascii="Calibri"/>
                          <w:color w:val="1D1B11"/>
                          <w:spacing w:val="36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pacing w:val="-1"/>
                          <w:sz w:val="20"/>
                        </w:rPr>
                        <w:t>working</w:t>
                      </w:r>
                      <w:r>
                        <w:rPr>
                          <w:rFonts w:ascii="Calibri"/>
                          <w:color w:val="1D1B11"/>
                          <w:spacing w:val="36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drafts</w:t>
                      </w:r>
                      <w:r>
                        <w:rPr>
                          <w:rFonts w:ascii="Calibri"/>
                          <w:color w:val="1D1B11"/>
                          <w:spacing w:val="36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or</w:t>
                      </w:r>
                      <w:r>
                        <w:rPr>
                          <w:rFonts w:ascii="Calibri"/>
                          <w:color w:val="1D1B11"/>
                          <w:spacing w:val="36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committee</w:t>
                      </w:r>
                      <w:r>
                        <w:rPr>
                          <w:rFonts w:ascii="Calibri"/>
                          <w:color w:val="1D1B11"/>
                          <w:spacing w:val="36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drafts</w:t>
                      </w:r>
                      <w:r>
                        <w:rPr>
                          <w:rFonts w:ascii="Calibri"/>
                          <w:color w:val="1D1B11"/>
                          <w:spacing w:val="3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in</w:t>
                      </w:r>
                      <w:r>
                        <w:rPr>
                          <w:rFonts w:ascii="Calibri"/>
                          <w:color w:val="1D1B11"/>
                          <w:spacing w:val="37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any</w:t>
                      </w:r>
                      <w:r>
                        <w:rPr>
                          <w:rFonts w:ascii="Calibri"/>
                          <w:color w:val="1D1B11"/>
                          <w:spacing w:val="37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pacing w:val="-1"/>
                          <w:sz w:val="20"/>
                        </w:rPr>
                        <w:t>form</w:t>
                      </w:r>
                      <w:r>
                        <w:rPr>
                          <w:rFonts w:ascii="Calibri"/>
                          <w:color w:val="1D1B11"/>
                          <w:spacing w:val="36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pacing w:val="-1"/>
                          <w:sz w:val="20"/>
                        </w:rPr>
                        <w:t>for</w:t>
                      </w:r>
                      <w:r>
                        <w:rPr>
                          <w:rFonts w:ascii="Calibri"/>
                          <w:color w:val="1D1B11"/>
                          <w:spacing w:val="36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use</w:t>
                      </w:r>
                      <w:r>
                        <w:rPr>
                          <w:rFonts w:ascii="Calibri"/>
                          <w:color w:val="1D1B11"/>
                          <w:spacing w:val="36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by</w:t>
                      </w:r>
                      <w:r>
                        <w:rPr>
                          <w:rFonts w:ascii="Calibri"/>
                          <w:color w:val="1D1B11"/>
                          <w:spacing w:val="37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participants</w:t>
                      </w:r>
                      <w:r>
                        <w:rPr>
                          <w:rFonts w:ascii="Calibri"/>
                          <w:color w:val="1D1B11"/>
                          <w:spacing w:val="37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in</w:t>
                      </w:r>
                      <w:r>
                        <w:rPr>
                          <w:rFonts w:ascii="Calibri"/>
                          <w:color w:val="1D1B11"/>
                          <w:spacing w:val="37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the</w:t>
                      </w:r>
                      <w:r>
                        <w:rPr>
                          <w:rFonts w:ascii="Calibri"/>
                          <w:color w:val="1D1B11"/>
                          <w:spacing w:val="36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ISO</w:t>
                      </w:r>
                      <w:r>
                        <w:rPr>
                          <w:rFonts w:ascii="Calibri"/>
                          <w:color w:val="1D1B11"/>
                          <w:spacing w:val="60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pacing w:val="-1"/>
                          <w:sz w:val="20"/>
                        </w:rPr>
                        <w:t>standards</w:t>
                      </w:r>
                      <w:r>
                        <w:rPr>
                          <w:rFonts w:ascii="Calibri"/>
                          <w:color w:val="1D1B11"/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pacing w:val="-1"/>
                          <w:sz w:val="20"/>
                        </w:rPr>
                        <w:t>development</w:t>
                      </w:r>
                      <w:r>
                        <w:rPr>
                          <w:rFonts w:ascii="Calibri"/>
                          <w:color w:val="1D1B11"/>
                          <w:spacing w:val="7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process</w:t>
                      </w:r>
                      <w:r>
                        <w:rPr>
                          <w:rFonts w:ascii="Calibri"/>
                          <w:color w:val="1D1B11"/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is</w:t>
                      </w:r>
                      <w:r>
                        <w:rPr>
                          <w:rFonts w:ascii="Calibri"/>
                          <w:color w:val="1D1B11"/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permitted</w:t>
                      </w:r>
                      <w:r>
                        <w:rPr>
                          <w:rFonts w:ascii="Calibri"/>
                          <w:color w:val="1D1B11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pacing w:val="-1"/>
                          <w:sz w:val="20"/>
                        </w:rPr>
                        <w:t>without</w:t>
                      </w:r>
                      <w:r>
                        <w:rPr>
                          <w:rFonts w:ascii="Calibri"/>
                          <w:color w:val="1D1B11"/>
                          <w:spacing w:val="1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prior</w:t>
                      </w:r>
                      <w:r>
                        <w:rPr>
                          <w:rFonts w:ascii="Calibri"/>
                          <w:color w:val="1D1B11"/>
                          <w:spacing w:val="7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pacing w:val="-1"/>
                          <w:sz w:val="20"/>
                        </w:rPr>
                        <w:t>permission</w:t>
                      </w:r>
                      <w:r>
                        <w:rPr>
                          <w:rFonts w:ascii="Calibri"/>
                          <w:color w:val="1D1B11"/>
                          <w:spacing w:val="7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from</w:t>
                      </w:r>
                      <w:r>
                        <w:rPr>
                          <w:rFonts w:ascii="Calibri"/>
                          <w:color w:val="1D1B11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ISO,</w:t>
                      </w:r>
                      <w:r>
                        <w:rPr>
                          <w:rFonts w:ascii="Calibri"/>
                          <w:color w:val="1D1B11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neither</w:t>
                      </w:r>
                      <w:r>
                        <w:rPr>
                          <w:rFonts w:ascii="Calibri"/>
                          <w:color w:val="1D1B11"/>
                          <w:spacing w:val="7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this</w:t>
                      </w:r>
                      <w:r>
                        <w:rPr>
                          <w:rFonts w:ascii="Calibri"/>
                          <w:color w:val="1D1B11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pacing w:val="-1"/>
                          <w:sz w:val="20"/>
                        </w:rPr>
                        <w:t>document</w:t>
                      </w:r>
                      <w:r>
                        <w:rPr>
                          <w:rFonts w:ascii="Calibri"/>
                          <w:color w:val="1D1B11"/>
                          <w:spacing w:val="88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nor</w:t>
                      </w:r>
                      <w:r>
                        <w:rPr>
                          <w:rFonts w:ascii="Calibri"/>
                          <w:color w:val="1D1B11"/>
                          <w:spacing w:val="18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any</w:t>
                      </w:r>
                      <w:r>
                        <w:rPr>
                          <w:rFonts w:ascii="Calibri"/>
                          <w:color w:val="1D1B11"/>
                          <w:spacing w:val="18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pacing w:val="-1"/>
                          <w:sz w:val="20"/>
                        </w:rPr>
                        <w:t>extract</w:t>
                      </w:r>
                      <w:r>
                        <w:rPr>
                          <w:rFonts w:ascii="Calibri"/>
                          <w:color w:val="1D1B11"/>
                          <w:spacing w:val="2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Calibri"/>
                          <w:color w:val="1D1B11"/>
                          <w:spacing w:val="18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it</w:t>
                      </w:r>
                      <w:r>
                        <w:rPr>
                          <w:rFonts w:ascii="Calibri"/>
                          <w:color w:val="1D1B11"/>
                          <w:spacing w:val="21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pacing w:val="-1"/>
                          <w:sz w:val="20"/>
                        </w:rPr>
                        <w:t>may</w:t>
                      </w:r>
                      <w:r>
                        <w:rPr>
                          <w:rFonts w:ascii="Calibri"/>
                          <w:color w:val="1D1B11"/>
                          <w:spacing w:val="21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be</w:t>
                      </w:r>
                      <w:r>
                        <w:rPr>
                          <w:rFonts w:ascii="Calibri"/>
                          <w:color w:val="1D1B11"/>
                          <w:spacing w:val="17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pacing w:val="-1"/>
                          <w:sz w:val="20"/>
                        </w:rPr>
                        <w:t>reproduced,</w:t>
                      </w:r>
                      <w:r>
                        <w:rPr>
                          <w:rFonts w:ascii="Calibri"/>
                          <w:color w:val="1D1B11"/>
                          <w:spacing w:val="2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pacing w:val="-1"/>
                          <w:sz w:val="20"/>
                        </w:rPr>
                        <w:t>stored</w:t>
                      </w:r>
                      <w:r>
                        <w:rPr>
                          <w:rFonts w:ascii="Calibri"/>
                          <w:color w:val="1D1B11"/>
                          <w:spacing w:val="2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or</w:t>
                      </w:r>
                      <w:r>
                        <w:rPr>
                          <w:rFonts w:ascii="Calibri"/>
                          <w:color w:val="1D1B11"/>
                          <w:spacing w:val="18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transmitted</w:t>
                      </w:r>
                      <w:r>
                        <w:rPr>
                          <w:rFonts w:ascii="Calibri"/>
                          <w:color w:val="1D1B11"/>
                          <w:spacing w:val="2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in</w:t>
                      </w:r>
                      <w:r>
                        <w:rPr>
                          <w:rFonts w:ascii="Calibri"/>
                          <w:color w:val="1D1B11"/>
                          <w:spacing w:val="19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any</w:t>
                      </w:r>
                      <w:r>
                        <w:rPr>
                          <w:rFonts w:ascii="Calibri"/>
                          <w:color w:val="1D1B11"/>
                          <w:spacing w:val="18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form</w:t>
                      </w:r>
                      <w:r>
                        <w:rPr>
                          <w:rFonts w:ascii="Calibri"/>
                          <w:color w:val="1D1B11"/>
                          <w:spacing w:val="19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pacing w:val="-1"/>
                          <w:sz w:val="20"/>
                        </w:rPr>
                        <w:t>for</w:t>
                      </w:r>
                      <w:r>
                        <w:rPr>
                          <w:rFonts w:ascii="Calibri"/>
                          <w:color w:val="1D1B11"/>
                          <w:spacing w:val="18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any</w:t>
                      </w:r>
                      <w:r>
                        <w:rPr>
                          <w:rFonts w:ascii="Calibri"/>
                          <w:color w:val="1D1B11"/>
                          <w:spacing w:val="2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other</w:t>
                      </w:r>
                      <w:r>
                        <w:rPr>
                          <w:rFonts w:ascii="Calibri"/>
                          <w:color w:val="1D1B11"/>
                          <w:spacing w:val="18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purpose</w:t>
                      </w:r>
                      <w:r>
                        <w:rPr>
                          <w:rFonts w:ascii="Calibri"/>
                          <w:color w:val="1D1B11"/>
                          <w:spacing w:val="61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pacing w:val="-1"/>
                          <w:sz w:val="20"/>
                        </w:rPr>
                        <w:t>without</w:t>
                      </w:r>
                      <w:r>
                        <w:rPr>
                          <w:rFonts w:ascii="Calibri"/>
                          <w:color w:val="1D1B11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prior</w:t>
                      </w:r>
                      <w:r>
                        <w:rPr>
                          <w:rFonts w:ascii="Calibri"/>
                          <w:color w:val="1D1B11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pacing w:val="-1"/>
                          <w:sz w:val="20"/>
                        </w:rPr>
                        <w:t>written</w:t>
                      </w:r>
                      <w:r>
                        <w:rPr>
                          <w:rFonts w:ascii="Calibri"/>
                          <w:color w:val="1D1B11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permission</w:t>
                      </w:r>
                      <w:r>
                        <w:rPr>
                          <w:rFonts w:ascii="Calibri"/>
                          <w:color w:val="1D1B11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Calibri"/>
                          <w:color w:val="1D1B11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ISO.</w:t>
                      </w:r>
                    </w:p>
                    <w:p w:rsidR="00F26222" w:rsidRDefault="00F26222">
                      <w:pPr>
                        <w:spacing w:before="11"/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F26222" w:rsidRDefault="00F26222">
                      <w:pPr>
                        <w:ind w:left="107" w:right="111"/>
                        <w:jc w:val="both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1D1B11"/>
                          <w:spacing w:val="-1"/>
                          <w:sz w:val="20"/>
                          <w:szCs w:val="20"/>
                        </w:rPr>
                        <w:t>Requests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pacing w:val="-1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pacing w:val="-1"/>
                          <w:sz w:val="20"/>
                          <w:szCs w:val="20"/>
                        </w:rPr>
                        <w:t xml:space="preserve">permission 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z w:val="20"/>
                          <w:szCs w:val="20"/>
                        </w:rPr>
                        <w:t>to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z w:val="20"/>
                          <w:szCs w:val="20"/>
                        </w:rPr>
                        <w:t>reproduce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pacing w:val="-1"/>
                          <w:sz w:val="20"/>
                          <w:szCs w:val="20"/>
                        </w:rPr>
                        <w:t>document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pacing w:val="-1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pacing w:val="1"/>
                          <w:sz w:val="20"/>
                          <w:szCs w:val="20"/>
                        </w:rPr>
                        <w:t>purpose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pacing w:val="-1"/>
                          <w:sz w:val="20"/>
                          <w:szCs w:val="20"/>
                        </w:rPr>
                        <w:t>selling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z w:val="20"/>
                          <w:szCs w:val="20"/>
                        </w:rPr>
                        <w:t>it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pacing w:val="-1"/>
                          <w:sz w:val="20"/>
                          <w:szCs w:val="20"/>
                        </w:rPr>
                        <w:t xml:space="preserve">should 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z w:val="20"/>
                          <w:szCs w:val="20"/>
                        </w:rPr>
                        <w:t>be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pacing w:val="-1"/>
                          <w:sz w:val="20"/>
                          <w:szCs w:val="20"/>
                        </w:rPr>
                        <w:t>addressed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pacing w:val="97"/>
                          <w:w w:val="9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pacing w:val="-1"/>
                          <w:sz w:val="20"/>
                          <w:szCs w:val="20"/>
                        </w:rPr>
                        <w:t>shown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z w:val="20"/>
                          <w:szCs w:val="20"/>
                        </w:rPr>
                        <w:t>below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z w:val="20"/>
                          <w:szCs w:val="20"/>
                        </w:rPr>
                        <w:t>or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z w:val="20"/>
                          <w:szCs w:val="20"/>
                        </w:rPr>
                        <w:t>to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z w:val="20"/>
                          <w:szCs w:val="20"/>
                        </w:rPr>
                        <w:t>ISO’s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z w:val="20"/>
                          <w:szCs w:val="20"/>
                        </w:rPr>
                        <w:t>member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pacing w:val="-1"/>
                          <w:sz w:val="20"/>
                          <w:szCs w:val="20"/>
                        </w:rPr>
                        <w:t>country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1D1B11"/>
                          <w:spacing w:val="-1"/>
                          <w:sz w:val="20"/>
                          <w:szCs w:val="20"/>
                        </w:rPr>
                        <w:t>requester:</w:t>
                      </w:r>
                    </w:p>
                    <w:p w:rsidR="00F26222" w:rsidRDefault="00F26222">
                      <w:pPr>
                        <w:spacing w:before="8"/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F26222" w:rsidRDefault="00F26222">
                      <w:pPr>
                        <w:ind w:left="507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/>
                          <w:i/>
                          <w:color w:val="1D1B11"/>
                          <w:spacing w:val="-1"/>
                          <w:sz w:val="20"/>
                        </w:rPr>
                        <w:t>[Indicate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1D1B11"/>
                          <w:sz w:val="20"/>
                        </w:rPr>
                        <w:t>:</w:t>
                      </w:r>
                    </w:p>
                    <w:p w:rsidR="00F26222" w:rsidRDefault="00F26222">
                      <w:pPr>
                        <w:spacing w:before="1"/>
                        <w:ind w:left="507" w:right="6722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/>
                          <w:i/>
                          <w:color w:val="1D1B11"/>
                          <w:sz w:val="20"/>
                        </w:rPr>
                        <w:t>the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-1"/>
                          <w:sz w:val="20"/>
                        </w:rPr>
                        <w:t>full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-1"/>
                          <w:sz w:val="20"/>
                        </w:rPr>
                        <w:t>address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27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1D1B11"/>
                          <w:sz w:val="20"/>
                        </w:rPr>
                        <w:t>telephone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-17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1D1B11"/>
                          <w:sz w:val="20"/>
                        </w:rPr>
                        <w:t>number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22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-1"/>
                          <w:sz w:val="20"/>
                        </w:rPr>
                        <w:t>fax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1D1B11"/>
                          <w:sz w:val="20"/>
                        </w:rPr>
                        <w:t>number</w:t>
                      </w:r>
                    </w:p>
                    <w:p w:rsidR="00F26222" w:rsidRDefault="00F26222">
                      <w:pPr>
                        <w:spacing w:line="242" w:lineRule="exact"/>
                        <w:ind w:left="507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/>
                          <w:i/>
                          <w:color w:val="1D1B11"/>
                          <w:sz w:val="20"/>
                        </w:rPr>
                        <w:t>telex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1D1B11"/>
                          <w:sz w:val="20"/>
                        </w:rPr>
                        <w:t>number</w:t>
                      </w:r>
                    </w:p>
                    <w:p w:rsidR="00F26222" w:rsidRDefault="00F26222">
                      <w:pPr>
                        <w:ind w:left="507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/>
                          <w:i/>
                          <w:color w:val="1D1B11"/>
                          <w:sz w:val="20"/>
                        </w:rPr>
                        <w:t>and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1D1B11"/>
                          <w:sz w:val="20"/>
                        </w:rPr>
                        <w:t>electronic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1D1B11"/>
                          <w:sz w:val="20"/>
                        </w:rPr>
                        <w:t>mail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-1"/>
                          <w:sz w:val="20"/>
                        </w:rPr>
                        <w:t>address</w:t>
                      </w:r>
                    </w:p>
                    <w:p w:rsidR="00F26222" w:rsidRDefault="00F26222">
                      <w:pPr>
                        <w:spacing w:before="11"/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F26222" w:rsidRDefault="00F26222">
                      <w:pPr>
                        <w:ind w:left="107" w:right="113"/>
                        <w:jc w:val="both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/>
                          <w:i/>
                          <w:color w:val="1D1B11"/>
                          <w:sz w:val="20"/>
                        </w:rPr>
                        <w:t>as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-1"/>
                          <w:sz w:val="20"/>
                        </w:rPr>
                        <w:t>appropriate,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1D1B11"/>
                          <w:sz w:val="20"/>
                        </w:rPr>
                        <w:t>of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1D1B11"/>
                          <w:sz w:val="20"/>
                        </w:rPr>
                        <w:t>the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1D1B11"/>
                          <w:sz w:val="20"/>
                        </w:rPr>
                        <w:t>Copyright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1D1B11"/>
                          <w:sz w:val="20"/>
                        </w:rPr>
                        <w:t>Manager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1D1B11"/>
                          <w:sz w:val="20"/>
                        </w:rPr>
                        <w:t>of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1D1B11"/>
                          <w:sz w:val="20"/>
                        </w:rPr>
                        <w:t>the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11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1D1B11"/>
                          <w:sz w:val="20"/>
                        </w:rPr>
                        <w:t>ISO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1D1B11"/>
                          <w:sz w:val="20"/>
                        </w:rPr>
                        <w:t>member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1D1B11"/>
                          <w:sz w:val="20"/>
                        </w:rPr>
                        <w:t>body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-1"/>
                          <w:sz w:val="20"/>
                        </w:rPr>
                        <w:t>responsible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-1"/>
                          <w:sz w:val="20"/>
                        </w:rPr>
                        <w:t>for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1D1B11"/>
                          <w:sz w:val="20"/>
                        </w:rPr>
                        <w:t>the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-1"/>
                          <w:sz w:val="20"/>
                        </w:rPr>
                        <w:t>secretariat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1D1B11"/>
                          <w:sz w:val="20"/>
                        </w:rPr>
                        <w:t>of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1D1B11"/>
                          <w:sz w:val="20"/>
                        </w:rPr>
                        <w:t>the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57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-1"/>
                          <w:sz w:val="20"/>
                        </w:rPr>
                        <w:t>TC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1D1B11"/>
                          <w:sz w:val="20"/>
                        </w:rPr>
                        <w:t>or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1D1B11"/>
                          <w:sz w:val="20"/>
                        </w:rPr>
                        <w:t>SC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-1"/>
                          <w:sz w:val="20"/>
                        </w:rPr>
                        <w:t>within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1D1B11"/>
                          <w:sz w:val="20"/>
                        </w:rPr>
                        <w:t>the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-1"/>
                          <w:sz w:val="20"/>
                        </w:rPr>
                        <w:t>framework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1D1B11"/>
                          <w:sz w:val="20"/>
                        </w:rPr>
                        <w:t>of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1D1B11"/>
                          <w:sz w:val="20"/>
                        </w:rPr>
                        <w:t>which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1D1B11"/>
                          <w:sz w:val="20"/>
                        </w:rPr>
                        <w:t>the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-1"/>
                          <w:sz w:val="20"/>
                        </w:rPr>
                        <w:t>draft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1D1B11"/>
                          <w:sz w:val="20"/>
                        </w:rPr>
                        <w:t>has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1D1B11"/>
                          <w:sz w:val="20"/>
                        </w:rPr>
                        <w:t>been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1D1B11"/>
                          <w:spacing w:val="-1"/>
                          <w:sz w:val="20"/>
                        </w:rPr>
                        <w:t>prepared]</w:t>
                      </w:r>
                    </w:p>
                    <w:p w:rsidR="00F26222" w:rsidRDefault="00F26222">
                      <w:pPr>
                        <w:spacing w:before="40" w:line="488" w:lineRule="exact"/>
                        <w:ind w:left="107" w:right="951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/>
                          <w:color w:val="1D1B11"/>
                          <w:spacing w:val="-1"/>
                          <w:sz w:val="20"/>
                        </w:rPr>
                        <w:t>Reproduction</w:t>
                      </w:r>
                      <w:r>
                        <w:rPr>
                          <w:rFonts w:ascii="Calibri"/>
                          <w:color w:val="1D1B11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pacing w:val="-1"/>
                          <w:sz w:val="20"/>
                        </w:rPr>
                        <w:t>for</w:t>
                      </w:r>
                      <w:r>
                        <w:rPr>
                          <w:rFonts w:ascii="Calibri"/>
                          <w:color w:val="1D1B11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sales</w:t>
                      </w:r>
                      <w:r>
                        <w:rPr>
                          <w:rFonts w:ascii="Calibri"/>
                          <w:color w:val="1D1B11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purposes</w:t>
                      </w:r>
                      <w:r>
                        <w:rPr>
                          <w:rFonts w:ascii="Calibri"/>
                          <w:color w:val="1D1B11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may</w:t>
                      </w:r>
                      <w:r>
                        <w:rPr>
                          <w:rFonts w:ascii="Calibri"/>
                          <w:color w:val="1D1B11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be</w:t>
                      </w:r>
                      <w:r>
                        <w:rPr>
                          <w:rFonts w:ascii="Calibri"/>
                          <w:color w:val="1D1B11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pacing w:val="-1"/>
                          <w:sz w:val="20"/>
                        </w:rPr>
                        <w:t>subject</w:t>
                      </w:r>
                      <w:r>
                        <w:rPr>
                          <w:rFonts w:ascii="Calibri"/>
                          <w:color w:val="1D1B11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to</w:t>
                      </w:r>
                      <w:r>
                        <w:rPr>
                          <w:rFonts w:ascii="Calibri"/>
                          <w:color w:val="1D1B11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royalty</w:t>
                      </w:r>
                      <w:r>
                        <w:rPr>
                          <w:rFonts w:ascii="Calibri"/>
                          <w:color w:val="1D1B11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pacing w:val="-1"/>
                          <w:sz w:val="20"/>
                        </w:rPr>
                        <w:t>payments</w:t>
                      </w:r>
                      <w:r>
                        <w:rPr>
                          <w:rFonts w:ascii="Calibri"/>
                          <w:color w:val="1D1B11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or</w:t>
                      </w:r>
                      <w:r>
                        <w:rPr>
                          <w:rFonts w:ascii="Calibri"/>
                          <w:color w:val="1D1B11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a</w:t>
                      </w:r>
                      <w:r>
                        <w:rPr>
                          <w:rFonts w:ascii="Calibri"/>
                          <w:color w:val="1D1B11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licensing</w:t>
                      </w:r>
                      <w:r>
                        <w:rPr>
                          <w:rFonts w:ascii="Calibri"/>
                          <w:color w:val="1D1B11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agreement.</w:t>
                      </w:r>
                      <w:r>
                        <w:rPr>
                          <w:rFonts w:ascii="Calibri"/>
                          <w:color w:val="1D1B11"/>
                          <w:spacing w:val="49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pacing w:val="-1"/>
                          <w:sz w:val="20"/>
                        </w:rPr>
                        <w:t>Violators</w:t>
                      </w:r>
                      <w:r>
                        <w:rPr>
                          <w:rFonts w:ascii="Calibri"/>
                          <w:color w:val="1D1B11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may</w:t>
                      </w:r>
                      <w:r>
                        <w:rPr>
                          <w:rFonts w:ascii="Calibri"/>
                          <w:color w:val="1D1B11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be</w:t>
                      </w:r>
                      <w:r>
                        <w:rPr>
                          <w:rFonts w:ascii="Calibri"/>
                          <w:color w:val="1D1B11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1D1B11"/>
                          <w:sz w:val="20"/>
                        </w:rPr>
                        <w:t>prosecuted.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96870" w:rsidRDefault="00096870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096870">
          <w:footerReference w:type="even" r:id="rId8"/>
          <w:footerReference w:type="default" r:id="rId9"/>
          <w:pgSz w:w="11910" w:h="16840"/>
          <w:pgMar w:top="600" w:right="660" w:bottom="720" w:left="1220" w:header="0" w:footer="526" w:gutter="0"/>
          <w:pgNumType w:start="1"/>
          <w:cols w:space="720"/>
        </w:sectPr>
      </w:pPr>
    </w:p>
    <w:p w:rsidR="00096870" w:rsidRDefault="00096870">
      <w:pPr>
        <w:spacing w:before="10"/>
        <w:rPr>
          <w:rFonts w:ascii="Arial" w:eastAsia="Arial" w:hAnsi="Arial" w:cs="Arial"/>
          <w:b/>
          <w:bCs/>
          <w:sz w:val="16"/>
          <w:szCs w:val="16"/>
        </w:rPr>
      </w:pPr>
    </w:p>
    <w:p w:rsidR="00096870" w:rsidRDefault="002A6B7E">
      <w:pPr>
        <w:spacing w:before="44"/>
        <w:ind w:left="452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color w:val="1D1B11"/>
          <w:spacing w:val="-1"/>
          <w:sz w:val="28"/>
        </w:rPr>
        <w:t>Contents</w:t>
      </w:r>
    </w:p>
    <w:p w:rsidR="00096870" w:rsidRDefault="00096870">
      <w:pPr>
        <w:spacing w:before="3"/>
        <w:rPr>
          <w:rFonts w:ascii="Calibri" w:eastAsia="Calibri" w:hAnsi="Calibri" w:cs="Calibri"/>
          <w:b/>
          <w:bCs/>
          <w:sz w:val="24"/>
          <w:szCs w:val="24"/>
        </w:rPr>
      </w:pPr>
    </w:p>
    <w:p w:rsidR="00096870" w:rsidRDefault="0048569F">
      <w:pPr>
        <w:numPr>
          <w:ilvl w:val="0"/>
          <w:numId w:val="10"/>
        </w:numPr>
        <w:tabs>
          <w:tab w:val="left" w:pos="855"/>
          <w:tab w:val="left" w:pos="9331"/>
        </w:tabs>
        <w:ind w:firstLine="0"/>
        <w:rPr>
          <w:rFonts w:ascii="Calibri" w:eastAsia="Calibri" w:hAnsi="Calibri" w:cs="Calibri"/>
          <w:sz w:val="24"/>
          <w:szCs w:val="24"/>
        </w:rPr>
      </w:pPr>
      <w:hyperlink w:anchor="_bookmark0" w:history="1">
        <w:r w:rsidR="002A6B7E">
          <w:rPr>
            <w:rFonts w:ascii="Calibri"/>
            <w:b/>
            <w:i/>
            <w:w w:val="95"/>
            <w:sz w:val="24"/>
          </w:rPr>
          <w:t>Scope</w:t>
        </w:r>
        <w:r w:rsidR="002A6B7E">
          <w:rPr>
            <w:rFonts w:ascii="Calibri"/>
            <w:b/>
            <w:i/>
            <w:w w:val="95"/>
            <w:sz w:val="24"/>
            <w:u w:val="thick" w:color="000000"/>
          </w:rPr>
          <w:tab/>
        </w:r>
        <w:r w:rsidR="002A6B7E">
          <w:rPr>
            <w:rFonts w:ascii="Calibri"/>
            <w:b/>
            <w:i/>
            <w:sz w:val="24"/>
          </w:rPr>
          <w:t>5</w:t>
        </w:r>
      </w:hyperlink>
    </w:p>
    <w:p w:rsidR="00096870" w:rsidRDefault="0048569F">
      <w:pPr>
        <w:numPr>
          <w:ilvl w:val="0"/>
          <w:numId w:val="10"/>
        </w:numPr>
        <w:tabs>
          <w:tab w:val="left" w:pos="855"/>
          <w:tab w:val="left" w:pos="9331"/>
        </w:tabs>
        <w:spacing w:before="120"/>
        <w:ind w:left="854"/>
        <w:rPr>
          <w:rFonts w:ascii="Calibri" w:eastAsia="Calibri" w:hAnsi="Calibri" w:cs="Calibri"/>
          <w:sz w:val="24"/>
          <w:szCs w:val="24"/>
        </w:rPr>
      </w:pPr>
      <w:hyperlink w:anchor="_bookmark1" w:history="1">
        <w:r w:rsidR="002A6B7E">
          <w:rPr>
            <w:rFonts w:ascii="Calibri"/>
            <w:b/>
            <w:i/>
            <w:spacing w:val="-1"/>
            <w:sz w:val="24"/>
          </w:rPr>
          <w:t>Normative</w:t>
        </w:r>
        <w:r w:rsidR="002A6B7E">
          <w:rPr>
            <w:rFonts w:ascii="Calibri"/>
            <w:b/>
            <w:i/>
            <w:spacing w:val="-8"/>
            <w:sz w:val="24"/>
          </w:rPr>
          <w:t xml:space="preserve"> </w:t>
        </w:r>
        <w:r w:rsidR="002A6B7E">
          <w:rPr>
            <w:rFonts w:ascii="Calibri"/>
            <w:b/>
            <w:i/>
            <w:spacing w:val="-1"/>
            <w:sz w:val="24"/>
          </w:rPr>
          <w:t>references</w:t>
        </w:r>
        <w:r w:rsidR="002A6B7E">
          <w:rPr>
            <w:rFonts w:ascii="Calibri"/>
            <w:b/>
            <w:i/>
            <w:spacing w:val="-1"/>
            <w:sz w:val="24"/>
            <w:u w:val="thick" w:color="000000"/>
          </w:rPr>
          <w:tab/>
        </w:r>
        <w:r w:rsidR="002A6B7E">
          <w:rPr>
            <w:rFonts w:ascii="Calibri"/>
            <w:b/>
            <w:i/>
            <w:sz w:val="24"/>
          </w:rPr>
          <w:t>5</w:t>
        </w:r>
      </w:hyperlink>
    </w:p>
    <w:p w:rsidR="00096870" w:rsidRDefault="0048569F">
      <w:pPr>
        <w:numPr>
          <w:ilvl w:val="0"/>
          <w:numId w:val="10"/>
        </w:numPr>
        <w:tabs>
          <w:tab w:val="left" w:pos="855"/>
          <w:tab w:val="left" w:pos="9331"/>
        </w:tabs>
        <w:spacing w:before="120"/>
        <w:ind w:left="854"/>
        <w:rPr>
          <w:rFonts w:ascii="Calibri" w:eastAsia="Calibri" w:hAnsi="Calibri" w:cs="Calibri"/>
          <w:sz w:val="24"/>
          <w:szCs w:val="24"/>
        </w:rPr>
      </w:pPr>
      <w:hyperlink w:anchor="_bookmark2" w:history="1">
        <w:r w:rsidR="002A6B7E">
          <w:rPr>
            <w:rFonts w:ascii="Calibri"/>
            <w:b/>
            <w:i/>
            <w:spacing w:val="-1"/>
            <w:sz w:val="24"/>
          </w:rPr>
          <w:t>Terms</w:t>
        </w:r>
        <w:r w:rsidR="002A6B7E">
          <w:rPr>
            <w:rFonts w:ascii="Calibri"/>
            <w:b/>
            <w:i/>
            <w:spacing w:val="-4"/>
            <w:sz w:val="24"/>
          </w:rPr>
          <w:t xml:space="preserve"> </w:t>
        </w:r>
        <w:r w:rsidR="002A6B7E">
          <w:rPr>
            <w:rFonts w:ascii="Calibri"/>
            <w:b/>
            <w:i/>
            <w:sz w:val="24"/>
          </w:rPr>
          <w:t>and</w:t>
        </w:r>
        <w:r w:rsidR="002A6B7E">
          <w:rPr>
            <w:rFonts w:ascii="Calibri"/>
            <w:b/>
            <w:i/>
            <w:spacing w:val="-2"/>
            <w:sz w:val="24"/>
          </w:rPr>
          <w:t xml:space="preserve"> </w:t>
        </w:r>
        <w:r w:rsidR="002A6B7E">
          <w:rPr>
            <w:rFonts w:ascii="Calibri"/>
            <w:b/>
            <w:i/>
            <w:sz w:val="24"/>
          </w:rPr>
          <w:t>de</w:t>
        </w:r>
        <w:r w:rsidR="002A6B7E">
          <w:rPr>
            <w:rFonts w:ascii="Calibri"/>
            <w:b/>
            <w:i/>
            <w:spacing w:val="-2"/>
            <w:sz w:val="24"/>
          </w:rPr>
          <w:t>f</w:t>
        </w:r>
        <w:r w:rsidR="002A6B7E">
          <w:rPr>
            <w:rFonts w:ascii="Calibri"/>
            <w:b/>
            <w:i/>
            <w:sz w:val="24"/>
          </w:rPr>
          <w:t>in</w:t>
        </w:r>
        <w:r w:rsidR="002A6B7E">
          <w:rPr>
            <w:rFonts w:ascii="Calibri"/>
            <w:b/>
            <w:i/>
            <w:spacing w:val="-2"/>
            <w:sz w:val="24"/>
          </w:rPr>
          <w:t>i</w:t>
        </w:r>
        <w:r w:rsidR="002A6B7E">
          <w:rPr>
            <w:rFonts w:ascii="Calibri"/>
            <w:b/>
            <w:i/>
            <w:sz w:val="24"/>
          </w:rPr>
          <w:t>t</w:t>
        </w:r>
        <w:r w:rsidR="002A6B7E">
          <w:rPr>
            <w:rFonts w:ascii="Calibri"/>
            <w:b/>
            <w:i/>
            <w:spacing w:val="1"/>
            <w:sz w:val="24"/>
          </w:rPr>
          <w:t>i</w:t>
        </w:r>
        <w:r w:rsidR="002A6B7E">
          <w:rPr>
            <w:rFonts w:ascii="Calibri"/>
            <w:b/>
            <w:i/>
            <w:spacing w:val="-2"/>
            <w:sz w:val="24"/>
          </w:rPr>
          <w:t>o</w:t>
        </w:r>
        <w:r w:rsidR="002A6B7E">
          <w:rPr>
            <w:rFonts w:ascii="Calibri"/>
            <w:b/>
            <w:i/>
            <w:sz w:val="24"/>
          </w:rPr>
          <w:t>n</w:t>
        </w:r>
        <w:r w:rsidR="002A6B7E">
          <w:rPr>
            <w:rFonts w:ascii="Calibri"/>
            <w:b/>
            <w:i/>
            <w:spacing w:val="34"/>
            <w:sz w:val="24"/>
          </w:rPr>
          <w:t>s</w:t>
        </w:r>
        <w:r w:rsidR="002A6B7E">
          <w:rPr>
            <w:rFonts w:ascii="Calibri"/>
            <w:b/>
            <w:i/>
            <w:spacing w:val="34"/>
            <w:sz w:val="24"/>
            <w:u w:val="thick" w:color="000000"/>
          </w:rPr>
          <w:tab/>
        </w:r>
        <w:r w:rsidR="002A6B7E">
          <w:rPr>
            <w:rFonts w:ascii="Calibri"/>
            <w:b/>
            <w:i/>
            <w:sz w:val="24"/>
          </w:rPr>
          <w:t>5</w:t>
        </w:r>
      </w:hyperlink>
    </w:p>
    <w:p w:rsidR="00096870" w:rsidRDefault="0048569F">
      <w:pPr>
        <w:numPr>
          <w:ilvl w:val="0"/>
          <w:numId w:val="10"/>
        </w:numPr>
        <w:tabs>
          <w:tab w:val="left" w:pos="855"/>
          <w:tab w:val="left" w:pos="9330"/>
        </w:tabs>
        <w:spacing w:before="120"/>
        <w:ind w:left="854"/>
        <w:rPr>
          <w:rFonts w:ascii="Calibri" w:eastAsia="Calibri" w:hAnsi="Calibri" w:cs="Calibri"/>
          <w:sz w:val="24"/>
          <w:szCs w:val="24"/>
        </w:rPr>
      </w:pPr>
      <w:hyperlink w:anchor="_bookmark3" w:history="1">
        <w:r w:rsidR="002A6B7E">
          <w:rPr>
            <w:rFonts w:ascii="Calibri"/>
            <w:b/>
            <w:i/>
            <w:spacing w:val="-1"/>
            <w:w w:val="95"/>
            <w:sz w:val="24"/>
          </w:rPr>
          <w:t>Methods</w:t>
        </w:r>
        <w:r w:rsidR="002A6B7E">
          <w:rPr>
            <w:rFonts w:ascii="Calibri"/>
            <w:b/>
            <w:i/>
            <w:spacing w:val="-1"/>
            <w:w w:val="95"/>
            <w:sz w:val="24"/>
            <w:u w:val="thick" w:color="000000"/>
          </w:rPr>
          <w:tab/>
        </w:r>
        <w:r w:rsidR="002A6B7E">
          <w:rPr>
            <w:rFonts w:ascii="Calibri"/>
            <w:b/>
            <w:i/>
            <w:sz w:val="24"/>
          </w:rPr>
          <w:t>6</w:t>
        </w:r>
      </w:hyperlink>
    </w:p>
    <w:p w:rsidR="00096870" w:rsidRDefault="0048569F">
      <w:pPr>
        <w:numPr>
          <w:ilvl w:val="0"/>
          <w:numId w:val="10"/>
        </w:numPr>
        <w:tabs>
          <w:tab w:val="left" w:pos="855"/>
          <w:tab w:val="left" w:pos="9331"/>
        </w:tabs>
        <w:spacing w:before="120"/>
        <w:ind w:left="854"/>
        <w:rPr>
          <w:rFonts w:ascii="Calibri" w:eastAsia="Calibri" w:hAnsi="Calibri" w:cs="Calibri"/>
          <w:sz w:val="24"/>
          <w:szCs w:val="24"/>
        </w:rPr>
      </w:pPr>
      <w:hyperlink w:anchor="_bookmark4" w:history="1">
        <w:r w:rsidR="002A6B7E">
          <w:rPr>
            <w:rFonts w:ascii="Calibri"/>
            <w:b/>
            <w:i/>
            <w:spacing w:val="-1"/>
            <w:sz w:val="24"/>
          </w:rPr>
          <w:t>Determination</w:t>
        </w:r>
        <w:r w:rsidR="002A6B7E">
          <w:rPr>
            <w:rFonts w:ascii="Calibri"/>
            <w:b/>
            <w:i/>
            <w:spacing w:val="-3"/>
            <w:sz w:val="24"/>
          </w:rPr>
          <w:t xml:space="preserve"> </w:t>
        </w:r>
        <w:r w:rsidR="002A6B7E">
          <w:rPr>
            <w:rFonts w:ascii="Calibri"/>
            <w:b/>
            <w:i/>
            <w:spacing w:val="-1"/>
            <w:sz w:val="24"/>
          </w:rPr>
          <w:t>of</w:t>
        </w:r>
        <w:r w:rsidR="002A6B7E">
          <w:rPr>
            <w:rFonts w:ascii="Calibri"/>
            <w:b/>
            <w:i/>
            <w:spacing w:val="-2"/>
            <w:sz w:val="24"/>
          </w:rPr>
          <w:t xml:space="preserve"> </w:t>
        </w:r>
        <w:r w:rsidR="002A6B7E">
          <w:rPr>
            <w:rFonts w:ascii="Calibri"/>
            <w:b/>
            <w:i/>
            <w:spacing w:val="-1"/>
            <w:sz w:val="24"/>
          </w:rPr>
          <w:t>WBGT</w:t>
        </w:r>
        <w:r w:rsidR="002A6B7E">
          <w:rPr>
            <w:rFonts w:ascii="Calibri"/>
            <w:b/>
            <w:i/>
            <w:spacing w:val="-1"/>
            <w:sz w:val="24"/>
            <w:u w:val="thick" w:color="000000"/>
          </w:rPr>
          <w:tab/>
        </w:r>
        <w:r w:rsidR="002A6B7E">
          <w:rPr>
            <w:rFonts w:ascii="Calibri"/>
            <w:b/>
            <w:i/>
            <w:sz w:val="24"/>
          </w:rPr>
          <w:t>6</w:t>
        </w:r>
      </w:hyperlink>
    </w:p>
    <w:p w:rsidR="00096870" w:rsidRDefault="0048569F">
      <w:pPr>
        <w:numPr>
          <w:ilvl w:val="0"/>
          <w:numId w:val="10"/>
        </w:numPr>
        <w:tabs>
          <w:tab w:val="left" w:pos="855"/>
          <w:tab w:val="left" w:pos="9331"/>
        </w:tabs>
        <w:spacing w:before="120"/>
        <w:ind w:left="854"/>
        <w:rPr>
          <w:rFonts w:ascii="Calibri" w:eastAsia="Calibri" w:hAnsi="Calibri" w:cs="Calibri"/>
          <w:sz w:val="24"/>
          <w:szCs w:val="24"/>
        </w:rPr>
      </w:pPr>
      <w:hyperlink w:anchor="_bookmark5" w:history="1">
        <w:r w:rsidR="002A6B7E">
          <w:rPr>
            <w:rFonts w:ascii="Calibri"/>
            <w:b/>
            <w:i/>
            <w:spacing w:val="-1"/>
            <w:sz w:val="24"/>
          </w:rPr>
          <w:t>Determination</w:t>
        </w:r>
        <w:r w:rsidR="002A6B7E">
          <w:rPr>
            <w:rFonts w:ascii="Calibri"/>
            <w:b/>
            <w:i/>
            <w:spacing w:val="-5"/>
            <w:sz w:val="24"/>
          </w:rPr>
          <w:t xml:space="preserve"> </w:t>
        </w:r>
        <w:r w:rsidR="002A6B7E">
          <w:rPr>
            <w:rFonts w:ascii="Calibri"/>
            <w:b/>
            <w:i/>
            <w:spacing w:val="-1"/>
            <w:sz w:val="24"/>
          </w:rPr>
          <w:t>of</w:t>
        </w:r>
        <w:r w:rsidR="002A6B7E">
          <w:rPr>
            <w:rFonts w:ascii="Calibri"/>
            <w:b/>
            <w:i/>
            <w:spacing w:val="-4"/>
            <w:sz w:val="24"/>
          </w:rPr>
          <w:t xml:space="preserve"> </w:t>
        </w:r>
        <w:r w:rsidR="002A6B7E">
          <w:rPr>
            <w:rFonts w:ascii="Calibri"/>
            <w:b/>
            <w:i/>
            <w:spacing w:val="-1"/>
            <w:sz w:val="24"/>
          </w:rPr>
          <w:t>metabolic</w:t>
        </w:r>
        <w:r w:rsidR="002A6B7E">
          <w:rPr>
            <w:rFonts w:ascii="Calibri"/>
            <w:b/>
            <w:i/>
            <w:spacing w:val="-6"/>
            <w:sz w:val="24"/>
          </w:rPr>
          <w:t xml:space="preserve"> </w:t>
        </w:r>
        <w:r w:rsidR="002A6B7E">
          <w:rPr>
            <w:rFonts w:ascii="Calibri"/>
            <w:b/>
            <w:i/>
            <w:spacing w:val="-1"/>
            <w:sz w:val="24"/>
          </w:rPr>
          <w:t>rate</w:t>
        </w:r>
        <w:r w:rsidR="002A6B7E">
          <w:rPr>
            <w:rFonts w:ascii="Calibri"/>
            <w:b/>
            <w:i/>
            <w:spacing w:val="-1"/>
            <w:sz w:val="24"/>
            <w:u w:val="thick" w:color="000000"/>
          </w:rPr>
          <w:tab/>
        </w:r>
        <w:r w:rsidR="002A6B7E">
          <w:rPr>
            <w:rFonts w:ascii="Calibri"/>
            <w:b/>
            <w:i/>
            <w:sz w:val="24"/>
          </w:rPr>
          <w:t>7</w:t>
        </w:r>
      </w:hyperlink>
    </w:p>
    <w:p w:rsidR="00096870" w:rsidRDefault="0048569F">
      <w:pPr>
        <w:numPr>
          <w:ilvl w:val="0"/>
          <w:numId w:val="10"/>
        </w:numPr>
        <w:tabs>
          <w:tab w:val="left" w:pos="855"/>
          <w:tab w:val="left" w:pos="9331"/>
        </w:tabs>
        <w:spacing w:before="120"/>
        <w:ind w:left="854"/>
        <w:rPr>
          <w:rFonts w:ascii="Calibri" w:eastAsia="Calibri" w:hAnsi="Calibri" w:cs="Calibri"/>
          <w:sz w:val="24"/>
          <w:szCs w:val="24"/>
        </w:rPr>
      </w:pPr>
      <w:hyperlink w:anchor="_bookmark6" w:history="1">
        <w:r w:rsidR="002A6B7E">
          <w:rPr>
            <w:rFonts w:ascii="Calibri"/>
            <w:b/>
            <w:i/>
            <w:spacing w:val="-1"/>
            <w:sz w:val="24"/>
          </w:rPr>
          <w:t>Determination</w:t>
        </w:r>
        <w:r w:rsidR="002A6B7E">
          <w:rPr>
            <w:rFonts w:ascii="Calibri"/>
            <w:b/>
            <w:i/>
            <w:spacing w:val="-2"/>
            <w:sz w:val="24"/>
          </w:rPr>
          <w:t xml:space="preserve"> </w:t>
        </w:r>
        <w:r w:rsidR="002A6B7E">
          <w:rPr>
            <w:rFonts w:ascii="Calibri"/>
            <w:b/>
            <w:i/>
            <w:spacing w:val="-1"/>
            <w:sz w:val="24"/>
          </w:rPr>
          <w:t>of the</w:t>
        </w:r>
        <w:r w:rsidR="002A6B7E">
          <w:rPr>
            <w:rFonts w:ascii="Calibri"/>
            <w:b/>
            <w:i/>
            <w:spacing w:val="-2"/>
            <w:sz w:val="24"/>
          </w:rPr>
          <w:t xml:space="preserve"> </w:t>
        </w:r>
        <w:r w:rsidR="002A6B7E">
          <w:rPr>
            <w:rFonts w:ascii="Calibri"/>
            <w:b/>
            <w:i/>
            <w:spacing w:val="-1"/>
            <w:sz w:val="24"/>
          </w:rPr>
          <w:t>effects</w:t>
        </w:r>
        <w:r w:rsidR="002A6B7E">
          <w:rPr>
            <w:rFonts w:ascii="Calibri"/>
            <w:b/>
            <w:i/>
            <w:spacing w:val="-3"/>
            <w:sz w:val="24"/>
          </w:rPr>
          <w:t xml:space="preserve"> </w:t>
        </w:r>
        <w:r w:rsidR="002A6B7E">
          <w:rPr>
            <w:rFonts w:ascii="Calibri"/>
            <w:b/>
            <w:i/>
            <w:sz w:val="24"/>
          </w:rPr>
          <w:t>of</w:t>
        </w:r>
        <w:r w:rsidR="002A6B7E">
          <w:rPr>
            <w:rFonts w:ascii="Calibri"/>
            <w:b/>
            <w:i/>
            <w:spacing w:val="-1"/>
            <w:sz w:val="24"/>
          </w:rPr>
          <w:t xml:space="preserve"> clothing</w:t>
        </w:r>
        <w:r w:rsidR="002A6B7E">
          <w:rPr>
            <w:rFonts w:ascii="Calibri"/>
            <w:b/>
            <w:i/>
            <w:spacing w:val="-1"/>
            <w:sz w:val="24"/>
            <w:u w:val="thick" w:color="000000"/>
          </w:rPr>
          <w:tab/>
        </w:r>
        <w:r w:rsidR="002A6B7E">
          <w:rPr>
            <w:rFonts w:ascii="Calibri"/>
            <w:b/>
            <w:i/>
            <w:sz w:val="24"/>
          </w:rPr>
          <w:t>7</w:t>
        </w:r>
      </w:hyperlink>
    </w:p>
    <w:p w:rsidR="00096870" w:rsidRDefault="0048569F">
      <w:pPr>
        <w:numPr>
          <w:ilvl w:val="0"/>
          <w:numId w:val="10"/>
        </w:numPr>
        <w:tabs>
          <w:tab w:val="left" w:pos="855"/>
          <w:tab w:val="left" w:pos="9331"/>
        </w:tabs>
        <w:spacing w:before="120"/>
        <w:ind w:left="854"/>
        <w:rPr>
          <w:rFonts w:ascii="Calibri" w:eastAsia="Calibri" w:hAnsi="Calibri" w:cs="Calibri"/>
          <w:sz w:val="24"/>
          <w:szCs w:val="24"/>
        </w:rPr>
      </w:pPr>
      <w:hyperlink w:anchor="_bookmark7" w:history="1">
        <w:r w:rsidR="002A6B7E">
          <w:rPr>
            <w:rFonts w:ascii="Calibri"/>
            <w:b/>
            <w:i/>
            <w:spacing w:val="-1"/>
            <w:sz w:val="24"/>
          </w:rPr>
          <w:t>Timing</w:t>
        </w:r>
        <w:r w:rsidR="002A6B7E">
          <w:rPr>
            <w:rFonts w:ascii="Calibri"/>
            <w:b/>
            <w:i/>
            <w:spacing w:val="-6"/>
            <w:sz w:val="24"/>
          </w:rPr>
          <w:t xml:space="preserve"> </w:t>
        </w:r>
        <w:r w:rsidR="002A6B7E">
          <w:rPr>
            <w:rFonts w:ascii="Calibri"/>
            <w:b/>
            <w:i/>
            <w:spacing w:val="-1"/>
            <w:sz w:val="24"/>
          </w:rPr>
          <w:t>and</w:t>
        </w:r>
        <w:r w:rsidR="002A6B7E">
          <w:rPr>
            <w:rFonts w:ascii="Calibri"/>
            <w:b/>
            <w:i/>
            <w:spacing w:val="-3"/>
            <w:sz w:val="24"/>
          </w:rPr>
          <w:t xml:space="preserve"> </w:t>
        </w:r>
        <w:r w:rsidR="002A6B7E">
          <w:rPr>
            <w:rFonts w:ascii="Calibri"/>
            <w:b/>
            <w:i/>
            <w:spacing w:val="-1"/>
            <w:sz w:val="24"/>
          </w:rPr>
          <w:t>duration</w:t>
        </w:r>
        <w:r w:rsidR="002A6B7E">
          <w:rPr>
            <w:rFonts w:ascii="Calibri"/>
            <w:b/>
            <w:i/>
            <w:spacing w:val="-3"/>
            <w:sz w:val="24"/>
          </w:rPr>
          <w:t xml:space="preserve"> </w:t>
        </w:r>
        <w:r w:rsidR="002A6B7E">
          <w:rPr>
            <w:rFonts w:ascii="Calibri"/>
            <w:b/>
            <w:i/>
            <w:spacing w:val="-1"/>
            <w:sz w:val="24"/>
          </w:rPr>
          <w:t>of</w:t>
        </w:r>
        <w:r w:rsidR="002A6B7E">
          <w:rPr>
            <w:rFonts w:ascii="Calibri"/>
            <w:b/>
            <w:i/>
            <w:spacing w:val="-5"/>
            <w:sz w:val="24"/>
          </w:rPr>
          <w:t xml:space="preserve"> </w:t>
        </w:r>
        <w:r w:rsidR="002A6B7E">
          <w:rPr>
            <w:rFonts w:ascii="Calibri"/>
            <w:b/>
            <w:i/>
            <w:spacing w:val="-1"/>
            <w:sz w:val="24"/>
          </w:rPr>
          <w:t>measurements</w:t>
        </w:r>
        <w:r w:rsidR="002A6B7E">
          <w:rPr>
            <w:rFonts w:ascii="Calibri"/>
            <w:b/>
            <w:i/>
            <w:spacing w:val="-1"/>
            <w:sz w:val="24"/>
            <w:u w:val="thick" w:color="000000"/>
          </w:rPr>
          <w:tab/>
        </w:r>
        <w:r w:rsidR="002A6B7E">
          <w:rPr>
            <w:rFonts w:ascii="Calibri"/>
            <w:b/>
            <w:i/>
            <w:sz w:val="24"/>
          </w:rPr>
          <w:t>8</w:t>
        </w:r>
      </w:hyperlink>
    </w:p>
    <w:p w:rsidR="00096870" w:rsidRDefault="0048569F">
      <w:pPr>
        <w:numPr>
          <w:ilvl w:val="1"/>
          <w:numId w:val="10"/>
        </w:numPr>
        <w:tabs>
          <w:tab w:val="left" w:pos="986"/>
          <w:tab w:val="left" w:pos="9413"/>
        </w:tabs>
        <w:spacing w:before="117"/>
        <w:rPr>
          <w:rFonts w:ascii="Calibri" w:eastAsia="Calibri" w:hAnsi="Calibri" w:cs="Calibri"/>
        </w:rPr>
      </w:pPr>
      <w:hyperlink w:anchor="_bookmark8" w:history="1">
        <w:r w:rsidR="002A6B7E">
          <w:rPr>
            <w:rFonts w:ascii="Calibri"/>
            <w:b/>
            <w:spacing w:val="-1"/>
          </w:rPr>
          <w:t>Timing</w:t>
        </w:r>
        <w:r w:rsidR="002A6B7E">
          <w:rPr>
            <w:rFonts w:ascii="Calibri"/>
            <w:b/>
          </w:rPr>
          <w:t xml:space="preserve"> </w:t>
        </w:r>
        <w:r w:rsidR="002A6B7E">
          <w:rPr>
            <w:rFonts w:ascii="Calibri"/>
            <w:b/>
            <w:spacing w:val="-1"/>
          </w:rPr>
          <w:t>of</w:t>
        </w:r>
        <w:r w:rsidR="002A6B7E">
          <w:rPr>
            <w:rFonts w:ascii="Calibri"/>
            <w:b/>
            <w:spacing w:val="-2"/>
          </w:rPr>
          <w:t xml:space="preserve"> </w:t>
        </w:r>
        <w:r w:rsidR="002A6B7E">
          <w:rPr>
            <w:rFonts w:ascii="Calibri"/>
            <w:b/>
            <w:spacing w:val="-1"/>
          </w:rPr>
          <w:t>measurements</w:t>
        </w:r>
        <w:r w:rsidR="002A6B7E">
          <w:rPr>
            <w:rFonts w:ascii="Calibri"/>
            <w:b/>
            <w:spacing w:val="-1"/>
            <w:u w:val="thick" w:color="000000"/>
          </w:rPr>
          <w:tab/>
        </w:r>
        <w:r w:rsidR="002A6B7E">
          <w:rPr>
            <w:rFonts w:ascii="Calibri"/>
            <w:b/>
          </w:rPr>
          <w:t>8</w:t>
        </w:r>
      </w:hyperlink>
    </w:p>
    <w:p w:rsidR="00096870" w:rsidRDefault="0048569F">
      <w:pPr>
        <w:numPr>
          <w:ilvl w:val="1"/>
          <w:numId w:val="10"/>
        </w:numPr>
        <w:tabs>
          <w:tab w:val="left" w:pos="986"/>
          <w:tab w:val="left" w:pos="9413"/>
        </w:tabs>
        <w:spacing w:before="120"/>
        <w:rPr>
          <w:rFonts w:ascii="Calibri" w:eastAsia="Calibri" w:hAnsi="Calibri" w:cs="Calibri"/>
        </w:rPr>
      </w:pPr>
      <w:hyperlink w:anchor="_bookmark9" w:history="1">
        <w:r w:rsidR="002A6B7E">
          <w:rPr>
            <w:rFonts w:ascii="Calibri"/>
            <w:b/>
            <w:spacing w:val="-1"/>
          </w:rPr>
          <w:t>Duration of</w:t>
        </w:r>
        <w:r w:rsidR="002A6B7E">
          <w:rPr>
            <w:rFonts w:ascii="Calibri"/>
            <w:b/>
          </w:rPr>
          <w:t xml:space="preserve"> the</w:t>
        </w:r>
        <w:r w:rsidR="002A6B7E">
          <w:rPr>
            <w:rFonts w:ascii="Calibri"/>
            <w:b/>
            <w:spacing w:val="-1"/>
          </w:rPr>
          <w:t xml:space="preserve"> measurements</w:t>
        </w:r>
        <w:r w:rsidR="002A6B7E">
          <w:rPr>
            <w:rFonts w:ascii="Calibri"/>
            <w:b/>
            <w:spacing w:val="-1"/>
            <w:u w:val="thick" w:color="000000"/>
          </w:rPr>
          <w:tab/>
        </w:r>
        <w:r w:rsidR="002A6B7E">
          <w:rPr>
            <w:rFonts w:ascii="Calibri"/>
            <w:b/>
          </w:rPr>
          <w:t>8</w:t>
        </w:r>
      </w:hyperlink>
    </w:p>
    <w:p w:rsidR="00096870" w:rsidRDefault="0048569F">
      <w:pPr>
        <w:numPr>
          <w:ilvl w:val="0"/>
          <w:numId w:val="10"/>
        </w:numPr>
        <w:tabs>
          <w:tab w:val="left" w:pos="855"/>
          <w:tab w:val="left" w:pos="9331"/>
        </w:tabs>
        <w:spacing w:before="123"/>
        <w:ind w:left="854"/>
        <w:rPr>
          <w:rFonts w:ascii="Calibri" w:eastAsia="Calibri" w:hAnsi="Calibri" w:cs="Calibri"/>
          <w:sz w:val="24"/>
          <w:szCs w:val="24"/>
        </w:rPr>
      </w:pPr>
      <w:hyperlink w:anchor="_bookmark10" w:history="1">
        <w:r w:rsidR="002A6B7E">
          <w:rPr>
            <w:rFonts w:ascii="Calibri"/>
            <w:b/>
            <w:i/>
            <w:spacing w:val="-1"/>
            <w:sz w:val="24"/>
          </w:rPr>
          <w:t>Spatial</w:t>
        </w:r>
        <w:r w:rsidR="002A6B7E">
          <w:rPr>
            <w:rFonts w:ascii="Calibri"/>
            <w:b/>
            <w:i/>
            <w:spacing w:val="-8"/>
            <w:sz w:val="24"/>
          </w:rPr>
          <w:t xml:space="preserve"> </w:t>
        </w:r>
        <w:r w:rsidR="002A6B7E">
          <w:rPr>
            <w:rFonts w:ascii="Calibri"/>
            <w:b/>
            <w:i/>
            <w:sz w:val="24"/>
          </w:rPr>
          <w:t>and</w:t>
        </w:r>
        <w:r w:rsidR="002A6B7E">
          <w:rPr>
            <w:rFonts w:ascii="Calibri"/>
            <w:b/>
            <w:i/>
            <w:spacing w:val="-9"/>
            <w:sz w:val="24"/>
          </w:rPr>
          <w:t xml:space="preserve"> </w:t>
        </w:r>
        <w:r w:rsidR="002A6B7E">
          <w:rPr>
            <w:rFonts w:ascii="Calibri"/>
            <w:b/>
            <w:i/>
            <w:spacing w:val="-1"/>
            <w:sz w:val="24"/>
          </w:rPr>
          <w:t>temporal</w:t>
        </w:r>
        <w:r w:rsidR="002A6B7E">
          <w:rPr>
            <w:rFonts w:ascii="Calibri"/>
            <w:b/>
            <w:i/>
            <w:spacing w:val="-6"/>
            <w:sz w:val="24"/>
          </w:rPr>
          <w:t xml:space="preserve"> </w:t>
        </w:r>
        <w:r w:rsidR="002A6B7E">
          <w:rPr>
            <w:rFonts w:ascii="Calibri"/>
            <w:b/>
            <w:i/>
            <w:spacing w:val="-1"/>
            <w:sz w:val="24"/>
          </w:rPr>
          <w:t>variations</w:t>
        </w:r>
        <w:r w:rsidR="002A6B7E">
          <w:rPr>
            <w:rFonts w:ascii="Calibri"/>
            <w:b/>
            <w:i/>
            <w:spacing w:val="-1"/>
            <w:sz w:val="24"/>
            <w:u w:val="thick" w:color="000000"/>
          </w:rPr>
          <w:tab/>
        </w:r>
        <w:r w:rsidR="002A6B7E">
          <w:rPr>
            <w:rFonts w:ascii="Calibri"/>
            <w:b/>
            <w:i/>
            <w:sz w:val="24"/>
          </w:rPr>
          <w:t>8</w:t>
        </w:r>
      </w:hyperlink>
    </w:p>
    <w:p w:rsidR="00096870" w:rsidRDefault="0048569F" w:rsidP="00F521AB">
      <w:pPr>
        <w:numPr>
          <w:ilvl w:val="1"/>
          <w:numId w:val="10"/>
        </w:numPr>
        <w:tabs>
          <w:tab w:val="left" w:pos="986"/>
          <w:tab w:val="left" w:pos="9413"/>
        </w:tabs>
        <w:spacing w:before="117"/>
        <w:ind w:left="652" w:right="468" w:firstLine="0"/>
        <w:rPr>
          <w:rFonts w:ascii="Calibri" w:eastAsia="Calibri" w:hAnsi="Calibri" w:cs="Calibri"/>
        </w:rPr>
      </w:pPr>
      <w:hyperlink w:anchor="_bookmark11" w:history="1">
        <w:r w:rsidR="002A6B7E">
          <w:rPr>
            <w:rFonts w:ascii="Calibri"/>
            <w:b/>
          </w:rPr>
          <w:t xml:space="preserve">1 </w:t>
        </w:r>
        <w:r w:rsidR="002A6B7E">
          <w:rPr>
            <w:rFonts w:ascii="Calibri"/>
            <w:b/>
            <w:spacing w:val="-1"/>
          </w:rPr>
          <w:t>Measurement</w:t>
        </w:r>
        <w:r w:rsidR="002A6B7E">
          <w:rPr>
            <w:rFonts w:ascii="Calibri"/>
            <w:b/>
            <w:spacing w:val="-2"/>
          </w:rPr>
          <w:t xml:space="preserve"> </w:t>
        </w:r>
        <w:r w:rsidR="002A6B7E">
          <w:rPr>
            <w:rFonts w:ascii="Calibri"/>
            <w:b/>
            <w:spacing w:val="-1"/>
          </w:rPr>
          <w:t>specifications</w:t>
        </w:r>
        <w:r w:rsidR="002A6B7E">
          <w:rPr>
            <w:rFonts w:ascii="Calibri"/>
            <w:b/>
          </w:rPr>
          <w:t xml:space="preserve"> </w:t>
        </w:r>
        <w:r w:rsidR="002A6B7E">
          <w:rPr>
            <w:rFonts w:ascii="Calibri"/>
            <w:b/>
            <w:spacing w:val="-1"/>
          </w:rPr>
          <w:t>relating</w:t>
        </w:r>
        <w:r w:rsidR="002A6B7E">
          <w:rPr>
            <w:rFonts w:ascii="Calibri"/>
            <w:b/>
            <w:spacing w:val="-2"/>
          </w:rPr>
          <w:t xml:space="preserve"> </w:t>
        </w:r>
        <w:r w:rsidR="002A6B7E">
          <w:rPr>
            <w:rFonts w:ascii="Calibri"/>
            <w:b/>
          </w:rPr>
          <w:t>to</w:t>
        </w:r>
        <w:r w:rsidR="002A6B7E">
          <w:rPr>
            <w:rFonts w:ascii="Calibri"/>
            <w:b/>
            <w:spacing w:val="-1"/>
          </w:rPr>
          <w:t xml:space="preserve"> the heterogeneity</w:t>
        </w:r>
        <w:r w:rsidR="002A6B7E">
          <w:rPr>
            <w:rFonts w:ascii="Calibri"/>
            <w:b/>
            <w:spacing w:val="-2"/>
          </w:rPr>
          <w:t xml:space="preserve"> </w:t>
        </w:r>
        <w:r w:rsidR="002A6B7E">
          <w:rPr>
            <w:rFonts w:ascii="Calibri"/>
            <w:b/>
            <w:spacing w:val="-1"/>
          </w:rPr>
          <w:t>of</w:t>
        </w:r>
        <w:r w:rsidR="002A6B7E">
          <w:rPr>
            <w:rFonts w:ascii="Calibri"/>
            <w:b/>
          </w:rPr>
          <w:t xml:space="preserve"> the</w:t>
        </w:r>
        <w:r w:rsidR="002A6B7E">
          <w:rPr>
            <w:rFonts w:ascii="Calibri"/>
            <w:b/>
            <w:spacing w:val="-1"/>
          </w:rPr>
          <w:t xml:space="preserve"> </w:t>
        </w:r>
        <w:r w:rsidR="002A6B7E">
          <w:rPr>
            <w:rFonts w:ascii="Calibri"/>
            <w:b/>
            <w:spacing w:val="-2"/>
          </w:rPr>
          <w:t>environment</w:t>
        </w:r>
        <w:r w:rsidR="002A6B7E">
          <w:rPr>
            <w:rFonts w:ascii="Calibri"/>
            <w:b/>
          </w:rPr>
          <w:t xml:space="preserve"> </w:t>
        </w:r>
        <w:r w:rsidR="002A6B7E">
          <w:rPr>
            <w:rFonts w:ascii="Calibri"/>
            <w:b/>
            <w:spacing w:val="-1"/>
          </w:rPr>
          <w:t>(spatial</w:t>
        </w:r>
      </w:hyperlink>
      <w:r w:rsidR="002A6B7E">
        <w:rPr>
          <w:rFonts w:ascii="Calibri"/>
          <w:b/>
          <w:spacing w:val="47"/>
        </w:rPr>
        <w:t xml:space="preserve"> </w:t>
      </w:r>
      <w:hyperlink w:anchor="_bookmark11" w:history="1">
        <w:r w:rsidR="002A6B7E">
          <w:rPr>
            <w:rFonts w:ascii="Calibri"/>
            <w:b/>
            <w:spacing w:val="-1"/>
          </w:rPr>
          <w:t>variations)</w:t>
        </w:r>
        <w:r w:rsidR="002A6B7E">
          <w:rPr>
            <w:rFonts w:ascii="Calibri"/>
            <w:b/>
            <w:u w:val="thick" w:color="000000"/>
          </w:rPr>
          <w:tab/>
        </w:r>
        <w:r w:rsidR="002A6B7E">
          <w:rPr>
            <w:rFonts w:ascii="Calibri"/>
            <w:b/>
          </w:rPr>
          <w:t xml:space="preserve"> 8</w:t>
        </w:r>
      </w:hyperlink>
    </w:p>
    <w:p w:rsidR="00096870" w:rsidRDefault="0048569F">
      <w:pPr>
        <w:numPr>
          <w:ilvl w:val="1"/>
          <w:numId w:val="10"/>
        </w:numPr>
        <w:tabs>
          <w:tab w:val="left" w:pos="986"/>
          <w:tab w:val="left" w:pos="9413"/>
        </w:tabs>
        <w:spacing w:before="120"/>
        <w:rPr>
          <w:rFonts w:ascii="Calibri" w:eastAsia="Calibri" w:hAnsi="Calibri" w:cs="Calibri"/>
        </w:rPr>
      </w:pPr>
      <w:hyperlink w:anchor="_bookmark12" w:history="1">
        <w:r w:rsidR="002A6B7E">
          <w:rPr>
            <w:rFonts w:ascii="Calibri"/>
            <w:b/>
          </w:rPr>
          <w:t xml:space="preserve">2 </w:t>
        </w:r>
        <w:r w:rsidR="002A6B7E">
          <w:rPr>
            <w:rFonts w:ascii="Calibri"/>
            <w:b/>
            <w:spacing w:val="-1"/>
          </w:rPr>
          <w:t>Measurement</w:t>
        </w:r>
        <w:r w:rsidR="002A6B7E">
          <w:rPr>
            <w:rFonts w:ascii="Calibri"/>
            <w:b/>
            <w:spacing w:val="-2"/>
          </w:rPr>
          <w:t xml:space="preserve"> </w:t>
        </w:r>
        <w:r w:rsidR="002A6B7E">
          <w:rPr>
            <w:rFonts w:ascii="Calibri"/>
            <w:b/>
            <w:spacing w:val="-1"/>
          </w:rPr>
          <w:t>specifications</w:t>
        </w:r>
        <w:r w:rsidR="002A6B7E">
          <w:rPr>
            <w:rFonts w:ascii="Calibri"/>
            <w:b/>
          </w:rPr>
          <w:t xml:space="preserve"> </w:t>
        </w:r>
        <w:r w:rsidR="002A6B7E">
          <w:rPr>
            <w:rFonts w:ascii="Calibri"/>
            <w:b/>
            <w:spacing w:val="-1"/>
          </w:rPr>
          <w:t>relating</w:t>
        </w:r>
        <w:r w:rsidR="002A6B7E">
          <w:rPr>
            <w:rFonts w:ascii="Calibri"/>
            <w:b/>
            <w:spacing w:val="-2"/>
          </w:rPr>
          <w:t xml:space="preserve"> </w:t>
        </w:r>
        <w:r w:rsidR="002A6B7E">
          <w:rPr>
            <w:rFonts w:ascii="Calibri"/>
            <w:b/>
          </w:rPr>
          <w:t>to</w:t>
        </w:r>
        <w:r w:rsidR="002A6B7E">
          <w:rPr>
            <w:rFonts w:ascii="Calibri"/>
            <w:b/>
            <w:spacing w:val="-1"/>
          </w:rPr>
          <w:t xml:space="preserve"> the time</w:t>
        </w:r>
        <w:r w:rsidR="002A6B7E">
          <w:rPr>
            <w:rFonts w:ascii="Calibri"/>
            <w:b/>
            <w:spacing w:val="-2"/>
          </w:rPr>
          <w:t xml:space="preserve"> </w:t>
        </w:r>
        <w:r w:rsidR="002A6B7E">
          <w:rPr>
            <w:rFonts w:ascii="Calibri"/>
            <w:b/>
            <w:spacing w:val="-1"/>
          </w:rPr>
          <w:t>variations</w:t>
        </w:r>
        <w:r w:rsidR="002A6B7E">
          <w:rPr>
            <w:rFonts w:ascii="Calibri"/>
            <w:b/>
          </w:rPr>
          <w:t xml:space="preserve"> </w:t>
        </w:r>
        <w:r w:rsidR="002A6B7E">
          <w:rPr>
            <w:rFonts w:ascii="Calibri"/>
            <w:b/>
            <w:spacing w:val="-1"/>
          </w:rPr>
          <w:t>of</w:t>
        </w:r>
        <w:r w:rsidR="002A6B7E">
          <w:rPr>
            <w:rFonts w:ascii="Calibri"/>
            <w:b/>
          </w:rPr>
          <w:t xml:space="preserve"> the</w:t>
        </w:r>
        <w:r w:rsidR="002A6B7E">
          <w:rPr>
            <w:rFonts w:ascii="Calibri"/>
            <w:b/>
            <w:spacing w:val="-1"/>
          </w:rPr>
          <w:t xml:space="preserve"> </w:t>
        </w:r>
        <w:r w:rsidR="002A6B7E">
          <w:rPr>
            <w:rFonts w:ascii="Calibri"/>
            <w:b/>
            <w:spacing w:val="-2"/>
          </w:rPr>
          <w:t>WBGT</w:t>
        </w:r>
        <w:r w:rsidR="002A6B7E">
          <w:rPr>
            <w:rFonts w:ascii="Calibri"/>
            <w:b/>
            <w:spacing w:val="-1"/>
          </w:rPr>
          <w:t xml:space="preserve"> index</w:t>
        </w:r>
        <w:r w:rsidR="002A6B7E">
          <w:rPr>
            <w:rFonts w:ascii="Calibri"/>
            <w:b/>
            <w:spacing w:val="-1"/>
            <w:u w:val="thick" w:color="000000"/>
          </w:rPr>
          <w:tab/>
        </w:r>
        <w:r w:rsidR="002A6B7E">
          <w:rPr>
            <w:rFonts w:ascii="Calibri"/>
            <w:b/>
          </w:rPr>
          <w:t>9</w:t>
        </w:r>
      </w:hyperlink>
    </w:p>
    <w:p w:rsidR="00096870" w:rsidRDefault="0048569F">
      <w:pPr>
        <w:numPr>
          <w:ilvl w:val="1"/>
          <w:numId w:val="10"/>
        </w:numPr>
        <w:tabs>
          <w:tab w:val="left" w:pos="986"/>
          <w:tab w:val="left" w:pos="9413"/>
        </w:tabs>
        <w:spacing w:before="120"/>
        <w:rPr>
          <w:rFonts w:ascii="Calibri" w:eastAsia="Calibri" w:hAnsi="Calibri" w:cs="Calibri"/>
        </w:rPr>
      </w:pPr>
      <w:hyperlink w:anchor="_bookmark13" w:history="1">
        <w:r w:rsidR="002A6B7E">
          <w:rPr>
            <w:rFonts w:ascii="Calibri"/>
            <w:b/>
          </w:rPr>
          <w:t xml:space="preserve">3 </w:t>
        </w:r>
        <w:r w:rsidR="002A6B7E">
          <w:rPr>
            <w:rFonts w:ascii="Calibri"/>
            <w:b/>
            <w:spacing w:val="-1"/>
          </w:rPr>
          <w:t>Measurement</w:t>
        </w:r>
        <w:r w:rsidR="002A6B7E">
          <w:rPr>
            <w:rFonts w:ascii="Calibri"/>
            <w:b/>
            <w:spacing w:val="-2"/>
          </w:rPr>
          <w:t xml:space="preserve"> </w:t>
        </w:r>
        <w:r w:rsidR="002A6B7E">
          <w:rPr>
            <w:rFonts w:ascii="Calibri"/>
            <w:b/>
            <w:spacing w:val="-1"/>
          </w:rPr>
          <w:t>specifications</w:t>
        </w:r>
        <w:r w:rsidR="002A6B7E">
          <w:rPr>
            <w:rFonts w:ascii="Calibri"/>
            <w:b/>
          </w:rPr>
          <w:t xml:space="preserve"> </w:t>
        </w:r>
        <w:r w:rsidR="002A6B7E">
          <w:rPr>
            <w:rFonts w:ascii="Calibri"/>
            <w:b/>
            <w:spacing w:val="-1"/>
          </w:rPr>
          <w:t>relating</w:t>
        </w:r>
        <w:r w:rsidR="002A6B7E">
          <w:rPr>
            <w:rFonts w:ascii="Calibri"/>
            <w:b/>
            <w:spacing w:val="-2"/>
          </w:rPr>
          <w:t xml:space="preserve"> </w:t>
        </w:r>
        <w:r w:rsidR="002A6B7E">
          <w:rPr>
            <w:rFonts w:ascii="Calibri"/>
            <w:b/>
          </w:rPr>
          <w:t>to</w:t>
        </w:r>
        <w:r w:rsidR="002A6B7E">
          <w:rPr>
            <w:rFonts w:ascii="Calibri"/>
            <w:b/>
            <w:spacing w:val="-1"/>
          </w:rPr>
          <w:t xml:space="preserve"> the time</w:t>
        </w:r>
        <w:r w:rsidR="002A6B7E">
          <w:rPr>
            <w:rFonts w:ascii="Calibri"/>
            <w:b/>
            <w:spacing w:val="-2"/>
          </w:rPr>
          <w:t xml:space="preserve"> </w:t>
        </w:r>
        <w:r w:rsidR="002A6B7E">
          <w:rPr>
            <w:rFonts w:ascii="Calibri"/>
            <w:b/>
            <w:spacing w:val="-1"/>
          </w:rPr>
          <w:t>variations</w:t>
        </w:r>
        <w:r w:rsidR="002A6B7E">
          <w:rPr>
            <w:rFonts w:ascii="Calibri"/>
            <w:b/>
          </w:rPr>
          <w:t xml:space="preserve"> </w:t>
        </w:r>
        <w:r w:rsidR="002A6B7E">
          <w:rPr>
            <w:rFonts w:ascii="Calibri"/>
            <w:b/>
            <w:spacing w:val="-1"/>
          </w:rPr>
          <w:t>of</w:t>
        </w:r>
        <w:r w:rsidR="002A6B7E">
          <w:rPr>
            <w:rFonts w:ascii="Calibri"/>
            <w:b/>
          </w:rPr>
          <w:t xml:space="preserve"> the</w:t>
        </w:r>
        <w:r w:rsidR="002A6B7E">
          <w:rPr>
            <w:rFonts w:ascii="Calibri"/>
            <w:b/>
            <w:spacing w:val="-1"/>
          </w:rPr>
          <w:t xml:space="preserve"> Metabolic</w:t>
        </w:r>
        <w:r w:rsidR="002A6B7E">
          <w:rPr>
            <w:rFonts w:ascii="Calibri"/>
            <w:b/>
            <w:spacing w:val="1"/>
          </w:rPr>
          <w:t xml:space="preserve"> </w:t>
        </w:r>
        <w:r w:rsidR="002A6B7E">
          <w:rPr>
            <w:rFonts w:ascii="Calibri"/>
            <w:b/>
            <w:spacing w:val="-1"/>
          </w:rPr>
          <w:t>rate</w:t>
        </w:r>
        <w:r w:rsidR="002A6B7E">
          <w:rPr>
            <w:rFonts w:ascii="Calibri"/>
            <w:b/>
            <w:spacing w:val="-1"/>
            <w:u w:val="thick" w:color="000000"/>
          </w:rPr>
          <w:tab/>
        </w:r>
        <w:r w:rsidR="002A6B7E">
          <w:rPr>
            <w:rFonts w:ascii="Calibri"/>
            <w:b/>
          </w:rPr>
          <w:t>9</w:t>
        </w:r>
      </w:hyperlink>
    </w:p>
    <w:p w:rsidR="00096870" w:rsidRDefault="0048569F">
      <w:pPr>
        <w:numPr>
          <w:ilvl w:val="1"/>
          <w:numId w:val="10"/>
        </w:numPr>
        <w:tabs>
          <w:tab w:val="left" w:pos="987"/>
          <w:tab w:val="left" w:pos="9413"/>
        </w:tabs>
        <w:spacing w:before="120"/>
        <w:ind w:left="986" w:hanging="334"/>
        <w:rPr>
          <w:rFonts w:ascii="Calibri" w:eastAsia="Calibri" w:hAnsi="Calibri" w:cs="Calibri"/>
        </w:rPr>
      </w:pPr>
      <w:hyperlink w:anchor="_bookmark14" w:history="1">
        <w:r w:rsidR="002A6B7E">
          <w:rPr>
            <w:rFonts w:ascii="Calibri"/>
            <w:b/>
            <w:spacing w:val="-1"/>
          </w:rPr>
          <w:t>Measurement</w:t>
        </w:r>
        <w:r w:rsidR="002A6B7E">
          <w:rPr>
            <w:rFonts w:ascii="Calibri"/>
            <w:b/>
            <w:spacing w:val="-2"/>
          </w:rPr>
          <w:t xml:space="preserve"> </w:t>
        </w:r>
        <w:r w:rsidR="002A6B7E">
          <w:rPr>
            <w:rFonts w:ascii="Calibri"/>
            <w:b/>
            <w:spacing w:val="-1"/>
          </w:rPr>
          <w:t>specifications</w:t>
        </w:r>
        <w:r w:rsidR="002A6B7E">
          <w:rPr>
            <w:rFonts w:ascii="Calibri"/>
            <w:b/>
          </w:rPr>
          <w:t xml:space="preserve"> </w:t>
        </w:r>
        <w:r w:rsidR="002A6B7E">
          <w:rPr>
            <w:rFonts w:ascii="Calibri"/>
            <w:b/>
            <w:spacing w:val="-1"/>
          </w:rPr>
          <w:t>relating</w:t>
        </w:r>
        <w:r w:rsidR="002A6B7E">
          <w:rPr>
            <w:rFonts w:ascii="Calibri"/>
            <w:b/>
            <w:spacing w:val="-2"/>
          </w:rPr>
          <w:t xml:space="preserve"> </w:t>
        </w:r>
        <w:r w:rsidR="002A6B7E">
          <w:rPr>
            <w:rFonts w:ascii="Calibri"/>
            <w:b/>
          </w:rPr>
          <w:t>to</w:t>
        </w:r>
        <w:r w:rsidR="002A6B7E">
          <w:rPr>
            <w:rFonts w:ascii="Calibri"/>
            <w:b/>
            <w:spacing w:val="-1"/>
          </w:rPr>
          <w:t xml:space="preserve"> the time</w:t>
        </w:r>
        <w:r w:rsidR="002A6B7E">
          <w:rPr>
            <w:rFonts w:ascii="Calibri"/>
            <w:b/>
            <w:spacing w:val="-2"/>
          </w:rPr>
          <w:t xml:space="preserve"> </w:t>
        </w:r>
        <w:r w:rsidR="002A6B7E">
          <w:rPr>
            <w:rFonts w:ascii="Calibri"/>
            <w:b/>
            <w:spacing w:val="-1"/>
          </w:rPr>
          <w:t>variations</w:t>
        </w:r>
        <w:r w:rsidR="002A6B7E">
          <w:rPr>
            <w:rFonts w:ascii="Calibri"/>
            <w:b/>
          </w:rPr>
          <w:t xml:space="preserve"> </w:t>
        </w:r>
        <w:r w:rsidR="002A6B7E">
          <w:rPr>
            <w:rFonts w:ascii="Calibri"/>
            <w:b/>
            <w:spacing w:val="-1"/>
          </w:rPr>
          <w:t>of</w:t>
        </w:r>
        <w:r w:rsidR="002A6B7E">
          <w:rPr>
            <w:rFonts w:ascii="Calibri"/>
            <w:b/>
          </w:rPr>
          <w:t xml:space="preserve"> the</w:t>
        </w:r>
        <w:r w:rsidR="002A6B7E">
          <w:rPr>
            <w:rFonts w:ascii="Calibri"/>
            <w:b/>
            <w:spacing w:val="-3"/>
          </w:rPr>
          <w:t xml:space="preserve"> </w:t>
        </w:r>
        <w:r w:rsidR="002A6B7E">
          <w:rPr>
            <w:rFonts w:ascii="Calibri"/>
            <w:b/>
            <w:spacing w:val="-1"/>
          </w:rPr>
          <w:t>clothing</w:t>
        </w:r>
        <w:r w:rsidR="002A6B7E">
          <w:rPr>
            <w:rFonts w:ascii="Calibri"/>
            <w:b/>
            <w:spacing w:val="-1"/>
            <w:u w:val="thick" w:color="000000"/>
          </w:rPr>
          <w:tab/>
        </w:r>
        <w:r w:rsidR="002A6B7E">
          <w:rPr>
            <w:rFonts w:ascii="Calibri"/>
            <w:b/>
          </w:rPr>
          <w:t>9</w:t>
        </w:r>
      </w:hyperlink>
    </w:p>
    <w:p w:rsidR="00096870" w:rsidRDefault="0048569F">
      <w:pPr>
        <w:numPr>
          <w:ilvl w:val="0"/>
          <w:numId w:val="10"/>
        </w:numPr>
        <w:tabs>
          <w:tab w:val="left" w:pos="1054"/>
          <w:tab w:val="left" w:pos="9211"/>
        </w:tabs>
        <w:spacing w:before="123" w:line="338" w:lineRule="auto"/>
        <w:ind w:right="468" w:firstLine="0"/>
        <w:rPr>
          <w:rFonts w:ascii="Calibri" w:eastAsia="Calibri" w:hAnsi="Calibri" w:cs="Calibri"/>
          <w:sz w:val="24"/>
          <w:szCs w:val="24"/>
        </w:rPr>
      </w:pPr>
      <w:hyperlink w:anchor="_bookmark15" w:history="1">
        <w:r w:rsidR="002A6B7E">
          <w:rPr>
            <w:rFonts w:ascii="Calibri"/>
            <w:b/>
            <w:i/>
            <w:spacing w:val="-1"/>
            <w:sz w:val="24"/>
          </w:rPr>
          <w:t>Interpretation</w:t>
        </w:r>
        <w:r w:rsidR="002A6B7E">
          <w:rPr>
            <w:rFonts w:ascii="Calibri"/>
            <w:b/>
            <w:i/>
            <w:spacing w:val="-1"/>
            <w:sz w:val="24"/>
            <w:u w:val="thick" w:color="000000"/>
          </w:rPr>
          <w:tab/>
        </w:r>
        <w:r w:rsidR="002A6B7E">
          <w:rPr>
            <w:rFonts w:ascii="Calibri"/>
            <w:b/>
            <w:i/>
            <w:sz w:val="24"/>
          </w:rPr>
          <w:t>9</w:t>
        </w:r>
      </w:hyperlink>
      <w:r w:rsidR="002A6B7E">
        <w:rPr>
          <w:rFonts w:ascii="Calibri"/>
          <w:b/>
          <w:i/>
          <w:spacing w:val="24"/>
          <w:w w:val="99"/>
          <w:sz w:val="24"/>
        </w:rPr>
        <w:t xml:space="preserve"> </w:t>
      </w:r>
      <w:hyperlink w:anchor="_bookmark16" w:history="1">
        <w:r w:rsidR="002A6B7E">
          <w:rPr>
            <w:rFonts w:ascii="Calibri"/>
            <w:b/>
            <w:i/>
            <w:spacing w:val="-1"/>
            <w:sz w:val="24"/>
          </w:rPr>
          <w:t>Annex</w:t>
        </w:r>
        <w:r w:rsidR="002A6B7E">
          <w:rPr>
            <w:rFonts w:ascii="Calibri"/>
            <w:b/>
            <w:i/>
            <w:spacing w:val="-4"/>
            <w:sz w:val="24"/>
          </w:rPr>
          <w:t xml:space="preserve"> </w:t>
        </w:r>
        <w:r w:rsidR="002A6B7E">
          <w:rPr>
            <w:rFonts w:ascii="Calibri"/>
            <w:b/>
            <w:i/>
            <w:sz w:val="24"/>
          </w:rPr>
          <w:t>A</w:t>
        </w:r>
        <w:r w:rsidR="002A6B7E">
          <w:rPr>
            <w:rFonts w:ascii="Calibri"/>
            <w:b/>
            <w:i/>
            <w:spacing w:val="-2"/>
            <w:sz w:val="24"/>
          </w:rPr>
          <w:t xml:space="preserve"> </w:t>
        </w:r>
        <w:r w:rsidR="002A6B7E">
          <w:rPr>
            <w:rFonts w:ascii="Calibri"/>
            <w:b/>
            <w:i/>
            <w:spacing w:val="-1"/>
            <w:sz w:val="24"/>
          </w:rPr>
          <w:t>(informative)</w:t>
        </w:r>
      </w:hyperlink>
      <w:r w:rsidR="002A6B7E">
        <w:rPr>
          <w:rFonts w:ascii="Calibri"/>
          <w:b/>
          <w:i/>
          <w:spacing w:val="51"/>
          <w:sz w:val="24"/>
        </w:rPr>
        <w:t xml:space="preserve"> </w:t>
      </w:r>
      <w:hyperlink w:anchor="_bookmark16" w:history="1">
        <w:r w:rsidR="002A6B7E">
          <w:rPr>
            <w:rFonts w:ascii="Calibri"/>
            <w:b/>
            <w:i/>
            <w:spacing w:val="-2"/>
            <w:sz w:val="24"/>
          </w:rPr>
          <w:t>Reference</w:t>
        </w:r>
        <w:r w:rsidR="002A6B7E">
          <w:rPr>
            <w:rFonts w:ascii="Calibri"/>
            <w:b/>
            <w:i/>
            <w:spacing w:val="-3"/>
            <w:sz w:val="24"/>
          </w:rPr>
          <w:t xml:space="preserve"> </w:t>
        </w:r>
        <w:r w:rsidR="002A6B7E">
          <w:rPr>
            <w:rFonts w:ascii="Calibri"/>
            <w:b/>
            <w:i/>
            <w:spacing w:val="-1"/>
            <w:sz w:val="24"/>
          </w:rPr>
          <w:t>values</w:t>
        </w:r>
        <w:r w:rsidR="002A6B7E">
          <w:rPr>
            <w:rFonts w:ascii="Calibri"/>
            <w:b/>
            <w:i/>
            <w:spacing w:val="-3"/>
            <w:sz w:val="24"/>
          </w:rPr>
          <w:t xml:space="preserve"> </w:t>
        </w:r>
        <w:r w:rsidR="002A6B7E">
          <w:rPr>
            <w:rFonts w:ascii="Calibri"/>
            <w:b/>
            <w:i/>
            <w:spacing w:val="-1"/>
            <w:sz w:val="24"/>
          </w:rPr>
          <w:t>of</w:t>
        </w:r>
        <w:r w:rsidR="002A6B7E">
          <w:rPr>
            <w:rFonts w:ascii="Calibri"/>
            <w:b/>
            <w:i/>
            <w:sz w:val="24"/>
          </w:rPr>
          <w:t xml:space="preserve"> </w:t>
        </w:r>
        <w:r w:rsidR="002A6B7E">
          <w:rPr>
            <w:rFonts w:ascii="Calibri"/>
            <w:b/>
            <w:i/>
            <w:spacing w:val="-1"/>
            <w:sz w:val="24"/>
          </w:rPr>
          <w:t>the</w:t>
        </w:r>
        <w:r w:rsidR="002A6B7E">
          <w:rPr>
            <w:rFonts w:ascii="Calibri"/>
            <w:b/>
            <w:i/>
            <w:spacing w:val="-5"/>
            <w:sz w:val="24"/>
          </w:rPr>
          <w:t xml:space="preserve"> </w:t>
        </w:r>
        <w:r w:rsidR="002A6B7E">
          <w:rPr>
            <w:rFonts w:ascii="Calibri"/>
            <w:b/>
            <w:i/>
            <w:sz w:val="24"/>
          </w:rPr>
          <w:t>WBGT</w:t>
        </w:r>
        <w:r w:rsidR="002A6B7E">
          <w:rPr>
            <w:rFonts w:ascii="Calibri"/>
            <w:b/>
            <w:i/>
            <w:spacing w:val="-3"/>
            <w:sz w:val="24"/>
          </w:rPr>
          <w:t xml:space="preserve"> </w:t>
        </w:r>
        <w:r w:rsidR="002A6B7E">
          <w:rPr>
            <w:rFonts w:ascii="Calibri"/>
            <w:b/>
            <w:i/>
            <w:spacing w:val="-1"/>
            <w:sz w:val="24"/>
          </w:rPr>
          <w:t>heat</w:t>
        </w:r>
        <w:r w:rsidR="002A6B7E">
          <w:rPr>
            <w:rFonts w:ascii="Calibri"/>
            <w:b/>
            <w:i/>
            <w:spacing w:val="-2"/>
            <w:sz w:val="24"/>
          </w:rPr>
          <w:t xml:space="preserve"> </w:t>
        </w:r>
        <w:r w:rsidR="002A6B7E">
          <w:rPr>
            <w:rFonts w:ascii="Calibri"/>
            <w:b/>
            <w:i/>
            <w:spacing w:val="-1"/>
            <w:sz w:val="24"/>
          </w:rPr>
          <w:t>stress</w:t>
        </w:r>
        <w:r w:rsidR="002A6B7E">
          <w:rPr>
            <w:rFonts w:ascii="Calibri"/>
            <w:b/>
            <w:i/>
            <w:spacing w:val="-4"/>
            <w:sz w:val="24"/>
          </w:rPr>
          <w:t xml:space="preserve"> </w:t>
        </w:r>
        <w:r w:rsidR="002A6B7E">
          <w:rPr>
            <w:rFonts w:ascii="Calibri"/>
            <w:b/>
            <w:i/>
            <w:spacing w:val="-1"/>
            <w:sz w:val="24"/>
          </w:rPr>
          <w:t>index</w:t>
        </w:r>
        <w:r w:rsidR="002A6B7E">
          <w:rPr>
            <w:rFonts w:ascii="Calibri"/>
            <w:b/>
            <w:i/>
            <w:spacing w:val="-1"/>
            <w:sz w:val="24"/>
            <w:u w:val="thick" w:color="000000"/>
          </w:rPr>
          <w:tab/>
        </w:r>
        <w:r w:rsidR="002A6B7E">
          <w:rPr>
            <w:rFonts w:ascii="Calibri"/>
            <w:b/>
            <w:i/>
            <w:sz w:val="24"/>
          </w:rPr>
          <w:t>11</w:t>
        </w:r>
      </w:hyperlink>
    </w:p>
    <w:p w:rsidR="00096870" w:rsidRDefault="0048569F">
      <w:pPr>
        <w:tabs>
          <w:tab w:val="left" w:pos="9211"/>
        </w:tabs>
        <w:ind w:left="452" w:right="468"/>
        <w:rPr>
          <w:rFonts w:ascii="Calibri" w:eastAsia="Calibri" w:hAnsi="Calibri" w:cs="Calibri"/>
          <w:sz w:val="24"/>
          <w:szCs w:val="24"/>
        </w:rPr>
      </w:pPr>
      <w:hyperlink w:anchor="_bookmark17" w:history="1">
        <w:r w:rsidR="002A6B7E">
          <w:rPr>
            <w:rFonts w:ascii="Calibri"/>
            <w:b/>
            <w:i/>
            <w:spacing w:val="-1"/>
            <w:sz w:val="24"/>
          </w:rPr>
          <w:t>Annex</w:t>
        </w:r>
        <w:r w:rsidR="002A6B7E">
          <w:rPr>
            <w:rFonts w:ascii="Calibri"/>
            <w:b/>
            <w:i/>
            <w:spacing w:val="-4"/>
            <w:sz w:val="24"/>
          </w:rPr>
          <w:t xml:space="preserve"> </w:t>
        </w:r>
        <w:r w:rsidR="002A6B7E">
          <w:rPr>
            <w:rFonts w:ascii="Calibri"/>
            <w:b/>
            <w:i/>
            <w:sz w:val="24"/>
          </w:rPr>
          <w:t>B</w:t>
        </w:r>
        <w:r w:rsidR="002A6B7E">
          <w:rPr>
            <w:rFonts w:ascii="Calibri"/>
            <w:b/>
            <w:i/>
            <w:spacing w:val="-5"/>
            <w:sz w:val="24"/>
          </w:rPr>
          <w:t xml:space="preserve"> </w:t>
        </w:r>
        <w:r w:rsidR="002A6B7E">
          <w:rPr>
            <w:rFonts w:ascii="Calibri"/>
            <w:b/>
            <w:i/>
            <w:spacing w:val="-1"/>
            <w:sz w:val="24"/>
          </w:rPr>
          <w:t>(normative)</w:t>
        </w:r>
      </w:hyperlink>
      <w:r w:rsidR="002A6B7E">
        <w:rPr>
          <w:rFonts w:ascii="Calibri"/>
          <w:b/>
          <w:i/>
          <w:spacing w:val="49"/>
          <w:sz w:val="24"/>
        </w:rPr>
        <w:t xml:space="preserve"> </w:t>
      </w:r>
      <w:hyperlink w:anchor="_bookmark17" w:history="1">
        <w:r w:rsidR="002A6B7E">
          <w:rPr>
            <w:rFonts w:ascii="Calibri"/>
            <w:b/>
            <w:i/>
            <w:spacing w:val="-1"/>
            <w:sz w:val="24"/>
          </w:rPr>
          <w:t>Measurement</w:t>
        </w:r>
        <w:r w:rsidR="002A6B7E">
          <w:rPr>
            <w:rFonts w:ascii="Calibri"/>
            <w:b/>
            <w:i/>
            <w:spacing w:val="-3"/>
            <w:sz w:val="24"/>
          </w:rPr>
          <w:t xml:space="preserve"> </w:t>
        </w:r>
        <w:r w:rsidR="002A6B7E">
          <w:rPr>
            <w:rFonts w:ascii="Calibri"/>
            <w:b/>
            <w:i/>
            <w:sz w:val="24"/>
          </w:rPr>
          <w:t>of</w:t>
        </w:r>
        <w:r w:rsidR="002A6B7E">
          <w:rPr>
            <w:rFonts w:ascii="Calibri"/>
            <w:b/>
            <w:i/>
            <w:spacing w:val="-2"/>
            <w:sz w:val="24"/>
          </w:rPr>
          <w:t xml:space="preserve"> </w:t>
        </w:r>
        <w:r w:rsidR="002A6B7E">
          <w:rPr>
            <w:rFonts w:ascii="Calibri"/>
            <w:b/>
            <w:i/>
            <w:spacing w:val="-1"/>
            <w:sz w:val="24"/>
          </w:rPr>
          <w:t>parameters</w:t>
        </w:r>
        <w:r w:rsidR="002A6B7E">
          <w:rPr>
            <w:rFonts w:ascii="Calibri"/>
            <w:b/>
            <w:i/>
            <w:spacing w:val="-5"/>
            <w:sz w:val="24"/>
          </w:rPr>
          <w:t xml:space="preserve"> </w:t>
        </w:r>
        <w:r w:rsidR="002A6B7E">
          <w:rPr>
            <w:rFonts w:ascii="Calibri"/>
            <w:b/>
            <w:i/>
            <w:spacing w:val="-1"/>
            <w:sz w:val="24"/>
          </w:rPr>
          <w:t>used</w:t>
        </w:r>
        <w:r w:rsidR="002A6B7E">
          <w:rPr>
            <w:rFonts w:ascii="Calibri"/>
            <w:b/>
            <w:i/>
            <w:spacing w:val="-3"/>
            <w:sz w:val="24"/>
          </w:rPr>
          <w:t xml:space="preserve"> </w:t>
        </w:r>
        <w:r w:rsidR="002A6B7E">
          <w:rPr>
            <w:rFonts w:ascii="Calibri"/>
            <w:b/>
            <w:i/>
            <w:sz w:val="24"/>
          </w:rPr>
          <w:t>in</w:t>
        </w:r>
        <w:r w:rsidR="002A6B7E">
          <w:rPr>
            <w:rFonts w:ascii="Calibri"/>
            <w:b/>
            <w:i/>
            <w:spacing w:val="-2"/>
            <w:sz w:val="24"/>
          </w:rPr>
          <w:t xml:space="preserve"> </w:t>
        </w:r>
        <w:r w:rsidR="002A6B7E">
          <w:rPr>
            <w:rFonts w:ascii="Calibri"/>
            <w:b/>
            <w:i/>
            <w:spacing w:val="-1"/>
            <w:sz w:val="24"/>
          </w:rPr>
          <w:t>the</w:t>
        </w:r>
        <w:r w:rsidR="002A6B7E">
          <w:rPr>
            <w:rFonts w:ascii="Calibri"/>
            <w:b/>
            <w:i/>
            <w:spacing w:val="-3"/>
            <w:sz w:val="24"/>
          </w:rPr>
          <w:t xml:space="preserve"> </w:t>
        </w:r>
        <w:r w:rsidR="002A6B7E">
          <w:rPr>
            <w:rFonts w:ascii="Calibri"/>
            <w:b/>
            <w:i/>
            <w:spacing w:val="-1"/>
            <w:sz w:val="24"/>
          </w:rPr>
          <w:t>WBGT-index</w:t>
        </w:r>
        <w:r w:rsidR="002A6B7E">
          <w:rPr>
            <w:rFonts w:ascii="Calibri"/>
            <w:b/>
            <w:i/>
            <w:spacing w:val="-4"/>
            <w:sz w:val="24"/>
          </w:rPr>
          <w:t xml:space="preserve"> </w:t>
        </w:r>
        <w:r w:rsidR="002A6B7E">
          <w:rPr>
            <w:rFonts w:ascii="Calibri"/>
            <w:b/>
            <w:i/>
            <w:sz w:val="24"/>
          </w:rPr>
          <w:t>and</w:t>
        </w:r>
      </w:hyperlink>
      <w:r w:rsidR="002A6B7E">
        <w:rPr>
          <w:rFonts w:ascii="Calibri"/>
          <w:b/>
          <w:i/>
          <w:spacing w:val="69"/>
          <w:w w:val="99"/>
          <w:sz w:val="24"/>
        </w:rPr>
        <w:t xml:space="preserve"> </w:t>
      </w:r>
      <w:hyperlink w:anchor="_bookmark18" w:history="1">
        <w:r w:rsidR="002A6B7E">
          <w:rPr>
            <w:rFonts w:ascii="Calibri"/>
            <w:b/>
            <w:i/>
            <w:spacing w:val="-1"/>
            <w:sz w:val="24"/>
          </w:rPr>
          <w:t>specification</w:t>
        </w:r>
        <w:r w:rsidR="002A6B7E">
          <w:rPr>
            <w:rFonts w:ascii="Calibri"/>
            <w:b/>
            <w:i/>
            <w:spacing w:val="-9"/>
            <w:sz w:val="24"/>
          </w:rPr>
          <w:t xml:space="preserve"> </w:t>
        </w:r>
        <w:r w:rsidR="002A6B7E">
          <w:rPr>
            <w:rFonts w:ascii="Calibri"/>
            <w:b/>
            <w:i/>
            <w:sz w:val="24"/>
          </w:rPr>
          <w:t>of</w:t>
        </w:r>
        <w:r w:rsidR="002A6B7E">
          <w:rPr>
            <w:rFonts w:ascii="Calibri"/>
            <w:b/>
            <w:i/>
            <w:spacing w:val="-8"/>
            <w:sz w:val="24"/>
          </w:rPr>
          <w:t xml:space="preserve"> </w:t>
        </w:r>
        <w:r w:rsidR="002A6B7E">
          <w:rPr>
            <w:rFonts w:ascii="Calibri"/>
            <w:b/>
            <w:i/>
            <w:spacing w:val="-1"/>
            <w:sz w:val="24"/>
          </w:rPr>
          <w:t>instruments</w:t>
        </w:r>
        <w:r w:rsidR="002A6B7E">
          <w:rPr>
            <w:rFonts w:ascii="Calibri"/>
            <w:b/>
            <w:i/>
            <w:spacing w:val="-1"/>
            <w:sz w:val="24"/>
            <w:u w:val="thick" w:color="000000"/>
          </w:rPr>
          <w:tab/>
        </w:r>
        <w:r w:rsidR="002A6B7E">
          <w:rPr>
            <w:rFonts w:ascii="Calibri"/>
            <w:b/>
            <w:i/>
            <w:sz w:val="24"/>
          </w:rPr>
          <w:t>13</w:t>
        </w:r>
      </w:hyperlink>
    </w:p>
    <w:p w:rsidR="00096870" w:rsidRDefault="0048569F">
      <w:pPr>
        <w:numPr>
          <w:ilvl w:val="1"/>
          <w:numId w:val="9"/>
        </w:numPr>
        <w:tabs>
          <w:tab w:val="left" w:pos="996"/>
          <w:tab w:val="left" w:pos="9302"/>
        </w:tabs>
        <w:spacing w:before="117"/>
        <w:ind w:firstLine="200"/>
        <w:rPr>
          <w:rFonts w:ascii="Calibri" w:eastAsia="Calibri" w:hAnsi="Calibri" w:cs="Calibri"/>
        </w:rPr>
      </w:pPr>
      <w:hyperlink w:anchor="_bookmark19" w:history="1">
        <w:r w:rsidR="002A6B7E">
          <w:rPr>
            <w:rFonts w:ascii="Calibri"/>
            <w:b/>
            <w:spacing w:val="-1"/>
          </w:rPr>
          <w:t>Natural</w:t>
        </w:r>
        <w:r w:rsidR="002A6B7E">
          <w:rPr>
            <w:rFonts w:ascii="Calibri"/>
            <w:b/>
            <w:spacing w:val="-2"/>
          </w:rPr>
          <w:t xml:space="preserve"> </w:t>
        </w:r>
        <w:r w:rsidR="002A6B7E">
          <w:rPr>
            <w:rFonts w:ascii="Calibri"/>
            <w:b/>
            <w:spacing w:val="-1"/>
          </w:rPr>
          <w:t>wet</w:t>
        </w:r>
        <w:r w:rsidR="002A6B7E">
          <w:rPr>
            <w:rFonts w:ascii="Calibri"/>
            <w:b/>
          </w:rPr>
          <w:t xml:space="preserve"> </w:t>
        </w:r>
        <w:r w:rsidR="002A6B7E">
          <w:rPr>
            <w:rFonts w:ascii="Calibri"/>
            <w:b/>
            <w:spacing w:val="-1"/>
          </w:rPr>
          <w:t>bulb</w:t>
        </w:r>
        <w:r w:rsidR="002A6B7E">
          <w:rPr>
            <w:rFonts w:ascii="Calibri"/>
            <w:b/>
            <w:spacing w:val="-3"/>
          </w:rPr>
          <w:t xml:space="preserve"> </w:t>
        </w:r>
        <w:r w:rsidR="002A6B7E">
          <w:rPr>
            <w:rFonts w:ascii="Calibri"/>
            <w:b/>
            <w:spacing w:val="-1"/>
          </w:rPr>
          <w:t>temperature sensor</w:t>
        </w:r>
        <w:r w:rsidR="002A6B7E">
          <w:rPr>
            <w:rFonts w:ascii="Calibri"/>
            <w:b/>
            <w:spacing w:val="-1"/>
            <w:u w:val="thick" w:color="000000"/>
          </w:rPr>
          <w:tab/>
        </w:r>
        <w:r w:rsidR="002A6B7E">
          <w:rPr>
            <w:rFonts w:ascii="Calibri"/>
            <w:b/>
          </w:rPr>
          <w:t>13</w:t>
        </w:r>
      </w:hyperlink>
    </w:p>
    <w:p w:rsidR="00096870" w:rsidRDefault="0048569F">
      <w:pPr>
        <w:numPr>
          <w:ilvl w:val="1"/>
          <w:numId w:val="9"/>
        </w:numPr>
        <w:tabs>
          <w:tab w:val="left" w:pos="996"/>
          <w:tab w:val="left" w:pos="9210"/>
        </w:tabs>
        <w:spacing w:before="120" w:line="340" w:lineRule="auto"/>
        <w:ind w:right="467" w:firstLine="200"/>
        <w:jc w:val="both"/>
        <w:rPr>
          <w:rFonts w:ascii="Calibri" w:eastAsia="Calibri" w:hAnsi="Calibri" w:cs="Calibri"/>
          <w:sz w:val="24"/>
          <w:szCs w:val="24"/>
        </w:rPr>
      </w:pPr>
      <w:hyperlink w:anchor="_bookmark20" w:history="1">
        <w:r w:rsidR="002A6B7E">
          <w:rPr>
            <w:rFonts w:ascii="Calibri"/>
            <w:b/>
            <w:spacing w:val="-1"/>
          </w:rPr>
          <w:t>Globe</w:t>
        </w:r>
        <w:r w:rsidR="00437406">
          <w:rPr>
            <w:rFonts w:ascii="Calibri"/>
            <w:b/>
            <w:spacing w:val="25"/>
          </w:rPr>
          <w:t xml:space="preserve"> </w:t>
        </w:r>
        <w:r w:rsidR="002A6B7E">
          <w:rPr>
            <w:rFonts w:ascii="Calibri"/>
            <w:b/>
            <w:spacing w:val="-1"/>
          </w:rPr>
          <w:t>temperature</w:t>
        </w:r>
        <w:r w:rsidR="002A6B7E">
          <w:rPr>
            <w:rFonts w:ascii="Calibri"/>
            <w:b/>
          </w:rPr>
          <w:t xml:space="preserve"> </w:t>
        </w:r>
        <w:r w:rsidR="002A6B7E">
          <w:rPr>
            <w:rFonts w:ascii="Calibri"/>
            <w:b/>
            <w:spacing w:val="-1"/>
          </w:rPr>
          <w:t>sensor</w:t>
        </w:r>
        <w:r w:rsidR="002A6B7E">
          <w:rPr>
            <w:rFonts w:ascii="Calibri"/>
            <w:b/>
            <w:u w:val="thick" w:color="000000"/>
          </w:rPr>
          <w:t xml:space="preserve"> </w:t>
        </w:r>
        <w:r w:rsidR="002A6B7E">
          <w:rPr>
            <w:rFonts w:ascii="Calibri"/>
            <w:b/>
            <w:u w:val="thick" w:color="000000"/>
          </w:rPr>
          <w:tab/>
        </w:r>
        <w:r w:rsidR="002A6B7E">
          <w:rPr>
            <w:rFonts w:ascii="Calibri"/>
            <w:b/>
            <w:w w:val="92"/>
            <w:u w:val="thick" w:color="000000"/>
          </w:rPr>
          <w:t xml:space="preserve">  </w:t>
        </w:r>
        <w:r w:rsidR="002A6B7E">
          <w:rPr>
            <w:rFonts w:ascii="Calibri"/>
            <w:b/>
          </w:rPr>
          <w:t xml:space="preserve"> 13</w:t>
        </w:r>
      </w:hyperlink>
      <w:r w:rsidR="002A6B7E">
        <w:rPr>
          <w:rFonts w:ascii="Calibri"/>
          <w:b/>
        </w:rPr>
        <w:t xml:space="preserve"> </w:t>
      </w:r>
      <w:hyperlink w:anchor="_bookmark21" w:history="1">
        <w:r w:rsidR="002A6B7E">
          <w:rPr>
            <w:rFonts w:ascii="Calibri"/>
            <w:b/>
            <w:i/>
            <w:spacing w:val="-1"/>
            <w:sz w:val="24"/>
          </w:rPr>
          <w:t>Annex</w:t>
        </w:r>
        <w:r w:rsidR="002A6B7E">
          <w:rPr>
            <w:rFonts w:ascii="Calibri"/>
            <w:b/>
            <w:i/>
            <w:spacing w:val="-4"/>
            <w:sz w:val="24"/>
          </w:rPr>
          <w:t xml:space="preserve"> </w:t>
        </w:r>
        <w:r w:rsidR="002A6B7E">
          <w:rPr>
            <w:rFonts w:ascii="Calibri"/>
            <w:b/>
            <w:i/>
            <w:sz w:val="24"/>
          </w:rPr>
          <w:t>C</w:t>
        </w:r>
        <w:r w:rsidR="002A6B7E">
          <w:rPr>
            <w:rFonts w:ascii="Calibri"/>
            <w:b/>
            <w:i/>
            <w:spacing w:val="-6"/>
            <w:sz w:val="24"/>
          </w:rPr>
          <w:t xml:space="preserve"> </w:t>
        </w:r>
        <w:r w:rsidR="002A6B7E">
          <w:rPr>
            <w:rFonts w:ascii="Calibri"/>
            <w:b/>
            <w:i/>
            <w:spacing w:val="-1"/>
            <w:sz w:val="24"/>
          </w:rPr>
          <w:t>(informative)</w:t>
        </w:r>
      </w:hyperlink>
      <w:r w:rsidR="002A6B7E">
        <w:rPr>
          <w:rFonts w:ascii="Calibri"/>
          <w:b/>
          <w:i/>
          <w:spacing w:val="47"/>
          <w:sz w:val="24"/>
        </w:rPr>
        <w:t xml:space="preserve"> </w:t>
      </w:r>
      <w:hyperlink w:anchor="_bookmark21" w:history="1">
        <w:r w:rsidR="002A6B7E">
          <w:rPr>
            <w:rFonts w:ascii="Calibri"/>
            <w:b/>
            <w:i/>
            <w:spacing w:val="-1"/>
            <w:sz w:val="24"/>
          </w:rPr>
          <w:t>Alternative</w:t>
        </w:r>
        <w:r w:rsidR="002A6B7E">
          <w:rPr>
            <w:rFonts w:ascii="Calibri"/>
            <w:b/>
            <w:i/>
            <w:spacing w:val="-4"/>
            <w:sz w:val="24"/>
          </w:rPr>
          <w:t xml:space="preserve"> </w:t>
        </w:r>
        <w:r w:rsidR="002A6B7E">
          <w:rPr>
            <w:rFonts w:ascii="Calibri"/>
            <w:b/>
            <w:i/>
            <w:spacing w:val="-1"/>
            <w:sz w:val="24"/>
          </w:rPr>
          <w:t>Globe</w:t>
        </w:r>
        <w:r w:rsidR="002A6B7E">
          <w:rPr>
            <w:rFonts w:ascii="Calibri"/>
            <w:b/>
            <w:i/>
            <w:spacing w:val="-5"/>
            <w:sz w:val="24"/>
          </w:rPr>
          <w:t xml:space="preserve"> </w:t>
        </w:r>
        <w:r w:rsidR="002A6B7E">
          <w:rPr>
            <w:rFonts w:ascii="Calibri"/>
            <w:b/>
            <w:i/>
            <w:spacing w:val="-1"/>
            <w:sz w:val="24"/>
          </w:rPr>
          <w:t>Thermometers</w:t>
        </w:r>
        <w:r w:rsidR="002A6B7E">
          <w:rPr>
            <w:rFonts w:ascii="Calibri"/>
            <w:b/>
            <w:i/>
            <w:spacing w:val="-1"/>
            <w:sz w:val="24"/>
            <w:u w:val="thick" w:color="000000"/>
          </w:rPr>
          <w:tab/>
        </w:r>
        <w:r w:rsidR="002A6B7E">
          <w:rPr>
            <w:rFonts w:ascii="Calibri"/>
            <w:b/>
            <w:i/>
            <w:sz w:val="24"/>
          </w:rPr>
          <w:t>15</w:t>
        </w:r>
      </w:hyperlink>
      <w:r w:rsidR="002A6B7E">
        <w:rPr>
          <w:rFonts w:ascii="Calibri"/>
          <w:b/>
          <w:i/>
          <w:spacing w:val="47"/>
          <w:w w:val="99"/>
          <w:sz w:val="24"/>
        </w:rPr>
        <w:t xml:space="preserve"> </w:t>
      </w:r>
      <w:hyperlink w:anchor="_bookmark22" w:history="1">
        <w:r w:rsidR="002A6B7E">
          <w:rPr>
            <w:rFonts w:ascii="Calibri"/>
            <w:b/>
            <w:i/>
            <w:spacing w:val="-1"/>
            <w:sz w:val="24"/>
          </w:rPr>
          <w:t>Annex</w:t>
        </w:r>
        <w:r w:rsidR="002A6B7E">
          <w:rPr>
            <w:rFonts w:ascii="Calibri"/>
            <w:b/>
            <w:i/>
            <w:spacing w:val="-4"/>
            <w:sz w:val="24"/>
          </w:rPr>
          <w:t xml:space="preserve"> </w:t>
        </w:r>
        <w:r w:rsidR="002A6B7E">
          <w:rPr>
            <w:rFonts w:ascii="Calibri"/>
            <w:b/>
            <w:i/>
            <w:sz w:val="24"/>
          </w:rPr>
          <w:t>D</w:t>
        </w:r>
        <w:r w:rsidR="002A6B7E">
          <w:rPr>
            <w:rFonts w:ascii="Calibri"/>
            <w:b/>
            <w:i/>
            <w:spacing w:val="-6"/>
            <w:sz w:val="24"/>
          </w:rPr>
          <w:t xml:space="preserve"> </w:t>
        </w:r>
        <w:r w:rsidR="002A6B7E">
          <w:rPr>
            <w:rFonts w:ascii="Calibri"/>
            <w:b/>
            <w:i/>
            <w:spacing w:val="-1"/>
            <w:sz w:val="24"/>
          </w:rPr>
          <w:t>(informative)</w:t>
        </w:r>
      </w:hyperlink>
      <w:r w:rsidR="002A6B7E">
        <w:rPr>
          <w:rFonts w:ascii="Calibri"/>
          <w:b/>
          <w:i/>
          <w:spacing w:val="47"/>
          <w:sz w:val="24"/>
        </w:rPr>
        <w:t xml:space="preserve"> </w:t>
      </w:r>
      <w:hyperlink w:anchor="_bookmark22" w:history="1">
        <w:r w:rsidR="002A6B7E">
          <w:rPr>
            <w:rFonts w:ascii="Calibri"/>
            <w:b/>
            <w:i/>
            <w:spacing w:val="-1"/>
            <w:sz w:val="24"/>
          </w:rPr>
          <w:t>Prediction</w:t>
        </w:r>
        <w:r w:rsidR="002A6B7E">
          <w:rPr>
            <w:rFonts w:ascii="Calibri"/>
            <w:b/>
            <w:i/>
            <w:spacing w:val="-6"/>
            <w:sz w:val="24"/>
          </w:rPr>
          <w:t xml:space="preserve"> </w:t>
        </w:r>
        <w:r w:rsidR="002A6B7E">
          <w:rPr>
            <w:rFonts w:ascii="Calibri"/>
            <w:b/>
            <w:i/>
            <w:sz w:val="24"/>
          </w:rPr>
          <w:t>of</w:t>
        </w:r>
        <w:r w:rsidR="002A6B7E">
          <w:rPr>
            <w:rFonts w:ascii="Calibri"/>
            <w:b/>
            <w:i/>
            <w:spacing w:val="-5"/>
            <w:sz w:val="24"/>
          </w:rPr>
          <w:t xml:space="preserve"> </w:t>
        </w:r>
        <w:r w:rsidR="002A6B7E">
          <w:rPr>
            <w:rFonts w:ascii="Calibri"/>
            <w:b/>
            <w:i/>
            <w:spacing w:val="-1"/>
            <w:sz w:val="24"/>
          </w:rPr>
          <w:t>natural</w:t>
        </w:r>
        <w:r w:rsidR="002A6B7E">
          <w:rPr>
            <w:rFonts w:ascii="Calibri"/>
            <w:b/>
            <w:i/>
            <w:spacing w:val="-5"/>
            <w:sz w:val="24"/>
          </w:rPr>
          <w:t xml:space="preserve"> </w:t>
        </w:r>
        <w:r w:rsidR="002A6B7E">
          <w:rPr>
            <w:rFonts w:ascii="Calibri"/>
            <w:b/>
            <w:i/>
            <w:spacing w:val="-1"/>
            <w:sz w:val="24"/>
          </w:rPr>
          <w:t>wet</w:t>
        </w:r>
        <w:r w:rsidR="002A6B7E">
          <w:rPr>
            <w:rFonts w:ascii="Calibri"/>
            <w:b/>
            <w:i/>
            <w:spacing w:val="-8"/>
            <w:sz w:val="24"/>
          </w:rPr>
          <w:t xml:space="preserve"> </w:t>
        </w:r>
        <w:r w:rsidR="002A6B7E">
          <w:rPr>
            <w:rFonts w:ascii="Calibri"/>
            <w:b/>
            <w:i/>
            <w:sz w:val="24"/>
          </w:rPr>
          <w:t>bulb</w:t>
        </w:r>
        <w:r w:rsidR="002A6B7E">
          <w:rPr>
            <w:rFonts w:ascii="Calibri"/>
            <w:b/>
            <w:i/>
            <w:spacing w:val="-5"/>
            <w:sz w:val="24"/>
          </w:rPr>
          <w:t xml:space="preserve"> </w:t>
        </w:r>
        <w:r w:rsidR="002A6B7E">
          <w:rPr>
            <w:rFonts w:ascii="Calibri"/>
            <w:b/>
            <w:i/>
            <w:spacing w:val="-1"/>
            <w:sz w:val="24"/>
          </w:rPr>
          <w:t>temperature</w:t>
        </w:r>
        <w:r w:rsidR="002A6B7E">
          <w:rPr>
            <w:rFonts w:ascii="Calibri"/>
            <w:b/>
            <w:i/>
            <w:spacing w:val="-1"/>
            <w:sz w:val="24"/>
            <w:u w:val="thick" w:color="000000"/>
          </w:rPr>
          <w:tab/>
        </w:r>
        <w:r w:rsidR="002A6B7E">
          <w:rPr>
            <w:rFonts w:ascii="Calibri"/>
            <w:b/>
            <w:i/>
            <w:sz w:val="24"/>
          </w:rPr>
          <w:t>17</w:t>
        </w:r>
      </w:hyperlink>
      <w:r w:rsidR="002A6B7E">
        <w:rPr>
          <w:rFonts w:ascii="Calibri"/>
          <w:b/>
          <w:i/>
          <w:spacing w:val="77"/>
          <w:w w:val="99"/>
          <w:sz w:val="24"/>
        </w:rPr>
        <w:t xml:space="preserve"> </w:t>
      </w:r>
      <w:hyperlink w:anchor="_bookmark23" w:history="1">
        <w:r w:rsidR="002A6B7E">
          <w:rPr>
            <w:rFonts w:ascii="Calibri"/>
            <w:b/>
            <w:i/>
            <w:spacing w:val="-1"/>
            <w:sz w:val="24"/>
          </w:rPr>
          <w:t>Annex</w:t>
        </w:r>
        <w:r w:rsidR="002A6B7E">
          <w:rPr>
            <w:rFonts w:ascii="Calibri"/>
            <w:b/>
            <w:i/>
            <w:spacing w:val="-5"/>
            <w:sz w:val="24"/>
          </w:rPr>
          <w:t xml:space="preserve"> </w:t>
        </w:r>
        <w:r w:rsidR="002A6B7E">
          <w:rPr>
            <w:rFonts w:ascii="Calibri"/>
            <w:b/>
            <w:i/>
            <w:sz w:val="24"/>
          </w:rPr>
          <w:t>E</w:t>
        </w:r>
        <w:r w:rsidR="002A6B7E">
          <w:rPr>
            <w:rFonts w:ascii="Calibri"/>
            <w:b/>
            <w:i/>
            <w:spacing w:val="-6"/>
            <w:sz w:val="24"/>
          </w:rPr>
          <w:t xml:space="preserve"> </w:t>
        </w:r>
        <w:r w:rsidR="002A6B7E">
          <w:rPr>
            <w:rFonts w:ascii="Calibri"/>
            <w:b/>
            <w:i/>
            <w:spacing w:val="-1"/>
            <w:sz w:val="24"/>
          </w:rPr>
          <w:t>(Informative)</w:t>
        </w:r>
      </w:hyperlink>
      <w:r w:rsidR="002A6B7E">
        <w:rPr>
          <w:rFonts w:ascii="Calibri"/>
          <w:b/>
          <w:i/>
          <w:spacing w:val="46"/>
          <w:sz w:val="24"/>
        </w:rPr>
        <w:t xml:space="preserve"> </w:t>
      </w:r>
      <w:hyperlink w:anchor="_bookmark23" w:history="1">
        <w:r w:rsidR="002A6B7E">
          <w:rPr>
            <w:rFonts w:ascii="Calibri"/>
            <w:b/>
            <w:i/>
            <w:spacing w:val="-1"/>
            <w:sz w:val="24"/>
          </w:rPr>
          <w:t>Estimation</w:t>
        </w:r>
        <w:r w:rsidR="002A6B7E">
          <w:rPr>
            <w:rFonts w:ascii="Calibri"/>
            <w:b/>
            <w:i/>
            <w:spacing w:val="-6"/>
            <w:sz w:val="24"/>
          </w:rPr>
          <w:t xml:space="preserve"> </w:t>
        </w:r>
        <w:r w:rsidR="002A6B7E">
          <w:rPr>
            <w:rFonts w:ascii="Calibri"/>
            <w:b/>
            <w:i/>
            <w:sz w:val="24"/>
          </w:rPr>
          <w:t>of</w:t>
        </w:r>
        <w:r w:rsidR="002A6B7E">
          <w:rPr>
            <w:rFonts w:ascii="Calibri"/>
            <w:b/>
            <w:i/>
            <w:spacing w:val="-5"/>
            <w:sz w:val="24"/>
          </w:rPr>
          <w:t xml:space="preserve"> </w:t>
        </w:r>
        <w:r w:rsidR="002A6B7E">
          <w:rPr>
            <w:rFonts w:ascii="Calibri"/>
            <w:b/>
            <w:i/>
            <w:spacing w:val="-1"/>
            <w:sz w:val="24"/>
          </w:rPr>
          <w:t>metabolic</w:t>
        </w:r>
        <w:r w:rsidR="002A6B7E">
          <w:rPr>
            <w:rFonts w:ascii="Calibri"/>
            <w:b/>
            <w:i/>
            <w:spacing w:val="-5"/>
            <w:sz w:val="24"/>
          </w:rPr>
          <w:t xml:space="preserve"> </w:t>
        </w:r>
        <w:r w:rsidR="002A6B7E">
          <w:rPr>
            <w:rFonts w:ascii="Calibri"/>
            <w:b/>
            <w:i/>
            <w:spacing w:val="-1"/>
            <w:sz w:val="24"/>
          </w:rPr>
          <w:t>rate</w:t>
        </w:r>
        <w:r w:rsidR="002A6B7E">
          <w:rPr>
            <w:rFonts w:ascii="Calibri"/>
            <w:b/>
            <w:i/>
            <w:spacing w:val="-1"/>
            <w:sz w:val="24"/>
            <w:u w:val="thick" w:color="000000"/>
          </w:rPr>
          <w:tab/>
        </w:r>
        <w:r w:rsidR="002A6B7E">
          <w:rPr>
            <w:rFonts w:ascii="Calibri"/>
            <w:b/>
            <w:i/>
            <w:sz w:val="24"/>
          </w:rPr>
          <w:t>19</w:t>
        </w:r>
      </w:hyperlink>
      <w:r w:rsidR="002A6B7E">
        <w:rPr>
          <w:rFonts w:ascii="Calibri"/>
          <w:b/>
          <w:i/>
          <w:spacing w:val="53"/>
          <w:w w:val="99"/>
          <w:sz w:val="24"/>
        </w:rPr>
        <w:t xml:space="preserve"> </w:t>
      </w:r>
      <w:hyperlink w:anchor="_bookmark24" w:history="1">
        <w:r w:rsidR="002A6B7E">
          <w:rPr>
            <w:rFonts w:ascii="Calibri"/>
            <w:b/>
            <w:i/>
            <w:spacing w:val="-1"/>
            <w:sz w:val="24"/>
          </w:rPr>
          <w:t>Annex</w:t>
        </w:r>
        <w:r w:rsidR="002A6B7E">
          <w:rPr>
            <w:rFonts w:ascii="Calibri"/>
            <w:b/>
            <w:i/>
            <w:spacing w:val="-6"/>
            <w:sz w:val="24"/>
          </w:rPr>
          <w:t xml:space="preserve"> </w:t>
        </w:r>
        <w:r w:rsidR="002A6B7E">
          <w:rPr>
            <w:rFonts w:ascii="Calibri"/>
            <w:b/>
            <w:i/>
            <w:sz w:val="24"/>
          </w:rPr>
          <w:t>F</w:t>
        </w:r>
        <w:r w:rsidR="002A6B7E">
          <w:rPr>
            <w:rFonts w:ascii="Calibri"/>
            <w:b/>
            <w:i/>
            <w:spacing w:val="-6"/>
            <w:sz w:val="24"/>
          </w:rPr>
          <w:t xml:space="preserve"> </w:t>
        </w:r>
        <w:r w:rsidR="002A6B7E">
          <w:rPr>
            <w:rFonts w:ascii="Calibri"/>
            <w:b/>
            <w:i/>
            <w:spacing w:val="-1"/>
            <w:sz w:val="24"/>
          </w:rPr>
          <w:t>(Informative)</w:t>
        </w:r>
      </w:hyperlink>
      <w:r w:rsidR="002A6B7E">
        <w:rPr>
          <w:rFonts w:ascii="Calibri"/>
          <w:b/>
          <w:i/>
          <w:spacing w:val="44"/>
          <w:sz w:val="24"/>
        </w:rPr>
        <w:t xml:space="preserve"> </w:t>
      </w:r>
      <w:hyperlink w:anchor="_bookmark24" w:history="1">
        <w:r w:rsidR="004176DF">
          <w:rPr>
            <w:rFonts w:ascii="Calibri"/>
            <w:b/>
            <w:i/>
            <w:spacing w:val="-1"/>
            <w:sz w:val="24"/>
          </w:rPr>
          <w:t>Clothing Adjustment Value</w:t>
        </w:r>
        <w:r w:rsidR="002A6B7E">
          <w:rPr>
            <w:rFonts w:ascii="Calibri"/>
            <w:b/>
            <w:i/>
            <w:spacing w:val="1"/>
            <w:sz w:val="24"/>
          </w:rPr>
          <w:t>s</w:t>
        </w:r>
        <w:r w:rsidR="002A6B7E">
          <w:rPr>
            <w:rFonts w:ascii="Calibri"/>
            <w:b/>
            <w:i/>
            <w:spacing w:val="1"/>
            <w:sz w:val="24"/>
            <w:u w:val="thick" w:color="000000"/>
          </w:rPr>
          <w:tab/>
        </w:r>
        <w:r w:rsidR="002A6B7E">
          <w:rPr>
            <w:rFonts w:ascii="Calibri"/>
            <w:b/>
            <w:i/>
            <w:sz w:val="24"/>
          </w:rPr>
          <w:t>20</w:t>
        </w:r>
      </w:hyperlink>
      <w:r w:rsidR="002A6B7E">
        <w:rPr>
          <w:rFonts w:ascii="Calibri"/>
          <w:b/>
          <w:i/>
          <w:spacing w:val="47"/>
          <w:w w:val="99"/>
          <w:sz w:val="24"/>
        </w:rPr>
        <w:t xml:space="preserve"> </w:t>
      </w:r>
      <w:hyperlink w:anchor="_bookmark25" w:history="1">
        <w:r w:rsidR="002A6B7E">
          <w:rPr>
            <w:rFonts w:ascii="Calibri"/>
            <w:b/>
            <w:i/>
            <w:spacing w:val="-1"/>
            <w:w w:val="95"/>
            <w:sz w:val="24"/>
          </w:rPr>
          <w:t>Bibliography</w:t>
        </w:r>
        <w:r w:rsidR="002A6B7E">
          <w:rPr>
            <w:rFonts w:ascii="Calibri"/>
            <w:b/>
            <w:i/>
            <w:spacing w:val="-1"/>
            <w:w w:val="95"/>
            <w:sz w:val="24"/>
            <w:u w:val="thick" w:color="000000"/>
          </w:rPr>
          <w:tab/>
        </w:r>
        <w:r w:rsidR="002A6B7E">
          <w:rPr>
            <w:rFonts w:ascii="Calibri"/>
            <w:b/>
            <w:i/>
            <w:sz w:val="24"/>
          </w:rPr>
          <w:t>21</w:t>
        </w:r>
      </w:hyperlink>
    </w:p>
    <w:p w:rsidR="00096870" w:rsidRDefault="00096870">
      <w:pPr>
        <w:spacing w:line="340" w:lineRule="auto"/>
        <w:jc w:val="both"/>
        <w:rPr>
          <w:rFonts w:ascii="Calibri" w:eastAsia="Calibri" w:hAnsi="Calibri" w:cs="Calibri"/>
          <w:sz w:val="24"/>
          <w:szCs w:val="24"/>
        </w:rPr>
        <w:sectPr w:rsidR="00096870">
          <w:pgSz w:w="11910" w:h="16840"/>
          <w:pgMar w:top="1580" w:right="1240" w:bottom="680" w:left="680" w:header="0" w:footer="489" w:gutter="0"/>
          <w:cols w:space="720"/>
        </w:sectPr>
      </w:pPr>
    </w:p>
    <w:p w:rsidR="00096870" w:rsidRDefault="002A6B7E">
      <w:pPr>
        <w:pStyle w:val="Heading1"/>
        <w:spacing w:before="17"/>
        <w:jc w:val="both"/>
        <w:rPr>
          <w:b w:val="0"/>
          <w:bCs w:val="0"/>
        </w:rPr>
      </w:pPr>
      <w:r>
        <w:rPr>
          <w:color w:val="1D1B11"/>
          <w:spacing w:val="-1"/>
        </w:rPr>
        <w:t>Foreword</w:t>
      </w:r>
    </w:p>
    <w:p w:rsidR="00096870" w:rsidRDefault="002A6B7E">
      <w:pPr>
        <w:pStyle w:val="BodyText"/>
        <w:spacing w:before="104" w:line="239" w:lineRule="auto"/>
        <w:ind w:right="449"/>
        <w:jc w:val="both"/>
      </w:pPr>
      <w:r>
        <w:rPr>
          <w:color w:val="1D1B11"/>
          <w:spacing w:val="-1"/>
        </w:rPr>
        <w:t>ISO</w:t>
      </w:r>
      <w:r>
        <w:rPr>
          <w:color w:val="1D1B11"/>
          <w:spacing w:val="20"/>
        </w:rPr>
        <w:t xml:space="preserve"> </w:t>
      </w:r>
      <w:r>
        <w:rPr>
          <w:color w:val="1D1B11"/>
          <w:spacing w:val="-1"/>
        </w:rPr>
        <w:t>(the</w:t>
      </w:r>
      <w:r>
        <w:rPr>
          <w:color w:val="1D1B11"/>
          <w:spacing w:val="20"/>
        </w:rPr>
        <w:t xml:space="preserve"> </w:t>
      </w:r>
      <w:r>
        <w:rPr>
          <w:color w:val="1D1B11"/>
          <w:spacing w:val="-1"/>
        </w:rPr>
        <w:t>International</w:t>
      </w:r>
      <w:r>
        <w:rPr>
          <w:color w:val="1D1B11"/>
          <w:spacing w:val="19"/>
        </w:rPr>
        <w:t xml:space="preserve"> </w:t>
      </w:r>
      <w:r>
        <w:rPr>
          <w:color w:val="1D1B11"/>
          <w:spacing w:val="-1"/>
        </w:rPr>
        <w:t>Organization</w:t>
      </w:r>
      <w:r>
        <w:rPr>
          <w:color w:val="1D1B11"/>
          <w:spacing w:val="19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20"/>
        </w:rPr>
        <w:t xml:space="preserve"> </w:t>
      </w:r>
      <w:r>
        <w:rPr>
          <w:color w:val="1D1B11"/>
          <w:spacing w:val="-1"/>
        </w:rPr>
        <w:t>Standardization)</w:t>
      </w:r>
      <w:r>
        <w:rPr>
          <w:color w:val="1D1B11"/>
          <w:spacing w:val="20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17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20"/>
        </w:rPr>
        <w:t xml:space="preserve"> </w:t>
      </w:r>
      <w:r>
        <w:rPr>
          <w:color w:val="1D1B11"/>
          <w:spacing w:val="-1"/>
        </w:rPr>
        <w:t>worldwide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federation</w:t>
      </w:r>
      <w:r>
        <w:rPr>
          <w:color w:val="1D1B11"/>
          <w:spacing w:val="17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20"/>
        </w:rPr>
        <w:t xml:space="preserve"> </w:t>
      </w:r>
      <w:r>
        <w:rPr>
          <w:color w:val="1D1B11"/>
          <w:spacing w:val="-1"/>
        </w:rPr>
        <w:t>national</w:t>
      </w:r>
      <w:r>
        <w:rPr>
          <w:color w:val="1D1B11"/>
          <w:spacing w:val="75"/>
        </w:rPr>
        <w:t xml:space="preserve"> </w:t>
      </w:r>
      <w:r>
        <w:rPr>
          <w:color w:val="1D1B11"/>
          <w:spacing w:val="-1"/>
        </w:rPr>
        <w:t>standards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1"/>
        </w:rPr>
        <w:t>bodies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1"/>
        </w:rPr>
        <w:t>(ISO</w:t>
      </w:r>
      <w:r>
        <w:rPr>
          <w:color w:val="1D1B11"/>
          <w:spacing w:val="28"/>
        </w:rPr>
        <w:t xml:space="preserve"> </w:t>
      </w:r>
      <w:r>
        <w:rPr>
          <w:color w:val="1D1B11"/>
          <w:spacing w:val="-1"/>
        </w:rPr>
        <w:t>member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1"/>
        </w:rPr>
        <w:t>bodies).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27"/>
        </w:rPr>
        <w:t xml:space="preserve"> </w:t>
      </w:r>
      <w:r>
        <w:rPr>
          <w:color w:val="1D1B11"/>
          <w:spacing w:val="-1"/>
        </w:rPr>
        <w:t>work</w:t>
      </w:r>
      <w:r>
        <w:rPr>
          <w:color w:val="1D1B11"/>
          <w:spacing w:val="27"/>
        </w:rPr>
        <w:t xml:space="preserve"> </w:t>
      </w:r>
      <w:r>
        <w:rPr>
          <w:color w:val="1D1B11"/>
          <w:spacing w:val="-1"/>
        </w:rPr>
        <w:t>of</w:t>
      </w:r>
      <w:r>
        <w:rPr>
          <w:color w:val="1D1B11"/>
          <w:spacing w:val="25"/>
        </w:rPr>
        <w:t xml:space="preserve"> </w:t>
      </w:r>
      <w:r>
        <w:rPr>
          <w:color w:val="1D1B11"/>
          <w:spacing w:val="-1"/>
        </w:rPr>
        <w:t>preparing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1"/>
        </w:rPr>
        <w:t>International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1"/>
        </w:rPr>
        <w:t>Standards</w:t>
      </w:r>
      <w:r>
        <w:rPr>
          <w:color w:val="1D1B11"/>
          <w:spacing w:val="26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1"/>
        </w:rPr>
        <w:t>normally</w:t>
      </w:r>
      <w:r>
        <w:rPr>
          <w:color w:val="1D1B11"/>
          <w:spacing w:val="75"/>
        </w:rPr>
        <w:t xml:space="preserve"> </w:t>
      </w:r>
      <w:r>
        <w:rPr>
          <w:color w:val="1D1B11"/>
          <w:spacing w:val="-1"/>
        </w:rPr>
        <w:t>carried</w:t>
      </w:r>
      <w:r>
        <w:rPr>
          <w:color w:val="1D1B11"/>
          <w:spacing w:val="4"/>
        </w:rPr>
        <w:t xml:space="preserve"> </w:t>
      </w:r>
      <w:r>
        <w:rPr>
          <w:color w:val="1D1B11"/>
        </w:rPr>
        <w:t>out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through</w:t>
      </w:r>
      <w:r>
        <w:rPr>
          <w:color w:val="1D1B11"/>
          <w:spacing w:val="4"/>
        </w:rPr>
        <w:t xml:space="preserve"> </w:t>
      </w:r>
      <w:r>
        <w:rPr>
          <w:color w:val="1D1B11"/>
          <w:spacing w:val="-1"/>
        </w:rPr>
        <w:t>ISO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technical</w:t>
      </w:r>
      <w:r>
        <w:rPr>
          <w:color w:val="1D1B11"/>
          <w:spacing w:val="4"/>
        </w:rPr>
        <w:t xml:space="preserve"> </w:t>
      </w:r>
      <w:r>
        <w:rPr>
          <w:color w:val="1D1B11"/>
          <w:spacing w:val="-1"/>
        </w:rPr>
        <w:t>committees.</w:t>
      </w:r>
      <w:r>
        <w:rPr>
          <w:color w:val="1D1B11"/>
          <w:spacing w:val="4"/>
        </w:rPr>
        <w:t xml:space="preserve"> </w:t>
      </w:r>
      <w:r>
        <w:rPr>
          <w:color w:val="1D1B11"/>
          <w:spacing w:val="-1"/>
        </w:rPr>
        <w:t>Each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1"/>
        </w:rPr>
        <w:t>member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body</w:t>
      </w:r>
      <w:r>
        <w:rPr>
          <w:color w:val="1D1B11"/>
          <w:spacing w:val="6"/>
        </w:rPr>
        <w:t xml:space="preserve"> </w:t>
      </w:r>
      <w:r>
        <w:rPr>
          <w:color w:val="1D1B11"/>
          <w:spacing w:val="-1"/>
        </w:rPr>
        <w:t>interested</w:t>
      </w:r>
      <w:r>
        <w:rPr>
          <w:color w:val="1D1B11"/>
          <w:spacing w:val="4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4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1"/>
        </w:rPr>
        <w:t>subject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which</w:t>
      </w:r>
      <w:r>
        <w:rPr>
          <w:color w:val="1D1B11"/>
          <w:spacing w:val="4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61"/>
        </w:rPr>
        <w:t xml:space="preserve"> </w:t>
      </w:r>
      <w:r>
        <w:rPr>
          <w:color w:val="1D1B11"/>
          <w:spacing w:val="-1"/>
        </w:rPr>
        <w:t>technical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2"/>
        </w:rPr>
        <w:t>committee</w:t>
      </w:r>
      <w:r>
        <w:rPr>
          <w:color w:val="1D1B11"/>
          <w:spacing w:val="4"/>
        </w:rPr>
        <w:t xml:space="preserve"> </w:t>
      </w:r>
      <w:r>
        <w:rPr>
          <w:color w:val="1D1B11"/>
          <w:spacing w:val="-1"/>
        </w:rPr>
        <w:t>has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been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1"/>
        </w:rPr>
        <w:t>established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has</w:t>
      </w:r>
      <w:r>
        <w:rPr>
          <w:color w:val="1D1B11"/>
          <w:spacing w:val="3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right</w:t>
      </w:r>
      <w:r>
        <w:rPr>
          <w:color w:val="1D1B11"/>
          <w:spacing w:val="3"/>
        </w:rPr>
        <w:t xml:space="preserve"> </w:t>
      </w:r>
      <w:r>
        <w:rPr>
          <w:color w:val="1D1B11"/>
        </w:rPr>
        <w:t>to</w:t>
      </w:r>
      <w:r>
        <w:rPr>
          <w:color w:val="1D1B11"/>
          <w:spacing w:val="4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  <w:spacing w:val="4"/>
        </w:rPr>
        <w:t xml:space="preserve"> </w:t>
      </w:r>
      <w:r>
        <w:rPr>
          <w:color w:val="1D1B11"/>
          <w:spacing w:val="-1"/>
        </w:rPr>
        <w:t>represented</w:t>
      </w:r>
      <w:r>
        <w:rPr>
          <w:color w:val="1D1B11"/>
          <w:spacing w:val="49"/>
        </w:rPr>
        <w:t xml:space="preserve"> </w:t>
      </w:r>
      <w:r>
        <w:rPr>
          <w:color w:val="1D1B11"/>
        </w:rPr>
        <w:t>on</w:t>
      </w:r>
      <w:r>
        <w:rPr>
          <w:color w:val="1D1B11"/>
          <w:spacing w:val="2"/>
        </w:rPr>
        <w:t xml:space="preserve"> </w:t>
      </w:r>
      <w:r>
        <w:rPr>
          <w:color w:val="1D1B11"/>
        </w:rPr>
        <w:t>that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committee.</w:t>
      </w:r>
      <w:r>
        <w:rPr>
          <w:color w:val="1D1B11"/>
          <w:spacing w:val="83"/>
        </w:rPr>
        <w:t xml:space="preserve"> </w:t>
      </w:r>
      <w:r>
        <w:rPr>
          <w:color w:val="1D1B11"/>
          <w:spacing w:val="-1"/>
        </w:rPr>
        <w:t>International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organizations,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governmental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and</w:t>
      </w:r>
      <w:r>
        <w:rPr>
          <w:color w:val="1D1B11"/>
          <w:spacing w:val="16"/>
        </w:rPr>
        <w:t xml:space="preserve"> </w:t>
      </w:r>
      <w:r>
        <w:rPr>
          <w:color w:val="1D1B11"/>
          <w:spacing w:val="-1"/>
        </w:rPr>
        <w:t>non-governmental,</w:t>
      </w:r>
      <w:r>
        <w:rPr>
          <w:color w:val="1D1B11"/>
          <w:spacing w:val="16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16"/>
        </w:rPr>
        <w:t xml:space="preserve"> </w:t>
      </w:r>
      <w:r>
        <w:rPr>
          <w:color w:val="1D1B11"/>
          <w:spacing w:val="-1"/>
        </w:rPr>
        <w:t>liaison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with</w:t>
      </w:r>
      <w:r>
        <w:rPr>
          <w:color w:val="1D1B11"/>
          <w:spacing w:val="16"/>
        </w:rPr>
        <w:t xml:space="preserve"> </w:t>
      </w:r>
      <w:r>
        <w:rPr>
          <w:color w:val="1D1B11"/>
          <w:spacing w:val="-1"/>
        </w:rPr>
        <w:t>ISO,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also</w:t>
      </w:r>
      <w:r>
        <w:rPr>
          <w:color w:val="1D1B11"/>
          <w:spacing w:val="18"/>
        </w:rPr>
        <w:t xml:space="preserve"> </w:t>
      </w:r>
      <w:r>
        <w:rPr>
          <w:color w:val="1D1B11"/>
          <w:spacing w:val="-1"/>
        </w:rPr>
        <w:t>take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part</w:t>
      </w:r>
      <w:r>
        <w:rPr>
          <w:color w:val="1D1B11"/>
          <w:spacing w:val="81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16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work.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ISO</w:t>
      </w:r>
      <w:r>
        <w:rPr>
          <w:color w:val="1D1B11"/>
          <w:spacing w:val="15"/>
        </w:rPr>
        <w:t xml:space="preserve"> </w:t>
      </w:r>
      <w:r>
        <w:rPr>
          <w:color w:val="1D1B11"/>
          <w:spacing w:val="-1"/>
        </w:rPr>
        <w:t>collaborates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closely</w:t>
      </w:r>
      <w:r>
        <w:rPr>
          <w:color w:val="1D1B11"/>
          <w:spacing w:val="15"/>
        </w:rPr>
        <w:t xml:space="preserve"> </w:t>
      </w:r>
      <w:r>
        <w:rPr>
          <w:color w:val="1D1B11"/>
        </w:rPr>
        <w:t>with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International</w:t>
      </w:r>
      <w:r>
        <w:rPr>
          <w:color w:val="1D1B11"/>
          <w:spacing w:val="16"/>
        </w:rPr>
        <w:t xml:space="preserve"> </w:t>
      </w:r>
      <w:r>
        <w:rPr>
          <w:color w:val="1D1B11"/>
          <w:spacing w:val="-1"/>
        </w:rPr>
        <w:t>Electrotechnical</w:t>
      </w:r>
      <w:r>
        <w:rPr>
          <w:color w:val="1D1B11"/>
          <w:spacing w:val="16"/>
        </w:rPr>
        <w:t xml:space="preserve"> </w:t>
      </w:r>
      <w:r>
        <w:rPr>
          <w:color w:val="1D1B11"/>
          <w:spacing w:val="-1"/>
        </w:rPr>
        <w:t>Commission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(IEC)</w:t>
      </w:r>
      <w:r>
        <w:rPr>
          <w:color w:val="1D1B11"/>
          <w:spacing w:val="15"/>
        </w:rPr>
        <w:t xml:space="preserve"> </w:t>
      </w:r>
      <w:r>
        <w:rPr>
          <w:color w:val="1D1B11"/>
        </w:rPr>
        <w:t>on</w:t>
      </w:r>
      <w:r>
        <w:rPr>
          <w:color w:val="1D1B11"/>
          <w:spacing w:val="14"/>
        </w:rPr>
        <w:t xml:space="preserve"> </w:t>
      </w:r>
      <w:r>
        <w:rPr>
          <w:color w:val="1D1B11"/>
        </w:rPr>
        <w:t>all</w:t>
      </w:r>
      <w:r>
        <w:rPr>
          <w:color w:val="1D1B11"/>
          <w:spacing w:val="61"/>
        </w:rPr>
        <w:t xml:space="preserve"> </w:t>
      </w:r>
      <w:r>
        <w:rPr>
          <w:color w:val="1D1B11"/>
          <w:spacing w:val="-1"/>
        </w:rPr>
        <w:t>matters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electrotechnical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standardization.</w:t>
      </w:r>
    </w:p>
    <w:p w:rsidR="00096870" w:rsidRDefault="002A6B7E">
      <w:pPr>
        <w:pStyle w:val="BodyText"/>
        <w:ind w:right="449"/>
        <w:jc w:val="both"/>
      </w:pPr>
      <w:r>
        <w:rPr>
          <w:color w:val="1D1B11"/>
          <w:spacing w:val="-1"/>
        </w:rPr>
        <w:t>International</w:t>
      </w:r>
      <w:r>
        <w:rPr>
          <w:color w:val="1D1B11"/>
          <w:spacing w:val="42"/>
        </w:rPr>
        <w:t xml:space="preserve"> </w:t>
      </w:r>
      <w:r>
        <w:rPr>
          <w:color w:val="1D1B11"/>
          <w:spacing w:val="-1"/>
        </w:rPr>
        <w:t>Standards</w:t>
      </w:r>
      <w:r>
        <w:rPr>
          <w:color w:val="1D1B11"/>
          <w:spacing w:val="43"/>
        </w:rPr>
        <w:t xml:space="preserve"> </w:t>
      </w:r>
      <w:r>
        <w:rPr>
          <w:color w:val="1D1B11"/>
          <w:spacing w:val="-1"/>
        </w:rPr>
        <w:t>are</w:t>
      </w:r>
      <w:r>
        <w:rPr>
          <w:color w:val="1D1B11"/>
          <w:spacing w:val="44"/>
        </w:rPr>
        <w:t xml:space="preserve"> </w:t>
      </w:r>
      <w:r>
        <w:rPr>
          <w:color w:val="1D1B11"/>
          <w:spacing w:val="-1"/>
        </w:rPr>
        <w:t>drafted</w:t>
      </w:r>
      <w:r>
        <w:rPr>
          <w:color w:val="1D1B11"/>
          <w:spacing w:val="41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42"/>
        </w:rPr>
        <w:t xml:space="preserve"> </w:t>
      </w:r>
      <w:r>
        <w:rPr>
          <w:color w:val="1D1B11"/>
          <w:spacing w:val="-1"/>
        </w:rPr>
        <w:t>accordance</w:t>
      </w:r>
      <w:r>
        <w:rPr>
          <w:color w:val="1D1B11"/>
          <w:spacing w:val="42"/>
        </w:rPr>
        <w:t xml:space="preserve"> </w:t>
      </w:r>
      <w:r>
        <w:rPr>
          <w:color w:val="1D1B11"/>
        </w:rPr>
        <w:t>with</w:t>
      </w:r>
      <w:r>
        <w:rPr>
          <w:color w:val="1D1B11"/>
          <w:spacing w:val="43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43"/>
        </w:rPr>
        <w:t xml:space="preserve"> </w:t>
      </w:r>
      <w:r>
        <w:rPr>
          <w:color w:val="1D1B11"/>
          <w:spacing w:val="-1"/>
        </w:rPr>
        <w:t>rules</w:t>
      </w:r>
      <w:r>
        <w:rPr>
          <w:color w:val="1D1B11"/>
          <w:spacing w:val="43"/>
        </w:rPr>
        <w:t xml:space="preserve"> </w:t>
      </w:r>
      <w:r>
        <w:rPr>
          <w:color w:val="1D1B11"/>
          <w:spacing w:val="-1"/>
        </w:rPr>
        <w:t>given</w:t>
      </w:r>
      <w:r>
        <w:rPr>
          <w:color w:val="1D1B11"/>
          <w:spacing w:val="43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41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44"/>
        </w:rPr>
        <w:t xml:space="preserve"> </w:t>
      </w:r>
      <w:r>
        <w:rPr>
          <w:color w:val="1D1B11"/>
          <w:spacing w:val="-1"/>
        </w:rPr>
        <w:t>ISO/IEC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1"/>
        </w:rPr>
        <w:t>Directives,</w:t>
      </w:r>
      <w:r>
        <w:rPr>
          <w:color w:val="1D1B11"/>
          <w:spacing w:val="93"/>
        </w:rPr>
        <w:t xml:space="preserve"> </w:t>
      </w:r>
      <w:r>
        <w:rPr>
          <w:color w:val="1D1B11"/>
        </w:rPr>
        <w:t>Part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2.</w:t>
      </w:r>
    </w:p>
    <w:p w:rsidR="00096870" w:rsidRDefault="002A6B7E">
      <w:pPr>
        <w:pStyle w:val="BodyText"/>
        <w:ind w:right="448"/>
        <w:jc w:val="both"/>
      </w:pPr>
      <w:r>
        <w:rPr>
          <w:color w:val="1D1B11"/>
          <w:spacing w:val="-1"/>
        </w:rPr>
        <w:t>The</w:t>
      </w:r>
      <w:r>
        <w:rPr>
          <w:color w:val="1D1B11"/>
          <w:spacing w:val="40"/>
        </w:rPr>
        <w:t xml:space="preserve"> </w:t>
      </w:r>
      <w:r>
        <w:rPr>
          <w:color w:val="1D1B11"/>
        </w:rPr>
        <w:t>main</w:t>
      </w:r>
      <w:r>
        <w:rPr>
          <w:color w:val="1D1B11"/>
          <w:spacing w:val="40"/>
        </w:rPr>
        <w:t xml:space="preserve"> </w:t>
      </w:r>
      <w:r>
        <w:rPr>
          <w:color w:val="1D1B11"/>
          <w:spacing w:val="-1"/>
        </w:rPr>
        <w:t>task</w:t>
      </w:r>
      <w:r>
        <w:rPr>
          <w:color w:val="1D1B11"/>
          <w:spacing w:val="42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40"/>
        </w:rPr>
        <w:t xml:space="preserve"> </w:t>
      </w:r>
      <w:r>
        <w:rPr>
          <w:color w:val="1D1B11"/>
          <w:spacing w:val="-1"/>
        </w:rPr>
        <w:t>technical</w:t>
      </w:r>
      <w:r>
        <w:rPr>
          <w:color w:val="1D1B11"/>
          <w:spacing w:val="41"/>
        </w:rPr>
        <w:t xml:space="preserve"> </w:t>
      </w:r>
      <w:r>
        <w:rPr>
          <w:color w:val="1D1B11"/>
          <w:spacing w:val="-1"/>
        </w:rPr>
        <w:t>committees</w:t>
      </w:r>
      <w:r>
        <w:rPr>
          <w:color w:val="1D1B11"/>
          <w:spacing w:val="41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41"/>
        </w:rPr>
        <w:t xml:space="preserve"> </w:t>
      </w:r>
      <w:r>
        <w:rPr>
          <w:color w:val="1D1B11"/>
        </w:rPr>
        <w:t>to</w:t>
      </w:r>
      <w:r>
        <w:rPr>
          <w:color w:val="1D1B11"/>
          <w:spacing w:val="42"/>
        </w:rPr>
        <w:t xml:space="preserve"> </w:t>
      </w:r>
      <w:r>
        <w:rPr>
          <w:color w:val="1D1B11"/>
          <w:spacing w:val="-1"/>
        </w:rPr>
        <w:t>prepare</w:t>
      </w:r>
      <w:r>
        <w:rPr>
          <w:color w:val="1D1B11"/>
          <w:spacing w:val="42"/>
        </w:rPr>
        <w:t xml:space="preserve"> </w:t>
      </w:r>
      <w:r>
        <w:rPr>
          <w:color w:val="1D1B11"/>
          <w:spacing w:val="-1"/>
        </w:rPr>
        <w:t>International</w:t>
      </w:r>
      <w:r>
        <w:rPr>
          <w:color w:val="1D1B11"/>
          <w:spacing w:val="41"/>
        </w:rPr>
        <w:t xml:space="preserve"> </w:t>
      </w:r>
      <w:r>
        <w:rPr>
          <w:color w:val="1D1B11"/>
          <w:spacing w:val="-1"/>
        </w:rPr>
        <w:t>Standards.</w:t>
      </w:r>
      <w:r>
        <w:rPr>
          <w:color w:val="1D1B11"/>
          <w:spacing w:val="37"/>
        </w:rPr>
        <w:t xml:space="preserve"> </w:t>
      </w:r>
      <w:r>
        <w:rPr>
          <w:color w:val="1D1B11"/>
        </w:rPr>
        <w:t>Draft</w:t>
      </w:r>
      <w:r>
        <w:rPr>
          <w:color w:val="1D1B11"/>
          <w:spacing w:val="40"/>
        </w:rPr>
        <w:t xml:space="preserve"> </w:t>
      </w:r>
      <w:r>
        <w:rPr>
          <w:color w:val="1D1B11"/>
          <w:spacing w:val="-1"/>
        </w:rPr>
        <w:t>International</w:t>
      </w:r>
      <w:r>
        <w:rPr>
          <w:color w:val="1D1B11"/>
          <w:spacing w:val="59"/>
        </w:rPr>
        <w:t xml:space="preserve"> </w:t>
      </w:r>
      <w:r>
        <w:rPr>
          <w:color w:val="1D1B11"/>
          <w:spacing w:val="-1"/>
        </w:rPr>
        <w:t>Standards</w:t>
      </w:r>
      <w:r>
        <w:rPr>
          <w:color w:val="1D1B11"/>
          <w:spacing w:val="38"/>
        </w:rPr>
        <w:t xml:space="preserve"> </w:t>
      </w:r>
      <w:r>
        <w:rPr>
          <w:color w:val="1D1B11"/>
          <w:spacing w:val="-1"/>
        </w:rPr>
        <w:t>adopted</w:t>
      </w:r>
      <w:r>
        <w:rPr>
          <w:color w:val="1D1B11"/>
          <w:spacing w:val="38"/>
        </w:rPr>
        <w:t xml:space="preserve"> </w:t>
      </w:r>
      <w:r>
        <w:rPr>
          <w:color w:val="1D1B11"/>
          <w:spacing w:val="-2"/>
        </w:rPr>
        <w:t>by</w:t>
      </w:r>
      <w:r>
        <w:rPr>
          <w:color w:val="1D1B11"/>
          <w:spacing w:val="39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36"/>
        </w:rPr>
        <w:t xml:space="preserve"> </w:t>
      </w:r>
      <w:r>
        <w:rPr>
          <w:color w:val="1D1B11"/>
          <w:spacing w:val="-1"/>
        </w:rPr>
        <w:t>technical</w:t>
      </w:r>
      <w:r>
        <w:rPr>
          <w:color w:val="1D1B11"/>
          <w:spacing w:val="35"/>
        </w:rPr>
        <w:t xml:space="preserve"> </w:t>
      </w:r>
      <w:r>
        <w:rPr>
          <w:color w:val="1D1B11"/>
          <w:spacing w:val="-1"/>
        </w:rPr>
        <w:t>committees</w:t>
      </w:r>
      <w:r>
        <w:rPr>
          <w:color w:val="1D1B11"/>
          <w:spacing w:val="39"/>
        </w:rPr>
        <w:t xml:space="preserve"> </w:t>
      </w:r>
      <w:r>
        <w:rPr>
          <w:color w:val="1D1B11"/>
          <w:spacing w:val="-1"/>
        </w:rPr>
        <w:t>are</w:t>
      </w:r>
      <w:r>
        <w:rPr>
          <w:color w:val="1D1B11"/>
          <w:spacing w:val="37"/>
        </w:rPr>
        <w:t xml:space="preserve"> </w:t>
      </w:r>
      <w:r>
        <w:rPr>
          <w:color w:val="1D1B11"/>
        </w:rPr>
        <w:t>circulated</w:t>
      </w:r>
      <w:r>
        <w:rPr>
          <w:color w:val="1D1B11"/>
          <w:spacing w:val="34"/>
        </w:rPr>
        <w:t xml:space="preserve"> </w:t>
      </w:r>
      <w:r>
        <w:rPr>
          <w:color w:val="1D1B11"/>
        </w:rPr>
        <w:t>to</w:t>
      </w:r>
      <w:r>
        <w:rPr>
          <w:color w:val="1D1B11"/>
          <w:spacing w:val="38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36"/>
        </w:rPr>
        <w:t xml:space="preserve"> </w:t>
      </w:r>
      <w:r>
        <w:rPr>
          <w:color w:val="1D1B11"/>
          <w:spacing w:val="-1"/>
        </w:rPr>
        <w:t>member</w:t>
      </w:r>
      <w:r>
        <w:rPr>
          <w:color w:val="1D1B11"/>
          <w:spacing w:val="37"/>
        </w:rPr>
        <w:t xml:space="preserve"> </w:t>
      </w:r>
      <w:r>
        <w:rPr>
          <w:color w:val="1D1B11"/>
          <w:spacing w:val="-1"/>
        </w:rPr>
        <w:t>bodies</w:t>
      </w:r>
      <w:r>
        <w:rPr>
          <w:color w:val="1D1B11"/>
          <w:spacing w:val="39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36"/>
        </w:rPr>
        <w:t xml:space="preserve"> </w:t>
      </w:r>
      <w:r>
        <w:rPr>
          <w:color w:val="1D1B11"/>
          <w:spacing w:val="-1"/>
        </w:rPr>
        <w:t>voting.</w:t>
      </w:r>
      <w:r>
        <w:rPr>
          <w:color w:val="1D1B11"/>
          <w:spacing w:val="65"/>
        </w:rPr>
        <w:t xml:space="preserve"> </w:t>
      </w:r>
      <w:r>
        <w:rPr>
          <w:color w:val="1D1B11"/>
          <w:spacing w:val="-1"/>
        </w:rPr>
        <w:t>Publication</w:t>
      </w:r>
      <w:r>
        <w:rPr>
          <w:color w:val="1D1B11"/>
          <w:spacing w:val="25"/>
        </w:rPr>
        <w:t xml:space="preserve"> </w:t>
      </w:r>
      <w:r>
        <w:rPr>
          <w:color w:val="1D1B11"/>
          <w:spacing w:val="-2"/>
        </w:rPr>
        <w:t>as</w:t>
      </w:r>
      <w:r>
        <w:rPr>
          <w:color w:val="1D1B11"/>
          <w:spacing w:val="27"/>
        </w:rPr>
        <w:t xml:space="preserve"> </w:t>
      </w:r>
      <w:r>
        <w:rPr>
          <w:color w:val="1D1B11"/>
        </w:rPr>
        <w:t>an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1"/>
        </w:rPr>
        <w:t>International</w:t>
      </w:r>
      <w:r>
        <w:rPr>
          <w:color w:val="1D1B11"/>
          <w:spacing w:val="25"/>
        </w:rPr>
        <w:t xml:space="preserve"> </w:t>
      </w:r>
      <w:r>
        <w:rPr>
          <w:color w:val="1D1B11"/>
          <w:spacing w:val="-1"/>
        </w:rPr>
        <w:t>Standard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1"/>
        </w:rPr>
        <w:t>requires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1"/>
        </w:rPr>
        <w:t>approval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2"/>
        </w:rPr>
        <w:t>by</w:t>
      </w:r>
      <w:r>
        <w:rPr>
          <w:color w:val="1D1B11"/>
          <w:spacing w:val="26"/>
        </w:rPr>
        <w:t xml:space="preserve"> </w:t>
      </w:r>
      <w:r>
        <w:rPr>
          <w:color w:val="1D1B11"/>
        </w:rPr>
        <w:t>at</w:t>
      </w:r>
      <w:r>
        <w:rPr>
          <w:color w:val="1D1B11"/>
          <w:spacing w:val="27"/>
        </w:rPr>
        <w:t xml:space="preserve"> </w:t>
      </w:r>
      <w:r>
        <w:rPr>
          <w:color w:val="1D1B11"/>
          <w:spacing w:val="-1"/>
        </w:rPr>
        <w:t>least</w:t>
      </w:r>
      <w:r>
        <w:rPr>
          <w:color w:val="1D1B11"/>
          <w:spacing w:val="27"/>
        </w:rPr>
        <w:t xml:space="preserve"> </w:t>
      </w:r>
      <w:r>
        <w:rPr>
          <w:color w:val="1D1B11"/>
          <w:spacing w:val="-1"/>
        </w:rPr>
        <w:t>75</w:t>
      </w:r>
      <w:r>
        <w:rPr>
          <w:color w:val="1D1B11"/>
          <w:spacing w:val="3"/>
        </w:rPr>
        <w:t xml:space="preserve"> </w:t>
      </w:r>
      <w:r>
        <w:rPr>
          <w:color w:val="1D1B11"/>
        </w:rPr>
        <w:t>%</w:t>
      </w:r>
      <w:r>
        <w:rPr>
          <w:color w:val="1D1B11"/>
          <w:spacing w:val="26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24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27"/>
        </w:rPr>
        <w:t xml:space="preserve"> </w:t>
      </w:r>
      <w:r>
        <w:rPr>
          <w:color w:val="1D1B11"/>
          <w:spacing w:val="-1"/>
        </w:rPr>
        <w:t>member</w:t>
      </w:r>
      <w:r>
        <w:rPr>
          <w:color w:val="1D1B11"/>
          <w:spacing w:val="27"/>
        </w:rPr>
        <w:t xml:space="preserve"> </w:t>
      </w:r>
      <w:r>
        <w:rPr>
          <w:color w:val="1D1B11"/>
          <w:spacing w:val="-1"/>
        </w:rPr>
        <w:t>bodies</w:t>
      </w:r>
      <w:r>
        <w:rPr>
          <w:color w:val="1D1B11"/>
          <w:spacing w:val="69"/>
        </w:rPr>
        <w:t xml:space="preserve"> </w:t>
      </w:r>
      <w:r>
        <w:rPr>
          <w:color w:val="1D1B11"/>
        </w:rPr>
        <w:t>casting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vote.</w:t>
      </w:r>
    </w:p>
    <w:p w:rsidR="00096870" w:rsidRDefault="002A6B7E">
      <w:pPr>
        <w:pStyle w:val="BodyText"/>
        <w:ind w:right="456"/>
        <w:jc w:val="both"/>
      </w:pPr>
      <w:r>
        <w:rPr>
          <w:color w:val="1D1B11"/>
          <w:spacing w:val="-1"/>
        </w:rPr>
        <w:t>Attention</w:t>
      </w:r>
      <w:r>
        <w:rPr>
          <w:color w:val="1D1B11"/>
          <w:spacing w:val="6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drawn</w:t>
      </w:r>
      <w:r>
        <w:rPr>
          <w:color w:val="1D1B11"/>
          <w:spacing w:val="6"/>
        </w:rPr>
        <w:t xml:space="preserve"> </w:t>
      </w:r>
      <w:r>
        <w:rPr>
          <w:color w:val="1D1B11"/>
        </w:rPr>
        <w:t>to</w:t>
      </w:r>
      <w:r>
        <w:rPr>
          <w:color w:val="1D1B11"/>
          <w:spacing w:val="6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possibility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that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some</w:t>
      </w:r>
      <w:r>
        <w:rPr>
          <w:color w:val="1D1B11"/>
          <w:spacing w:val="8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elements</w:t>
      </w:r>
      <w:r>
        <w:rPr>
          <w:color w:val="1D1B11"/>
          <w:spacing w:val="4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this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document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may</w:t>
      </w:r>
      <w:r>
        <w:rPr>
          <w:color w:val="1D1B11"/>
          <w:spacing w:val="8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subject</w:t>
      </w:r>
      <w:r>
        <w:rPr>
          <w:color w:val="1D1B11"/>
          <w:spacing w:val="59"/>
        </w:rPr>
        <w:t xml:space="preserve"> </w:t>
      </w:r>
      <w:r>
        <w:rPr>
          <w:color w:val="1D1B11"/>
        </w:rPr>
        <w:t xml:space="preserve">of </w:t>
      </w:r>
      <w:r>
        <w:rPr>
          <w:color w:val="1D1B11"/>
          <w:spacing w:val="-1"/>
        </w:rPr>
        <w:t>patent rights.</w:t>
      </w:r>
      <w:r>
        <w:rPr>
          <w:color w:val="1D1B11"/>
        </w:rPr>
        <w:t xml:space="preserve"> ISO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shall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not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held responsible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 xml:space="preserve">identifying </w:t>
      </w:r>
      <w:r>
        <w:rPr>
          <w:color w:val="1D1B11"/>
        </w:rPr>
        <w:t>any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or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all</w:t>
      </w:r>
      <w:r>
        <w:rPr>
          <w:color w:val="1D1B11"/>
          <w:spacing w:val="-1"/>
        </w:rPr>
        <w:t xml:space="preserve"> such patent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rights.</w:t>
      </w:r>
    </w:p>
    <w:p w:rsidR="00096870" w:rsidRDefault="002A6B7E">
      <w:pPr>
        <w:pStyle w:val="BodyText"/>
        <w:ind w:right="446"/>
        <w:jc w:val="both"/>
      </w:pPr>
      <w:r>
        <w:rPr>
          <w:color w:val="1D1B11"/>
          <w:spacing w:val="-1"/>
        </w:rPr>
        <w:t>ISO</w:t>
      </w:r>
      <w:r>
        <w:rPr>
          <w:color w:val="1D1B11"/>
        </w:rPr>
        <w:t xml:space="preserve"> </w:t>
      </w:r>
      <w:r w:rsidR="00451264">
        <w:rPr>
          <w:color w:val="1D1B11"/>
        </w:rPr>
        <w:t>F</w:t>
      </w:r>
      <w:r>
        <w:rPr>
          <w:color w:val="1D1B11"/>
          <w:spacing w:val="-1"/>
        </w:rPr>
        <w:t>DIS</w:t>
      </w:r>
      <w:r>
        <w:rPr>
          <w:color w:val="1D1B11"/>
          <w:spacing w:val="35"/>
        </w:rPr>
        <w:t xml:space="preserve"> </w:t>
      </w:r>
      <w:r>
        <w:rPr>
          <w:color w:val="1D1B11"/>
          <w:spacing w:val="-1"/>
        </w:rPr>
        <w:t>7243</w:t>
      </w:r>
      <w:r>
        <w:rPr>
          <w:color w:val="1D1B11"/>
          <w:spacing w:val="35"/>
        </w:rPr>
        <w:t xml:space="preserve"> </w:t>
      </w:r>
      <w:r>
        <w:rPr>
          <w:color w:val="1D1B11"/>
        </w:rPr>
        <w:t>was</w:t>
      </w:r>
      <w:r>
        <w:rPr>
          <w:color w:val="1D1B11"/>
          <w:spacing w:val="37"/>
        </w:rPr>
        <w:t xml:space="preserve"> </w:t>
      </w:r>
      <w:r>
        <w:rPr>
          <w:color w:val="1D1B11"/>
          <w:spacing w:val="-1"/>
        </w:rPr>
        <w:t>prepared</w:t>
      </w:r>
      <w:r>
        <w:rPr>
          <w:color w:val="1D1B11"/>
          <w:spacing w:val="34"/>
        </w:rPr>
        <w:t xml:space="preserve"> </w:t>
      </w:r>
      <w:r>
        <w:rPr>
          <w:color w:val="1D1B11"/>
          <w:spacing w:val="-1"/>
        </w:rPr>
        <w:t>by</w:t>
      </w:r>
      <w:r>
        <w:rPr>
          <w:color w:val="1D1B11"/>
          <w:spacing w:val="37"/>
        </w:rPr>
        <w:t xml:space="preserve"> </w:t>
      </w:r>
      <w:r>
        <w:rPr>
          <w:color w:val="1D1B11"/>
          <w:spacing w:val="-1"/>
        </w:rPr>
        <w:t>Technical</w:t>
      </w:r>
      <w:r>
        <w:rPr>
          <w:color w:val="1D1B11"/>
          <w:spacing w:val="33"/>
        </w:rPr>
        <w:t xml:space="preserve"> </w:t>
      </w:r>
      <w:r>
        <w:rPr>
          <w:color w:val="1D1B11"/>
          <w:spacing w:val="-1"/>
        </w:rPr>
        <w:t>Committee</w:t>
      </w:r>
      <w:r>
        <w:rPr>
          <w:color w:val="1D1B11"/>
          <w:spacing w:val="38"/>
        </w:rPr>
        <w:t xml:space="preserve"> </w:t>
      </w:r>
      <w:r>
        <w:rPr>
          <w:color w:val="1D1B11"/>
          <w:spacing w:val="-1"/>
        </w:rPr>
        <w:t>ISO/TC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159,</w:t>
      </w:r>
      <w:r>
        <w:rPr>
          <w:color w:val="1D1B11"/>
          <w:spacing w:val="33"/>
        </w:rPr>
        <w:t xml:space="preserve"> </w:t>
      </w:r>
      <w:r>
        <w:rPr>
          <w:color w:val="1D1B11"/>
          <w:spacing w:val="-1"/>
        </w:rPr>
        <w:t>Ergonomics,</w:t>
      </w:r>
      <w:r>
        <w:rPr>
          <w:color w:val="1D1B11"/>
          <w:spacing w:val="34"/>
        </w:rPr>
        <w:t xml:space="preserve"> </w:t>
      </w:r>
      <w:r>
        <w:rPr>
          <w:color w:val="1D1B11"/>
          <w:spacing w:val="-1"/>
        </w:rPr>
        <w:t>Subcommittee</w:t>
      </w:r>
      <w:r>
        <w:rPr>
          <w:color w:val="1D1B11"/>
          <w:spacing w:val="37"/>
        </w:rPr>
        <w:t xml:space="preserve"> </w:t>
      </w:r>
      <w:r>
        <w:rPr>
          <w:color w:val="1D1B11"/>
          <w:spacing w:val="-1"/>
        </w:rPr>
        <w:t xml:space="preserve">SC </w:t>
      </w:r>
      <w:r>
        <w:rPr>
          <w:color w:val="1D1B11"/>
        </w:rPr>
        <w:t>5,</w:t>
      </w:r>
      <w:r>
        <w:rPr>
          <w:color w:val="1D1B11"/>
          <w:spacing w:val="53"/>
        </w:rPr>
        <w:t xml:space="preserve"> </w:t>
      </w:r>
      <w:r>
        <w:rPr>
          <w:color w:val="1D1B11"/>
          <w:spacing w:val="-1"/>
        </w:rPr>
        <w:t>Ergonomics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Physical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Environment.</w:t>
      </w:r>
    </w:p>
    <w:p w:rsidR="00096870" w:rsidRDefault="002A6B7E">
      <w:pPr>
        <w:pStyle w:val="BodyText"/>
        <w:jc w:val="both"/>
      </w:pPr>
      <w:r>
        <w:rPr>
          <w:color w:val="1D1B11"/>
          <w:spacing w:val="-1"/>
        </w:rPr>
        <w:t>This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third edition cancels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2"/>
        </w:rPr>
        <w:t>and</w:t>
      </w:r>
      <w:r>
        <w:rPr>
          <w:color w:val="1D1B11"/>
          <w:spacing w:val="-1"/>
        </w:rPr>
        <w:t xml:space="preserve"> replaces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 xml:space="preserve">the </w:t>
      </w:r>
      <w:r>
        <w:rPr>
          <w:color w:val="1D1B11"/>
          <w:spacing w:val="-1"/>
        </w:rPr>
        <w:t>second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edition (ISO 7243,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1989)</w:t>
      </w:r>
    </w:p>
    <w:p w:rsidR="00096870" w:rsidRDefault="00096870">
      <w:pPr>
        <w:jc w:val="both"/>
        <w:sectPr w:rsidR="00096870">
          <w:footerReference w:type="even" r:id="rId10"/>
          <w:footerReference w:type="default" r:id="rId11"/>
          <w:pgSz w:w="11910" w:h="16840"/>
          <w:pgMar w:top="1080" w:right="680" w:bottom="720" w:left="1260" w:header="0" w:footer="526" w:gutter="0"/>
          <w:pgNumType w:start="3"/>
          <w:cols w:space="720"/>
        </w:sectPr>
      </w:pPr>
    </w:p>
    <w:p w:rsidR="00096870" w:rsidRDefault="00096870">
      <w:pPr>
        <w:rPr>
          <w:rFonts w:ascii="Calibri" w:eastAsia="Calibri" w:hAnsi="Calibri" w:cs="Calibri"/>
          <w:sz w:val="20"/>
          <w:szCs w:val="20"/>
        </w:rPr>
      </w:pPr>
    </w:p>
    <w:p w:rsidR="00096870" w:rsidRDefault="00096870">
      <w:pPr>
        <w:spacing w:before="7"/>
        <w:rPr>
          <w:rFonts w:ascii="Calibri" w:eastAsia="Calibri" w:hAnsi="Calibri" w:cs="Calibri"/>
          <w:sz w:val="15"/>
          <w:szCs w:val="15"/>
        </w:rPr>
      </w:pPr>
    </w:p>
    <w:p w:rsidR="00096870" w:rsidRDefault="002A6B7E">
      <w:pPr>
        <w:pStyle w:val="Heading1"/>
        <w:ind w:left="452"/>
        <w:jc w:val="both"/>
        <w:rPr>
          <w:b w:val="0"/>
          <w:bCs w:val="0"/>
        </w:rPr>
      </w:pPr>
      <w:r>
        <w:rPr>
          <w:color w:val="1D1B11"/>
          <w:spacing w:val="-1"/>
        </w:rPr>
        <w:t>Introduction</w:t>
      </w:r>
    </w:p>
    <w:p w:rsidR="00096870" w:rsidRDefault="00096870">
      <w:pPr>
        <w:spacing w:before="1"/>
        <w:rPr>
          <w:rFonts w:ascii="Calibri" w:eastAsia="Calibri" w:hAnsi="Calibri" w:cs="Calibri"/>
          <w:b/>
          <w:bCs/>
          <w:sz w:val="24"/>
          <w:szCs w:val="24"/>
        </w:rPr>
      </w:pPr>
    </w:p>
    <w:p w:rsidR="00096870" w:rsidRDefault="002A6B7E">
      <w:pPr>
        <w:pStyle w:val="BodyText"/>
        <w:spacing w:before="0"/>
        <w:ind w:left="452" w:right="457"/>
        <w:jc w:val="both"/>
      </w:pPr>
      <w:r>
        <w:rPr>
          <w:color w:val="1D1B11"/>
          <w:spacing w:val="-1"/>
        </w:rPr>
        <w:t>This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International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Standard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provides</w:t>
      </w:r>
      <w:r>
        <w:rPr>
          <w:color w:val="1D1B11"/>
          <w:spacing w:val="8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method</w:t>
      </w:r>
      <w:r>
        <w:rPr>
          <w:color w:val="1D1B11"/>
          <w:spacing w:val="6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7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assessment</w:t>
      </w:r>
      <w:r>
        <w:rPr>
          <w:color w:val="1D1B11"/>
          <w:spacing w:val="7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heat</w:t>
      </w:r>
      <w:r>
        <w:rPr>
          <w:color w:val="1D1B11"/>
          <w:spacing w:val="8"/>
        </w:rPr>
        <w:t xml:space="preserve"> </w:t>
      </w:r>
      <w:r>
        <w:rPr>
          <w:color w:val="1D1B11"/>
          <w:spacing w:val="-1"/>
        </w:rPr>
        <w:t>stress.</w:t>
      </w:r>
      <w:r>
        <w:rPr>
          <w:color w:val="1D1B11"/>
          <w:spacing w:val="7"/>
        </w:rPr>
        <w:t xml:space="preserve"> </w:t>
      </w:r>
      <w:r>
        <w:rPr>
          <w:color w:val="1D1B11"/>
        </w:rPr>
        <w:t>It</w:t>
      </w:r>
      <w:r>
        <w:rPr>
          <w:color w:val="1D1B11"/>
          <w:spacing w:val="7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12"/>
        </w:rPr>
        <w:t xml:space="preserve"> </w:t>
      </w:r>
      <w:r>
        <w:rPr>
          <w:color w:val="1D1B11"/>
        </w:rPr>
        <w:t>one</w:t>
      </w:r>
      <w:r>
        <w:rPr>
          <w:color w:val="1D1B11"/>
          <w:spacing w:val="8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7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series</w:t>
      </w:r>
      <w:r>
        <w:rPr>
          <w:color w:val="1D1B11"/>
          <w:spacing w:val="62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standards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intended</w:t>
      </w:r>
      <w:r>
        <w:rPr>
          <w:color w:val="1D1B11"/>
          <w:spacing w:val="16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use</w:t>
      </w:r>
      <w:r>
        <w:rPr>
          <w:color w:val="1D1B11"/>
          <w:spacing w:val="17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16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assessment</w:t>
      </w:r>
      <w:r>
        <w:rPr>
          <w:color w:val="1D1B11"/>
          <w:spacing w:val="17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thermal</w:t>
      </w:r>
      <w:r>
        <w:rPr>
          <w:color w:val="1D1B11"/>
          <w:spacing w:val="16"/>
        </w:rPr>
        <w:t xml:space="preserve"> </w:t>
      </w:r>
      <w:r>
        <w:rPr>
          <w:color w:val="1D1B11"/>
          <w:spacing w:val="-1"/>
        </w:rPr>
        <w:t>environments.</w:t>
      </w:r>
      <w:r>
        <w:rPr>
          <w:color w:val="1D1B11"/>
          <w:spacing w:val="16"/>
        </w:rPr>
        <w:t xml:space="preserve"> </w:t>
      </w:r>
      <w:r>
        <w:rPr>
          <w:color w:val="1D1B11"/>
          <w:spacing w:val="-2"/>
        </w:rPr>
        <w:t>These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include</w:t>
      </w:r>
      <w:r>
        <w:rPr>
          <w:color w:val="1D1B11"/>
          <w:spacing w:val="17"/>
        </w:rPr>
        <w:t xml:space="preserve"> </w:t>
      </w:r>
      <w:r>
        <w:rPr>
          <w:color w:val="1D1B11"/>
        </w:rPr>
        <w:t>standards</w:t>
      </w:r>
      <w:r>
        <w:rPr>
          <w:color w:val="1D1B11"/>
          <w:spacing w:val="77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17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18"/>
        </w:rPr>
        <w:t xml:space="preserve"> </w:t>
      </w:r>
      <w:r>
        <w:rPr>
          <w:color w:val="1D1B11"/>
          <w:spacing w:val="-1"/>
        </w:rPr>
        <w:t>assessment</w:t>
      </w:r>
      <w:r>
        <w:rPr>
          <w:color w:val="1D1B11"/>
          <w:spacing w:val="15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hot,</w:t>
      </w:r>
      <w:r>
        <w:rPr>
          <w:color w:val="1D1B11"/>
          <w:spacing w:val="16"/>
        </w:rPr>
        <w:t xml:space="preserve"> </w:t>
      </w:r>
      <w:r>
        <w:rPr>
          <w:color w:val="1D1B11"/>
          <w:spacing w:val="-1"/>
        </w:rPr>
        <w:t>moderate</w:t>
      </w:r>
      <w:r>
        <w:rPr>
          <w:color w:val="1D1B11"/>
          <w:spacing w:val="18"/>
        </w:rPr>
        <w:t xml:space="preserve"> </w:t>
      </w:r>
      <w:r>
        <w:rPr>
          <w:color w:val="1D1B11"/>
          <w:spacing w:val="-1"/>
        </w:rPr>
        <w:t>and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cold</w:t>
      </w:r>
      <w:r>
        <w:rPr>
          <w:color w:val="1D1B11"/>
          <w:spacing w:val="16"/>
        </w:rPr>
        <w:t xml:space="preserve"> </w:t>
      </w:r>
      <w:r>
        <w:rPr>
          <w:color w:val="1D1B11"/>
          <w:spacing w:val="-1"/>
        </w:rPr>
        <w:t>environments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involving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both</w:t>
      </w:r>
      <w:r>
        <w:rPr>
          <w:color w:val="1D1B11"/>
          <w:spacing w:val="17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18"/>
        </w:rPr>
        <w:t xml:space="preserve"> </w:t>
      </w:r>
      <w:r>
        <w:rPr>
          <w:color w:val="1D1B11"/>
          <w:spacing w:val="-1"/>
        </w:rPr>
        <w:t>principles</w:t>
      </w:r>
      <w:r>
        <w:rPr>
          <w:color w:val="1D1B11"/>
          <w:spacing w:val="17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67"/>
        </w:rPr>
        <w:t xml:space="preserve"> </w:t>
      </w:r>
      <w:r>
        <w:rPr>
          <w:color w:val="1D1B11"/>
          <w:spacing w:val="-1"/>
        </w:rPr>
        <w:t>assessment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and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their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practical application.</w:t>
      </w:r>
    </w:p>
    <w:p w:rsidR="00096870" w:rsidRDefault="00096870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096870" w:rsidRDefault="002A6B7E">
      <w:pPr>
        <w:pStyle w:val="BodyText"/>
        <w:spacing w:before="0"/>
        <w:ind w:left="452" w:right="458"/>
        <w:jc w:val="both"/>
      </w:pPr>
      <w:r>
        <w:rPr>
          <w:color w:val="1D1B11"/>
          <w:spacing w:val="-1"/>
        </w:rPr>
        <w:t>The</w:t>
      </w:r>
      <w:r>
        <w:rPr>
          <w:color w:val="1D1B11"/>
          <w:spacing w:val="15"/>
        </w:rPr>
        <w:t xml:space="preserve"> </w:t>
      </w:r>
      <w:r>
        <w:rPr>
          <w:color w:val="1D1B11"/>
          <w:spacing w:val="-1"/>
        </w:rPr>
        <w:t>wet</w:t>
      </w:r>
      <w:r>
        <w:rPr>
          <w:color w:val="1D1B11"/>
          <w:spacing w:val="15"/>
        </w:rPr>
        <w:t xml:space="preserve"> </w:t>
      </w:r>
      <w:r>
        <w:rPr>
          <w:color w:val="1D1B11"/>
          <w:spacing w:val="-1"/>
        </w:rPr>
        <w:t>bulb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globe</w:t>
      </w:r>
      <w:r>
        <w:rPr>
          <w:color w:val="1D1B11"/>
          <w:spacing w:val="15"/>
        </w:rPr>
        <w:t xml:space="preserve"> </w:t>
      </w:r>
      <w:r>
        <w:rPr>
          <w:color w:val="1D1B11"/>
          <w:spacing w:val="-1"/>
        </w:rPr>
        <w:t>temperature</w:t>
      </w:r>
      <w:r>
        <w:rPr>
          <w:color w:val="1D1B11"/>
          <w:spacing w:val="15"/>
        </w:rPr>
        <w:t xml:space="preserve"> </w:t>
      </w:r>
      <w:r>
        <w:rPr>
          <w:color w:val="1D1B11"/>
          <w:spacing w:val="-1"/>
        </w:rPr>
        <w:t>(WBGT)</w:t>
      </w:r>
      <w:r>
        <w:rPr>
          <w:color w:val="1D1B11"/>
          <w:spacing w:val="12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14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heat</w:t>
      </w:r>
      <w:r>
        <w:rPr>
          <w:color w:val="1D1B11"/>
          <w:spacing w:val="15"/>
        </w:rPr>
        <w:t xml:space="preserve"> </w:t>
      </w:r>
      <w:r>
        <w:rPr>
          <w:color w:val="1D1B11"/>
          <w:spacing w:val="-1"/>
        </w:rPr>
        <w:t>stress</w:t>
      </w:r>
      <w:r>
        <w:rPr>
          <w:color w:val="1D1B11"/>
          <w:spacing w:val="15"/>
        </w:rPr>
        <w:t xml:space="preserve"> </w:t>
      </w:r>
      <w:r>
        <w:rPr>
          <w:color w:val="1D1B11"/>
          <w:spacing w:val="-1"/>
        </w:rPr>
        <w:t>index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and</w:t>
      </w:r>
      <w:r>
        <w:rPr>
          <w:color w:val="1D1B11"/>
          <w:spacing w:val="14"/>
        </w:rPr>
        <w:t xml:space="preserve"> </w:t>
      </w:r>
      <w:r>
        <w:rPr>
          <w:color w:val="1D1B11"/>
        </w:rPr>
        <w:t>its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value</w:t>
      </w:r>
      <w:r>
        <w:rPr>
          <w:color w:val="1D1B11"/>
          <w:spacing w:val="15"/>
        </w:rPr>
        <w:t xml:space="preserve"> </w:t>
      </w:r>
      <w:r>
        <w:rPr>
          <w:color w:val="1D1B11"/>
          <w:spacing w:val="-1"/>
        </w:rPr>
        <w:t>represents</w:t>
      </w:r>
      <w:r>
        <w:rPr>
          <w:color w:val="1D1B11"/>
          <w:spacing w:val="11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thermal</w:t>
      </w:r>
      <w:r>
        <w:rPr>
          <w:color w:val="1D1B11"/>
          <w:spacing w:val="61"/>
        </w:rPr>
        <w:t xml:space="preserve"> </w:t>
      </w:r>
      <w:r>
        <w:rPr>
          <w:color w:val="1D1B11"/>
          <w:spacing w:val="-1"/>
        </w:rPr>
        <w:t>environment</w:t>
      </w:r>
      <w:r>
        <w:rPr>
          <w:color w:val="1D1B11"/>
          <w:spacing w:val="46"/>
        </w:rPr>
        <w:t xml:space="preserve"> </w:t>
      </w:r>
      <w:r>
        <w:rPr>
          <w:color w:val="1D1B11"/>
          <w:spacing w:val="-1"/>
        </w:rPr>
        <w:t>to</w:t>
      </w:r>
      <w:r>
        <w:rPr>
          <w:color w:val="1D1B11"/>
          <w:spacing w:val="47"/>
        </w:rPr>
        <w:t xml:space="preserve"> </w:t>
      </w:r>
      <w:r>
        <w:rPr>
          <w:color w:val="1D1B11"/>
        </w:rPr>
        <w:t>which</w:t>
      </w:r>
      <w:r>
        <w:rPr>
          <w:color w:val="1D1B11"/>
          <w:spacing w:val="45"/>
        </w:rPr>
        <w:t xml:space="preserve"> </w:t>
      </w:r>
      <w:r>
        <w:rPr>
          <w:color w:val="1D1B11"/>
          <w:spacing w:val="-2"/>
        </w:rPr>
        <w:t>an</w:t>
      </w:r>
      <w:r>
        <w:rPr>
          <w:color w:val="1D1B11"/>
          <w:spacing w:val="45"/>
        </w:rPr>
        <w:t xml:space="preserve"> </w:t>
      </w:r>
      <w:r>
        <w:rPr>
          <w:color w:val="1D1B11"/>
          <w:spacing w:val="-1"/>
        </w:rPr>
        <w:t>individual</w:t>
      </w:r>
      <w:r>
        <w:rPr>
          <w:color w:val="1D1B11"/>
          <w:spacing w:val="46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46"/>
        </w:rPr>
        <w:t xml:space="preserve"> </w:t>
      </w:r>
      <w:r>
        <w:rPr>
          <w:color w:val="1D1B11"/>
          <w:spacing w:val="-1"/>
        </w:rPr>
        <w:t>exposed.</w:t>
      </w:r>
      <w:r>
        <w:rPr>
          <w:color w:val="1D1B11"/>
          <w:spacing w:val="46"/>
        </w:rPr>
        <w:t xml:space="preserve"> </w:t>
      </w:r>
      <w:r>
        <w:rPr>
          <w:color w:val="1D1B11"/>
          <w:spacing w:val="-1"/>
        </w:rPr>
        <w:t>This</w:t>
      </w:r>
      <w:r>
        <w:rPr>
          <w:color w:val="1D1B11"/>
          <w:spacing w:val="45"/>
        </w:rPr>
        <w:t xml:space="preserve"> </w:t>
      </w:r>
      <w:r>
        <w:rPr>
          <w:color w:val="1D1B11"/>
          <w:spacing w:val="-1"/>
        </w:rPr>
        <w:t>index</w:t>
      </w:r>
      <w:r>
        <w:rPr>
          <w:color w:val="1D1B11"/>
          <w:spacing w:val="45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44"/>
        </w:rPr>
        <w:t xml:space="preserve"> </w:t>
      </w:r>
      <w:r>
        <w:rPr>
          <w:color w:val="1D1B11"/>
        </w:rPr>
        <w:t>easy</w:t>
      </w:r>
      <w:r>
        <w:rPr>
          <w:color w:val="1D1B11"/>
          <w:spacing w:val="44"/>
        </w:rPr>
        <w:t xml:space="preserve"> </w:t>
      </w:r>
      <w:r>
        <w:rPr>
          <w:color w:val="1D1B11"/>
          <w:spacing w:val="-1"/>
        </w:rPr>
        <w:t>to</w:t>
      </w:r>
      <w:r>
        <w:rPr>
          <w:color w:val="1D1B11"/>
          <w:spacing w:val="45"/>
        </w:rPr>
        <w:t xml:space="preserve"> </w:t>
      </w:r>
      <w:r>
        <w:rPr>
          <w:color w:val="1D1B11"/>
          <w:spacing w:val="-1"/>
        </w:rPr>
        <w:t>determine</w:t>
      </w:r>
      <w:r>
        <w:rPr>
          <w:color w:val="1D1B11"/>
          <w:spacing w:val="47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43"/>
        </w:rPr>
        <w:t xml:space="preserve"> </w:t>
      </w:r>
      <w:r>
        <w:rPr>
          <w:color w:val="1D1B11"/>
          <w:spacing w:val="-1"/>
        </w:rPr>
        <w:t>most</w:t>
      </w:r>
      <w:r>
        <w:rPr>
          <w:color w:val="1D1B11"/>
          <w:spacing w:val="37"/>
        </w:rPr>
        <w:t xml:space="preserve"> </w:t>
      </w:r>
      <w:r>
        <w:rPr>
          <w:color w:val="1D1B11"/>
          <w:spacing w:val="-1"/>
        </w:rPr>
        <w:t>environments.</w:t>
      </w:r>
      <w:r>
        <w:rPr>
          <w:color w:val="1D1B11"/>
          <w:spacing w:val="12"/>
        </w:rPr>
        <w:t xml:space="preserve"> </w:t>
      </w:r>
      <w:r>
        <w:rPr>
          <w:color w:val="1D1B11"/>
        </w:rPr>
        <w:t>It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should</w:t>
      </w:r>
      <w:r>
        <w:rPr>
          <w:color w:val="1D1B11"/>
          <w:spacing w:val="11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regarded</w:t>
      </w:r>
      <w:r>
        <w:rPr>
          <w:color w:val="1D1B11"/>
          <w:spacing w:val="11"/>
        </w:rPr>
        <w:t xml:space="preserve"> </w:t>
      </w:r>
      <w:r>
        <w:rPr>
          <w:color w:val="1D1B11"/>
        </w:rPr>
        <w:t>as</w:t>
      </w:r>
      <w:r>
        <w:rPr>
          <w:color w:val="1D1B11"/>
          <w:spacing w:val="12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15"/>
        </w:rPr>
        <w:t xml:space="preserve"> </w:t>
      </w:r>
      <w:r>
        <w:rPr>
          <w:color w:val="1D1B11"/>
          <w:spacing w:val="-1"/>
        </w:rPr>
        <w:t>screening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method</w:t>
      </w:r>
      <w:r>
        <w:rPr>
          <w:color w:val="1D1B11"/>
          <w:spacing w:val="11"/>
        </w:rPr>
        <w:t xml:space="preserve"> </w:t>
      </w:r>
      <w:r>
        <w:rPr>
          <w:color w:val="1D1B11"/>
          <w:spacing w:val="-1"/>
        </w:rPr>
        <w:t>to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establish</w:t>
      </w:r>
      <w:r>
        <w:rPr>
          <w:color w:val="1D1B11"/>
          <w:spacing w:val="11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presence</w:t>
      </w:r>
      <w:r>
        <w:rPr>
          <w:color w:val="1D1B11"/>
          <w:spacing w:val="10"/>
        </w:rPr>
        <w:t xml:space="preserve"> </w:t>
      </w:r>
      <w:r>
        <w:rPr>
          <w:color w:val="1D1B11"/>
        </w:rPr>
        <w:t>or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absence</w:t>
      </w:r>
      <w:r>
        <w:rPr>
          <w:color w:val="1D1B11"/>
          <w:spacing w:val="9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67"/>
        </w:rPr>
        <w:t xml:space="preserve"> </w:t>
      </w:r>
      <w:r>
        <w:rPr>
          <w:color w:val="1D1B11"/>
          <w:spacing w:val="-1"/>
        </w:rPr>
        <w:t>heat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stress.</w:t>
      </w:r>
    </w:p>
    <w:p w:rsidR="00096870" w:rsidRDefault="00096870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096870" w:rsidRDefault="002A6B7E">
      <w:pPr>
        <w:pStyle w:val="BodyText"/>
        <w:spacing w:before="0"/>
        <w:ind w:left="452" w:right="455"/>
        <w:jc w:val="both"/>
      </w:pPr>
      <w:r>
        <w:rPr>
          <w:color w:val="1D1B11"/>
        </w:rPr>
        <w:t>A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1"/>
        </w:rPr>
        <w:t>method</w:t>
      </w:r>
      <w:r>
        <w:rPr>
          <w:color w:val="1D1B11"/>
          <w:spacing w:val="23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estimating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27"/>
        </w:rPr>
        <w:t xml:space="preserve"> </w:t>
      </w:r>
      <w:r>
        <w:rPr>
          <w:color w:val="1D1B11"/>
          <w:spacing w:val="-1"/>
        </w:rPr>
        <w:t>thermal</w:t>
      </w:r>
      <w:r>
        <w:rPr>
          <w:color w:val="1D1B11"/>
          <w:spacing w:val="25"/>
        </w:rPr>
        <w:t xml:space="preserve"> </w:t>
      </w:r>
      <w:r>
        <w:rPr>
          <w:color w:val="1D1B11"/>
          <w:spacing w:val="-1"/>
        </w:rPr>
        <w:t>stress,</w:t>
      </w:r>
      <w:r>
        <w:rPr>
          <w:color w:val="1D1B11"/>
          <w:spacing w:val="27"/>
        </w:rPr>
        <w:t xml:space="preserve"> </w:t>
      </w:r>
      <w:r>
        <w:rPr>
          <w:color w:val="1D1B11"/>
          <w:spacing w:val="-1"/>
        </w:rPr>
        <w:t>based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on</w:t>
      </w:r>
      <w:r>
        <w:rPr>
          <w:color w:val="1D1B11"/>
          <w:spacing w:val="26"/>
        </w:rPr>
        <w:t xml:space="preserve"> </w:t>
      </w:r>
      <w:r>
        <w:rPr>
          <w:color w:val="1D1B11"/>
        </w:rPr>
        <w:t>an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1"/>
        </w:rPr>
        <w:t>analysis</w:t>
      </w:r>
      <w:r>
        <w:rPr>
          <w:color w:val="1D1B11"/>
          <w:spacing w:val="24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25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27"/>
        </w:rPr>
        <w:t xml:space="preserve"> </w:t>
      </w:r>
      <w:r>
        <w:rPr>
          <w:color w:val="1D1B11"/>
          <w:spacing w:val="-1"/>
        </w:rPr>
        <w:t>heat</w:t>
      </w:r>
      <w:r>
        <w:rPr>
          <w:color w:val="1D1B11"/>
          <w:spacing w:val="25"/>
        </w:rPr>
        <w:t xml:space="preserve"> </w:t>
      </w:r>
      <w:r>
        <w:rPr>
          <w:color w:val="1D1B11"/>
          <w:spacing w:val="-1"/>
        </w:rPr>
        <w:t>exchange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1"/>
        </w:rPr>
        <w:t>between</w:t>
      </w:r>
      <w:r>
        <w:rPr>
          <w:color w:val="1D1B11"/>
          <w:spacing w:val="29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79"/>
        </w:rPr>
        <w:t xml:space="preserve"> </w:t>
      </w:r>
      <w:r>
        <w:rPr>
          <w:color w:val="1D1B11"/>
        </w:rPr>
        <w:t>person</w:t>
      </w:r>
      <w:r>
        <w:rPr>
          <w:color w:val="1D1B11"/>
          <w:spacing w:val="35"/>
        </w:rPr>
        <w:t xml:space="preserve"> </w:t>
      </w:r>
      <w:r>
        <w:rPr>
          <w:color w:val="1D1B11"/>
          <w:spacing w:val="-1"/>
        </w:rPr>
        <w:t>and</w:t>
      </w:r>
      <w:r>
        <w:rPr>
          <w:color w:val="1D1B11"/>
          <w:spacing w:val="36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37"/>
        </w:rPr>
        <w:t xml:space="preserve"> </w:t>
      </w:r>
      <w:r>
        <w:rPr>
          <w:color w:val="1D1B11"/>
          <w:spacing w:val="-1"/>
        </w:rPr>
        <w:t>environment,</w:t>
      </w:r>
      <w:r>
        <w:rPr>
          <w:color w:val="1D1B11"/>
          <w:spacing w:val="36"/>
        </w:rPr>
        <w:t xml:space="preserve"> </w:t>
      </w:r>
      <w:r>
        <w:rPr>
          <w:color w:val="1D1B11"/>
          <w:spacing w:val="-1"/>
        </w:rPr>
        <w:t>allows</w:t>
      </w:r>
      <w:r>
        <w:rPr>
          <w:color w:val="1D1B11"/>
          <w:spacing w:val="34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34"/>
        </w:rPr>
        <w:t xml:space="preserve"> </w:t>
      </w:r>
      <w:r>
        <w:rPr>
          <w:color w:val="1D1B11"/>
          <w:spacing w:val="-1"/>
        </w:rPr>
        <w:t>more</w:t>
      </w:r>
      <w:r>
        <w:rPr>
          <w:color w:val="1D1B11"/>
          <w:spacing w:val="37"/>
        </w:rPr>
        <w:t xml:space="preserve"> </w:t>
      </w:r>
      <w:r>
        <w:rPr>
          <w:color w:val="1D1B11"/>
          <w:spacing w:val="-1"/>
        </w:rPr>
        <w:t>accurate</w:t>
      </w:r>
      <w:r>
        <w:rPr>
          <w:color w:val="1D1B11"/>
          <w:spacing w:val="36"/>
        </w:rPr>
        <w:t xml:space="preserve"> </w:t>
      </w:r>
      <w:r>
        <w:rPr>
          <w:color w:val="1D1B11"/>
          <w:spacing w:val="-1"/>
        </w:rPr>
        <w:t>estimation</w:t>
      </w:r>
      <w:r>
        <w:rPr>
          <w:color w:val="1D1B11"/>
          <w:spacing w:val="33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34"/>
        </w:rPr>
        <w:t xml:space="preserve"> </w:t>
      </w:r>
      <w:r>
        <w:rPr>
          <w:color w:val="1D1B11"/>
          <w:spacing w:val="-1"/>
        </w:rPr>
        <w:t>stress</w:t>
      </w:r>
      <w:r>
        <w:rPr>
          <w:color w:val="1D1B11"/>
          <w:spacing w:val="35"/>
        </w:rPr>
        <w:t xml:space="preserve"> </w:t>
      </w:r>
      <w:r>
        <w:rPr>
          <w:color w:val="1D1B11"/>
          <w:spacing w:val="-2"/>
        </w:rPr>
        <w:t>and</w:t>
      </w:r>
      <w:r>
        <w:rPr>
          <w:color w:val="1D1B11"/>
          <w:spacing w:val="35"/>
        </w:rPr>
        <w:t xml:space="preserve"> </w:t>
      </w:r>
      <w:r>
        <w:rPr>
          <w:color w:val="1D1B11"/>
        </w:rPr>
        <w:t>an</w:t>
      </w:r>
      <w:r>
        <w:rPr>
          <w:color w:val="1D1B11"/>
          <w:spacing w:val="35"/>
        </w:rPr>
        <w:t xml:space="preserve"> </w:t>
      </w:r>
      <w:r>
        <w:rPr>
          <w:color w:val="1D1B11"/>
          <w:spacing w:val="-1"/>
        </w:rPr>
        <w:t>analysis</w:t>
      </w:r>
      <w:r>
        <w:rPr>
          <w:color w:val="1D1B11"/>
          <w:spacing w:val="34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33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67"/>
        </w:rPr>
        <w:t xml:space="preserve"> </w:t>
      </w:r>
      <w:r>
        <w:rPr>
          <w:color w:val="1D1B11"/>
          <w:spacing w:val="-1"/>
        </w:rPr>
        <w:t>methods</w:t>
      </w:r>
      <w:r>
        <w:rPr>
          <w:color w:val="1D1B11"/>
          <w:spacing w:val="40"/>
        </w:rPr>
        <w:t xml:space="preserve"> </w:t>
      </w:r>
      <w:r>
        <w:rPr>
          <w:color w:val="1D1B11"/>
          <w:spacing w:val="-1"/>
        </w:rPr>
        <w:t>of</w:t>
      </w:r>
      <w:r>
        <w:rPr>
          <w:color w:val="1D1B11"/>
          <w:spacing w:val="41"/>
        </w:rPr>
        <w:t xml:space="preserve"> </w:t>
      </w:r>
      <w:r>
        <w:rPr>
          <w:color w:val="1D1B11"/>
          <w:spacing w:val="-1"/>
        </w:rPr>
        <w:t>protection</w:t>
      </w:r>
      <w:r>
        <w:rPr>
          <w:color w:val="1D1B11"/>
          <w:spacing w:val="40"/>
        </w:rPr>
        <w:t xml:space="preserve"> </w:t>
      </w:r>
      <w:r>
        <w:rPr>
          <w:color w:val="1D1B11"/>
          <w:spacing w:val="-1"/>
        </w:rPr>
        <w:t>(see</w:t>
      </w:r>
      <w:r>
        <w:rPr>
          <w:color w:val="1D1B11"/>
          <w:spacing w:val="41"/>
        </w:rPr>
        <w:t xml:space="preserve"> </w:t>
      </w:r>
      <w:r>
        <w:rPr>
          <w:color w:val="1D1B11"/>
          <w:spacing w:val="-1"/>
        </w:rPr>
        <w:t>ISO</w:t>
      </w:r>
      <w:r>
        <w:rPr>
          <w:color w:val="1D1B11"/>
          <w:spacing w:val="41"/>
        </w:rPr>
        <w:t xml:space="preserve"> </w:t>
      </w:r>
      <w:r>
        <w:rPr>
          <w:color w:val="1D1B11"/>
          <w:spacing w:val="-1"/>
        </w:rPr>
        <w:t>7933).</w:t>
      </w:r>
      <w:r>
        <w:rPr>
          <w:color w:val="1D1B11"/>
          <w:spacing w:val="41"/>
        </w:rPr>
        <w:t xml:space="preserve"> </w:t>
      </w:r>
      <w:r>
        <w:rPr>
          <w:color w:val="1D1B11"/>
          <w:spacing w:val="-1"/>
        </w:rPr>
        <w:t>Such</w:t>
      </w:r>
      <w:r>
        <w:rPr>
          <w:color w:val="1D1B11"/>
          <w:spacing w:val="40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40"/>
        </w:rPr>
        <w:t xml:space="preserve"> </w:t>
      </w:r>
      <w:r>
        <w:rPr>
          <w:color w:val="1D1B11"/>
          <w:spacing w:val="-1"/>
        </w:rPr>
        <w:t>method</w:t>
      </w:r>
      <w:r>
        <w:rPr>
          <w:color w:val="1D1B11"/>
          <w:spacing w:val="40"/>
        </w:rPr>
        <w:t xml:space="preserve"> </w:t>
      </w:r>
      <w:r>
        <w:rPr>
          <w:color w:val="1D1B11"/>
          <w:spacing w:val="-1"/>
        </w:rPr>
        <w:t>should</w:t>
      </w:r>
      <w:r>
        <w:rPr>
          <w:color w:val="1D1B11"/>
          <w:spacing w:val="40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  <w:spacing w:val="41"/>
        </w:rPr>
        <w:t xml:space="preserve"> </w:t>
      </w:r>
      <w:r>
        <w:rPr>
          <w:color w:val="1D1B11"/>
          <w:spacing w:val="-1"/>
        </w:rPr>
        <w:t>used</w:t>
      </w:r>
      <w:r>
        <w:rPr>
          <w:color w:val="1D1B11"/>
          <w:spacing w:val="41"/>
        </w:rPr>
        <w:t xml:space="preserve"> </w:t>
      </w:r>
      <w:r>
        <w:rPr>
          <w:color w:val="1D1B11"/>
          <w:spacing w:val="-1"/>
        </w:rPr>
        <w:t>either</w:t>
      </w:r>
      <w:r>
        <w:rPr>
          <w:color w:val="1D1B11"/>
          <w:spacing w:val="39"/>
        </w:rPr>
        <w:t xml:space="preserve"> </w:t>
      </w:r>
      <w:r>
        <w:rPr>
          <w:color w:val="1D1B11"/>
          <w:spacing w:val="-1"/>
        </w:rPr>
        <w:t>directly</w:t>
      </w:r>
      <w:r>
        <w:rPr>
          <w:color w:val="1D1B11"/>
          <w:spacing w:val="47"/>
        </w:rPr>
        <w:t xml:space="preserve"> </w:t>
      </w:r>
      <w:r>
        <w:rPr>
          <w:color w:val="1D1B11"/>
        </w:rPr>
        <w:t>when</w:t>
      </w:r>
      <w:r>
        <w:rPr>
          <w:color w:val="1D1B11"/>
          <w:spacing w:val="39"/>
        </w:rPr>
        <w:t xml:space="preserve"> </w:t>
      </w:r>
      <w:r>
        <w:rPr>
          <w:color w:val="1D1B11"/>
        </w:rPr>
        <w:t>it</w:t>
      </w:r>
      <w:r>
        <w:rPr>
          <w:color w:val="1D1B11"/>
          <w:spacing w:val="41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59"/>
        </w:rPr>
        <w:t xml:space="preserve"> </w:t>
      </w:r>
      <w:r>
        <w:rPr>
          <w:color w:val="1D1B11"/>
          <w:spacing w:val="-1"/>
        </w:rPr>
        <w:t>desired</w:t>
      </w:r>
      <w:r>
        <w:rPr>
          <w:color w:val="1D1B11"/>
          <w:spacing w:val="6"/>
        </w:rPr>
        <w:t xml:space="preserve"> </w:t>
      </w:r>
      <w:r>
        <w:rPr>
          <w:color w:val="1D1B11"/>
          <w:spacing w:val="-1"/>
        </w:rPr>
        <w:t>to</w:t>
      </w:r>
      <w:r>
        <w:rPr>
          <w:color w:val="1D1B11"/>
          <w:spacing w:val="8"/>
        </w:rPr>
        <w:t xml:space="preserve"> </w:t>
      </w:r>
      <w:r>
        <w:rPr>
          <w:color w:val="1D1B11"/>
          <w:spacing w:val="-1"/>
        </w:rPr>
        <w:t>carry</w:t>
      </w:r>
      <w:r>
        <w:rPr>
          <w:color w:val="1D1B11"/>
          <w:spacing w:val="8"/>
        </w:rPr>
        <w:t xml:space="preserve"> </w:t>
      </w:r>
      <w:r>
        <w:rPr>
          <w:color w:val="1D1B11"/>
          <w:spacing w:val="-1"/>
        </w:rPr>
        <w:t>out</w:t>
      </w:r>
      <w:r>
        <w:rPr>
          <w:color w:val="1D1B11"/>
          <w:spacing w:val="8"/>
        </w:rPr>
        <w:t xml:space="preserve"> </w:t>
      </w:r>
      <w:r>
        <w:rPr>
          <w:color w:val="1D1B11"/>
        </w:rPr>
        <w:t>an</w:t>
      </w:r>
      <w:r>
        <w:rPr>
          <w:color w:val="1D1B11"/>
          <w:spacing w:val="6"/>
        </w:rPr>
        <w:t xml:space="preserve"> </w:t>
      </w:r>
      <w:r>
        <w:rPr>
          <w:color w:val="1D1B11"/>
          <w:spacing w:val="-1"/>
        </w:rPr>
        <w:t>intensive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analysis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working</w:t>
      </w:r>
      <w:r>
        <w:rPr>
          <w:color w:val="1D1B11"/>
          <w:spacing w:val="6"/>
        </w:rPr>
        <w:t xml:space="preserve"> </w:t>
      </w:r>
      <w:r>
        <w:rPr>
          <w:color w:val="1D1B11"/>
          <w:spacing w:val="-1"/>
        </w:rPr>
        <w:t>conditions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6"/>
        </w:rPr>
        <w:t xml:space="preserve"> </w:t>
      </w:r>
      <w:r>
        <w:rPr>
          <w:color w:val="1D1B11"/>
          <w:spacing w:val="-1"/>
        </w:rPr>
        <w:t>heat,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or</w:t>
      </w:r>
      <w:r>
        <w:rPr>
          <w:color w:val="1D1B11"/>
          <w:spacing w:val="7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6"/>
        </w:rPr>
        <w:t xml:space="preserve"> </w:t>
      </w:r>
      <w:r>
        <w:rPr>
          <w:color w:val="1D1B11"/>
          <w:spacing w:val="-1"/>
        </w:rPr>
        <w:t>addition</w:t>
      </w:r>
      <w:r>
        <w:rPr>
          <w:color w:val="1D1B11"/>
          <w:spacing w:val="6"/>
        </w:rPr>
        <w:t xml:space="preserve"> </w:t>
      </w:r>
      <w:r>
        <w:rPr>
          <w:color w:val="1D1B11"/>
          <w:spacing w:val="-1"/>
        </w:rPr>
        <w:t>to</w:t>
      </w:r>
      <w:r>
        <w:rPr>
          <w:color w:val="1D1B11"/>
          <w:spacing w:val="8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method</w:t>
      </w:r>
      <w:r>
        <w:rPr>
          <w:color w:val="1D1B11"/>
          <w:spacing w:val="91"/>
        </w:rPr>
        <w:t xml:space="preserve"> </w:t>
      </w:r>
      <w:r>
        <w:rPr>
          <w:color w:val="1D1B11"/>
          <w:spacing w:val="-1"/>
        </w:rPr>
        <w:t>presented</w:t>
      </w:r>
      <w:r>
        <w:rPr>
          <w:color w:val="1D1B11"/>
          <w:spacing w:val="16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18"/>
        </w:rPr>
        <w:t xml:space="preserve"> </w:t>
      </w:r>
      <w:r>
        <w:rPr>
          <w:color w:val="1D1B11"/>
          <w:spacing w:val="-1"/>
        </w:rPr>
        <w:t>this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standard,</w:t>
      </w:r>
      <w:r>
        <w:rPr>
          <w:color w:val="1D1B11"/>
          <w:spacing w:val="19"/>
        </w:rPr>
        <w:t xml:space="preserve"> </w:t>
      </w:r>
      <w:r>
        <w:rPr>
          <w:color w:val="1D1B11"/>
        </w:rPr>
        <w:t>which</w:t>
      </w:r>
      <w:r>
        <w:rPr>
          <w:color w:val="1D1B11"/>
          <w:spacing w:val="18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18"/>
        </w:rPr>
        <w:t xml:space="preserve"> </w:t>
      </w:r>
      <w:r>
        <w:rPr>
          <w:color w:val="1D1B11"/>
          <w:spacing w:val="-1"/>
        </w:rPr>
        <w:t>based</w:t>
      </w:r>
      <w:r>
        <w:rPr>
          <w:color w:val="1D1B11"/>
          <w:spacing w:val="16"/>
        </w:rPr>
        <w:t xml:space="preserve"> </w:t>
      </w:r>
      <w:r>
        <w:rPr>
          <w:color w:val="1D1B11"/>
          <w:spacing w:val="-1"/>
        </w:rPr>
        <w:t>upon</w:t>
      </w:r>
      <w:r>
        <w:rPr>
          <w:color w:val="1D1B11"/>
          <w:spacing w:val="16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17"/>
        </w:rPr>
        <w:t xml:space="preserve"> </w:t>
      </w:r>
      <w:r>
        <w:rPr>
          <w:color w:val="1D1B11"/>
        </w:rPr>
        <w:t>WBGT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index,</w:t>
      </w:r>
      <w:r>
        <w:rPr>
          <w:color w:val="1D1B11"/>
          <w:spacing w:val="17"/>
        </w:rPr>
        <w:t xml:space="preserve"> </w:t>
      </w:r>
      <w:r>
        <w:rPr>
          <w:color w:val="1D1B11"/>
        </w:rPr>
        <w:t>when</w:t>
      </w:r>
      <w:r>
        <w:rPr>
          <w:color w:val="1D1B11"/>
          <w:spacing w:val="16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WBGT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values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obtained</w:t>
      </w:r>
      <w:r>
        <w:rPr>
          <w:color w:val="1D1B11"/>
          <w:spacing w:val="61"/>
        </w:rPr>
        <w:t xml:space="preserve"> </w:t>
      </w:r>
      <w:r>
        <w:rPr>
          <w:color w:val="1D1B11"/>
          <w:spacing w:val="-1"/>
        </w:rPr>
        <w:t>exceed</w:t>
      </w:r>
      <w:r>
        <w:rPr>
          <w:color w:val="1D1B11"/>
        </w:rPr>
        <w:t xml:space="preserve"> the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reference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values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shown.</w:t>
      </w:r>
    </w:p>
    <w:p w:rsidR="00096870" w:rsidRDefault="00096870">
      <w:pPr>
        <w:jc w:val="both"/>
        <w:sectPr w:rsidR="00096870">
          <w:pgSz w:w="11910" w:h="16840"/>
          <w:pgMar w:top="1580" w:right="1240" w:bottom="700" w:left="680" w:header="0" w:footer="509" w:gutter="0"/>
          <w:cols w:space="720"/>
        </w:sectPr>
      </w:pPr>
    </w:p>
    <w:p w:rsidR="00096870" w:rsidRDefault="002A6B7E">
      <w:pPr>
        <w:pStyle w:val="Heading1"/>
        <w:spacing w:before="14"/>
        <w:ind w:right="450"/>
        <w:rPr>
          <w:b w:val="0"/>
          <w:bCs w:val="0"/>
        </w:rPr>
      </w:pPr>
      <w:r>
        <w:rPr>
          <w:color w:val="1D1B11"/>
          <w:spacing w:val="-1"/>
        </w:rPr>
        <w:t xml:space="preserve">Ergonomics </w:t>
      </w:r>
      <w:r>
        <w:rPr>
          <w:color w:val="1D1B11"/>
        </w:rPr>
        <w:t>of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2"/>
        </w:rPr>
        <w:t>thermal</w:t>
      </w:r>
      <w:r>
        <w:rPr>
          <w:color w:val="1D1B11"/>
          <w:spacing w:val="4"/>
        </w:rPr>
        <w:t xml:space="preserve"> </w:t>
      </w:r>
      <w:r>
        <w:rPr>
          <w:color w:val="1D1B11"/>
          <w:spacing w:val="-1"/>
        </w:rPr>
        <w:t>environment</w:t>
      </w:r>
      <w:r>
        <w:rPr>
          <w:color w:val="1D1B11"/>
          <w:spacing w:val="2"/>
        </w:rPr>
        <w:t xml:space="preserve"> </w:t>
      </w:r>
      <w:r>
        <w:rPr>
          <w:rFonts w:cs="Calibri"/>
          <w:color w:val="1D1B11"/>
        </w:rPr>
        <w:t>–</w:t>
      </w:r>
      <w:r>
        <w:rPr>
          <w:rFonts w:cs="Calibri"/>
          <w:color w:val="1D1B11"/>
          <w:spacing w:val="-2"/>
        </w:rPr>
        <w:t xml:space="preserve"> </w:t>
      </w:r>
      <w:r>
        <w:rPr>
          <w:color w:val="1D1B11"/>
          <w:spacing w:val="-1"/>
        </w:rPr>
        <w:t>Assessment</w:t>
      </w:r>
      <w:r>
        <w:rPr>
          <w:color w:val="1D1B11"/>
          <w:spacing w:val="1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2"/>
        </w:rPr>
        <w:t>heat</w:t>
      </w:r>
      <w:r>
        <w:rPr>
          <w:color w:val="1D1B11"/>
          <w:spacing w:val="-1"/>
        </w:rPr>
        <w:t xml:space="preserve"> stress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using</w:t>
      </w:r>
      <w:r>
        <w:rPr>
          <w:color w:val="1D1B11"/>
        </w:rPr>
        <w:t xml:space="preserve"> the</w:t>
      </w:r>
      <w:r>
        <w:rPr>
          <w:color w:val="1D1B11"/>
          <w:spacing w:val="55"/>
        </w:rPr>
        <w:t xml:space="preserve"> </w:t>
      </w:r>
      <w:r>
        <w:rPr>
          <w:color w:val="1D1B11"/>
          <w:spacing w:val="-1"/>
        </w:rPr>
        <w:t>WBGT (wet bulb globe temperature)</w:t>
      </w:r>
      <w:r>
        <w:rPr>
          <w:color w:val="1D1B11"/>
          <w:spacing w:val="-2"/>
        </w:rPr>
        <w:t xml:space="preserve"> index</w:t>
      </w:r>
    </w:p>
    <w:p w:rsidR="00096870" w:rsidRDefault="002A6B7E">
      <w:pPr>
        <w:pStyle w:val="Heading2"/>
        <w:numPr>
          <w:ilvl w:val="0"/>
          <w:numId w:val="8"/>
        </w:numPr>
        <w:tabs>
          <w:tab w:val="left" w:pos="843"/>
        </w:tabs>
        <w:spacing w:before="226"/>
        <w:ind w:hanging="400"/>
        <w:jc w:val="both"/>
        <w:rPr>
          <w:b w:val="0"/>
          <w:bCs w:val="0"/>
        </w:rPr>
      </w:pPr>
      <w:bookmarkStart w:id="0" w:name="_bookmark0"/>
      <w:bookmarkEnd w:id="0"/>
      <w:r>
        <w:rPr>
          <w:color w:val="1D1B11"/>
        </w:rPr>
        <w:t>Scope</w:t>
      </w:r>
    </w:p>
    <w:p w:rsidR="00096870" w:rsidRDefault="002A6B7E">
      <w:pPr>
        <w:pStyle w:val="BodyText"/>
        <w:spacing w:before="107"/>
        <w:ind w:right="450"/>
      </w:pPr>
      <w:r>
        <w:rPr>
          <w:color w:val="1D1B11"/>
          <w:spacing w:val="-1"/>
        </w:rPr>
        <w:t>This</w:t>
      </w:r>
      <w:r>
        <w:rPr>
          <w:color w:val="1D1B11"/>
          <w:spacing w:val="25"/>
        </w:rPr>
        <w:t xml:space="preserve"> </w:t>
      </w:r>
      <w:r>
        <w:rPr>
          <w:color w:val="1D1B11"/>
          <w:spacing w:val="-1"/>
        </w:rPr>
        <w:t>International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1"/>
        </w:rPr>
        <w:t>Standard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1"/>
        </w:rPr>
        <w:t>presents</w:t>
      </w:r>
      <w:r>
        <w:rPr>
          <w:color w:val="1D1B11"/>
          <w:spacing w:val="24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1"/>
        </w:rPr>
        <w:t>screening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1"/>
        </w:rPr>
        <w:t>method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evaluating</w:t>
      </w:r>
      <w:r>
        <w:rPr>
          <w:color w:val="1D1B11"/>
          <w:spacing w:val="25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heat</w:t>
      </w:r>
      <w:r>
        <w:rPr>
          <w:color w:val="1D1B11"/>
          <w:spacing w:val="27"/>
        </w:rPr>
        <w:t xml:space="preserve"> </w:t>
      </w:r>
      <w:r>
        <w:rPr>
          <w:color w:val="1D1B11"/>
          <w:spacing w:val="-1"/>
        </w:rPr>
        <w:t>stress</w:t>
      </w:r>
      <w:r>
        <w:rPr>
          <w:color w:val="1D1B11"/>
          <w:spacing w:val="25"/>
        </w:rPr>
        <w:t xml:space="preserve"> </w:t>
      </w:r>
      <w:r>
        <w:rPr>
          <w:color w:val="1D1B11"/>
        </w:rPr>
        <w:t>to</w:t>
      </w:r>
      <w:r>
        <w:rPr>
          <w:color w:val="1D1B11"/>
          <w:spacing w:val="25"/>
        </w:rPr>
        <w:t xml:space="preserve"> </w:t>
      </w:r>
      <w:r>
        <w:rPr>
          <w:color w:val="1D1B11"/>
        </w:rPr>
        <w:t>which</w:t>
      </w:r>
      <w:r>
        <w:rPr>
          <w:color w:val="1D1B11"/>
          <w:spacing w:val="23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59"/>
        </w:rPr>
        <w:t xml:space="preserve"> </w:t>
      </w:r>
      <w:r>
        <w:rPr>
          <w:color w:val="1D1B11"/>
        </w:rPr>
        <w:t>person</w:t>
      </w:r>
      <w:r>
        <w:rPr>
          <w:color w:val="1D1B11"/>
          <w:spacing w:val="-1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exposed.</w:t>
      </w:r>
    </w:p>
    <w:p w:rsidR="00096870" w:rsidRDefault="002A6B7E">
      <w:pPr>
        <w:pStyle w:val="BodyText"/>
        <w:jc w:val="both"/>
      </w:pPr>
      <w:r>
        <w:rPr>
          <w:color w:val="1D1B11"/>
          <w:spacing w:val="-1"/>
        </w:rPr>
        <w:t>It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should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regarded</w:t>
      </w:r>
      <w:r>
        <w:rPr>
          <w:color w:val="1D1B11"/>
        </w:rPr>
        <w:t xml:space="preserve"> as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method to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establish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presence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or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absence</w:t>
      </w:r>
      <w:r>
        <w:rPr>
          <w:color w:val="1D1B11"/>
        </w:rPr>
        <w:t xml:space="preserve"> of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heat</w:t>
      </w:r>
      <w:r>
        <w:rPr>
          <w:color w:val="1D1B11"/>
          <w:spacing w:val="-4"/>
        </w:rPr>
        <w:t xml:space="preserve"> </w:t>
      </w:r>
      <w:r>
        <w:rPr>
          <w:color w:val="1D1B11"/>
          <w:spacing w:val="-1"/>
        </w:rPr>
        <w:t>stress.</w:t>
      </w:r>
    </w:p>
    <w:p w:rsidR="00096870" w:rsidRDefault="002A6B7E">
      <w:pPr>
        <w:pStyle w:val="BodyText"/>
        <w:spacing w:before="117" w:line="266" w:lineRule="exact"/>
        <w:ind w:right="87"/>
      </w:pPr>
      <w:r>
        <w:rPr>
          <w:color w:val="1D1B11"/>
          <w:spacing w:val="-1"/>
        </w:rPr>
        <w:t>It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applies</w:t>
      </w:r>
      <w:r>
        <w:rPr>
          <w:color w:val="1D1B11"/>
          <w:spacing w:val="3"/>
        </w:rPr>
        <w:t xml:space="preserve"> </w:t>
      </w:r>
      <w:r>
        <w:rPr>
          <w:color w:val="1D1B11"/>
        </w:rPr>
        <w:t>to</w:t>
      </w:r>
      <w:r>
        <w:rPr>
          <w:color w:val="1D1B11"/>
          <w:spacing w:val="4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 xml:space="preserve">evaluation </w:t>
      </w:r>
      <w:r>
        <w:rPr>
          <w:color w:val="1D1B11"/>
        </w:rPr>
        <w:t>of</w:t>
      </w:r>
      <w:r>
        <w:rPr>
          <w:color w:val="1D1B11"/>
          <w:spacing w:val="2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effect</w:t>
      </w:r>
      <w:r>
        <w:rPr>
          <w:color w:val="1D1B11"/>
          <w:spacing w:val="3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1"/>
        </w:rPr>
        <w:t>heat</w:t>
      </w:r>
      <w:r>
        <w:rPr>
          <w:color w:val="1D1B11"/>
          <w:spacing w:val="3"/>
        </w:rPr>
        <w:t xml:space="preserve"> </w:t>
      </w:r>
      <w:r>
        <w:rPr>
          <w:color w:val="1D1B11"/>
        </w:rPr>
        <w:t>on</w:t>
      </w:r>
      <w:r>
        <w:rPr>
          <w:color w:val="1D1B11"/>
          <w:spacing w:val="2"/>
        </w:rPr>
        <w:t xml:space="preserve"> </w:t>
      </w:r>
      <w:r>
        <w:rPr>
          <w:color w:val="1D1B11"/>
        </w:rPr>
        <w:t xml:space="preserve">a </w:t>
      </w:r>
      <w:r>
        <w:rPr>
          <w:color w:val="1D1B11"/>
          <w:spacing w:val="-1"/>
        </w:rPr>
        <w:t>person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1"/>
        </w:rPr>
        <w:t>during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1"/>
        </w:rPr>
        <w:t>his</w:t>
      </w:r>
      <w:r>
        <w:rPr>
          <w:color w:val="1D1B11"/>
          <w:spacing w:val="2"/>
        </w:rPr>
        <w:t xml:space="preserve"> </w:t>
      </w:r>
      <w:r>
        <w:rPr>
          <w:color w:val="1D1B11"/>
        </w:rPr>
        <w:t>or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1"/>
        </w:rPr>
        <w:t>her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total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1"/>
        </w:rPr>
        <w:t>exposure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over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71"/>
        </w:rPr>
        <w:t xml:space="preserve"> </w:t>
      </w:r>
      <w:r>
        <w:rPr>
          <w:color w:val="1D1B11"/>
          <w:spacing w:val="-1"/>
        </w:rPr>
        <w:t xml:space="preserve">working </w:t>
      </w:r>
      <w:r>
        <w:rPr>
          <w:color w:val="1D1B11"/>
          <w:spacing w:val="-2"/>
        </w:rPr>
        <w:t>day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(up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to</w:t>
      </w:r>
      <w:r>
        <w:rPr>
          <w:color w:val="1D1B11"/>
          <w:spacing w:val="-1"/>
        </w:rPr>
        <w:t xml:space="preserve"> </w:t>
      </w:r>
      <w:r>
        <w:rPr>
          <w:color w:val="1D1B11"/>
        </w:rPr>
        <w:t xml:space="preserve">8 </w:t>
      </w:r>
      <w:r>
        <w:rPr>
          <w:color w:val="1D1B11"/>
          <w:spacing w:val="-1"/>
        </w:rPr>
        <w:t>hours)</w:t>
      </w:r>
    </w:p>
    <w:p w:rsidR="00096870" w:rsidRDefault="002A6B7E">
      <w:pPr>
        <w:pStyle w:val="BodyText"/>
        <w:spacing w:before="126"/>
        <w:jc w:val="both"/>
      </w:pPr>
      <w:r>
        <w:rPr>
          <w:color w:val="1D1B11"/>
          <w:spacing w:val="-1"/>
        </w:rPr>
        <w:t>It</w:t>
      </w:r>
      <w:r>
        <w:rPr>
          <w:color w:val="1D1B11"/>
          <w:spacing w:val="1"/>
        </w:rPr>
        <w:t xml:space="preserve"> </w:t>
      </w:r>
      <w:r>
        <w:rPr>
          <w:color w:val="1D1B11"/>
        </w:rPr>
        <w:t>does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not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apply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very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short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2"/>
        </w:rPr>
        <w:t>exposures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to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heat.</w:t>
      </w:r>
    </w:p>
    <w:p w:rsidR="00096870" w:rsidRDefault="002A6B7E">
      <w:pPr>
        <w:pStyle w:val="BodyText"/>
        <w:ind w:right="87"/>
      </w:pPr>
      <w:r>
        <w:rPr>
          <w:color w:val="1D1B11"/>
          <w:spacing w:val="-1"/>
        </w:rPr>
        <w:t>It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applies</w:t>
      </w:r>
      <w:r>
        <w:rPr>
          <w:color w:val="1D1B11"/>
          <w:spacing w:val="24"/>
        </w:rPr>
        <w:t xml:space="preserve"> </w:t>
      </w:r>
      <w:r>
        <w:rPr>
          <w:color w:val="1D1B11"/>
        </w:rPr>
        <w:t>to</w:t>
      </w:r>
      <w:r>
        <w:rPr>
          <w:color w:val="1D1B11"/>
          <w:spacing w:val="26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2"/>
        </w:rPr>
        <w:t>assessment</w:t>
      </w:r>
      <w:r>
        <w:rPr>
          <w:color w:val="1D1B11"/>
          <w:spacing w:val="25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indoor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and</w:t>
      </w:r>
      <w:r>
        <w:rPr>
          <w:color w:val="1D1B11"/>
          <w:spacing w:val="21"/>
        </w:rPr>
        <w:t xml:space="preserve"> </w:t>
      </w:r>
      <w:r>
        <w:rPr>
          <w:color w:val="1D1B11"/>
          <w:spacing w:val="-1"/>
        </w:rPr>
        <w:t>outdoor</w:t>
      </w:r>
      <w:r>
        <w:rPr>
          <w:color w:val="1D1B11"/>
          <w:spacing w:val="21"/>
        </w:rPr>
        <w:t xml:space="preserve"> </w:t>
      </w:r>
      <w:r>
        <w:rPr>
          <w:color w:val="1D1B11"/>
          <w:spacing w:val="-1"/>
        </w:rPr>
        <w:t>occupational</w:t>
      </w:r>
      <w:r>
        <w:rPr>
          <w:color w:val="1D1B11"/>
          <w:spacing w:val="23"/>
        </w:rPr>
        <w:t xml:space="preserve"> </w:t>
      </w:r>
      <w:r>
        <w:rPr>
          <w:color w:val="1D1B11"/>
          <w:spacing w:val="-1"/>
        </w:rPr>
        <w:t>environments</w:t>
      </w:r>
      <w:r>
        <w:rPr>
          <w:color w:val="1D1B11"/>
          <w:spacing w:val="24"/>
        </w:rPr>
        <w:t xml:space="preserve"> </w:t>
      </w:r>
      <w:r>
        <w:rPr>
          <w:color w:val="1D1B11"/>
        </w:rPr>
        <w:t>as</w:t>
      </w:r>
      <w:r>
        <w:rPr>
          <w:color w:val="1D1B11"/>
          <w:spacing w:val="24"/>
        </w:rPr>
        <w:t xml:space="preserve"> </w:t>
      </w:r>
      <w:r>
        <w:rPr>
          <w:color w:val="1D1B11"/>
        </w:rPr>
        <w:t>well</w:t>
      </w:r>
      <w:r>
        <w:rPr>
          <w:color w:val="1D1B11"/>
          <w:spacing w:val="23"/>
        </w:rPr>
        <w:t xml:space="preserve"> </w:t>
      </w:r>
      <w:r>
        <w:rPr>
          <w:color w:val="1D1B11"/>
        </w:rPr>
        <w:t>as</w:t>
      </w:r>
      <w:r>
        <w:rPr>
          <w:color w:val="1D1B11"/>
          <w:spacing w:val="29"/>
        </w:rPr>
        <w:t xml:space="preserve"> </w:t>
      </w:r>
      <w:r>
        <w:rPr>
          <w:color w:val="1D1B11"/>
          <w:spacing w:val="-1"/>
        </w:rPr>
        <w:t>to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1"/>
        </w:rPr>
        <w:t>other</w:t>
      </w:r>
      <w:r>
        <w:rPr>
          <w:color w:val="1D1B11"/>
          <w:spacing w:val="85"/>
        </w:rPr>
        <w:t xml:space="preserve"> </w:t>
      </w:r>
      <w:r>
        <w:rPr>
          <w:color w:val="1D1B11"/>
          <w:spacing w:val="-1"/>
        </w:rPr>
        <w:t>types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environment.</w:t>
      </w:r>
    </w:p>
    <w:p w:rsidR="00096870" w:rsidRDefault="002A6B7E">
      <w:pPr>
        <w:pStyle w:val="BodyText"/>
        <w:spacing w:before="121"/>
        <w:jc w:val="both"/>
        <w:rPr>
          <w:color w:val="1D1B11"/>
          <w:spacing w:val="-1"/>
        </w:rPr>
      </w:pPr>
      <w:r>
        <w:rPr>
          <w:color w:val="1D1B11"/>
        </w:rPr>
        <w:t xml:space="preserve">It </w:t>
      </w:r>
      <w:r>
        <w:rPr>
          <w:color w:val="1D1B11"/>
          <w:spacing w:val="-1"/>
        </w:rPr>
        <w:t>applies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 xml:space="preserve">to </w:t>
      </w:r>
      <w:r>
        <w:rPr>
          <w:color w:val="1D1B11"/>
        </w:rPr>
        <w:t>male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and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female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adults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who </w:t>
      </w:r>
      <w:r>
        <w:rPr>
          <w:color w:val="1D1B11"/>
          <w:spacing w:val="-1"/>
        </w:rPr>
        <w:t>are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fit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for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work.</w:t>
      </w:r>
      <w:r w:rsidR="00BA5687">
        <w:rPr>
          <w:color w:val="1D1B11"/>
          <w:spacing w:val="-1"/>
        </w:rPr>
        <w:t xml:space="preserve"> </w:t>
      </w:r>
    </w:p>
    <w:p w:rsidR="00BA5687" w:rsidRDefault="00BA5687">
      <w:pPr>
        <w:pStyle w:val="BodyText"/>
        <w:spacing w:before="121"/>
        <w:jc w:val="both"/>
      </w:pPr>
    </w:p>
    <w:p w:rsidR="00096870" w:rsidRDefault="002A6B7E">
      <w:pPr>
        <w:pStyle w:val="Heading2"/>
        <w:numPr>
          <w:ilvl w:val="0"/>
          <w:numId w:val="8"/>
        </w:numPr>
        <w:tabs>
          <w:tab w:val="left" w:pos="843"/>
        </w:tabs>
        <w:ind w:hanging="400"/>
        <w:jc w:val="both"/>
        <w:rPr>
          <w:b w:val="0"/>
          <w:bCs w:val="0"/>
        </w:rPr>
      </w:pPr>
      <w:bookmarkStart w:id="1" w:name="_bookmark1"/>
      <w:bookmarkEnd w:id="1"/>
      <w:r>
        <w:rPr>
          <w:color w:val="1D1B11"/>
          <w:spacing w:val="-1"/>
        </w:rPr>
        <w:t>Normative</w:t>
      </w:r>
      <w:r>
        <w:rPr>
          <w:color w:val="1D1B11"/>
          <w:spacing w:val="-7"/>
        </w:rPr>
        <w:t xml:space="preserve"> </w:t>
      </w:r>
      <w:r>
        <w:rPr>
          <w:color w:val="1D1B11"/>
          <w:spacing w:val="-1"/>
        </w:rPr>
        <w:t>references</w:t>
      </w:r>
    </w:p>
    <w:p w:rsidR="00206221" w:rsidRDefault="002A6B7E" w:rsidP="00206221">
      <w:pPr>
        <w:pStyle w:val="BodyText"/>
        <w:ind w:right="447"/>
        <w:jc w:val="both"/>
        <w:rPr>
          <w:color w:val="1D1B11"/>
          <w:spacing w:val="-1"/>
        </w:rPr>
      </w:pPr>
      <w:r>
        <w:rPr>
          <w:color w:val="1D1B11"/>
          <w:spacing w:val="-1"/>
        </w:rPr>
        <w:t>The</w:t>
      </w:r>
      <w:r>
        <w:rPr>
          <w:color w:val="1D1B11"/>
          <w:spacing w:val="40"/>
        </w:rPr>
        <w:t xml:space="preserve"> </w:t>
      </w:r>
      <w:r>
        <w:rPr>
          <w:color w:val="1D1B11"/>
          <w:spacing w:val="-1"/>
        </w:rPr>
        <w:t>following</w:t>
      </w:r>
      <w:r>
        <w:rPr>
          <w:color w:val="1D1B11"/>
          <w:spacing w:val="40"/>
        </w:rPr>
        <w:t xml:space="preserve"> </w:t>
      </w:r>
      <w:r>
        <w:rPr>
          <w:color w:val="1D1B11"/>
          <w:spacing w:val="-1"/>
        </w:rPr>
        <w:t>referenced</w:t>
      </w:r>
      <w:r>
        <w:rPr>
          <w:color w:val="1D1B11"/>
          <w:spacing w:val="38"/>
        </w:rPr>
        <w:t xml:space="preserve"> </w:t>
      </w:r>
      <w:r>
        <w:rPr>
          <w:color w:val="1D1B11"/>
          <w:spacing w:val="-1"/>
        </w:rPr>
        <w:t>documents</w:t>
      </w:r>
      <w:r>
        <w:rPr>
          <w:color w:val="1D1B11"/>
          <w:spacing w:val="40"/>
        </w:rPr>
        <w:t xml:space="preserve"> </w:t>
      </w:r>
      <w:r>
        <w:rPr>
          <w:color w:val="1D1B11"/>
          <w:spacing w:val="-1"/>
        </w:rPr>
        <w:t>are</w:t>
      </w:r>
      <w:r>
        <w:rPr>
          <w:color w:val="1D1B11"/>
          <w:spacing w:val="42"/>
        </w:rPr>
        <w:t xml:space="preserve"> </w:t>
      </w:r>
      <w:r>
        <w:rPr>
          <w:color w:val="1D1B11"/>
          <w:spacing w:val="-1"/>
        </w:rPr>
        <w:t>indispensable</w:t>
      </w:r>
      <w:r>
        <w:rPr>
          <w:color w:val="1D1B11"/>
          <w:spacing w:val="41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38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40"/>
        </w:rPr>
        <w:t xml:space="preserve"> </w:t>
      </w:r>
      <w:r>
        <w:rPr>
          <w:color w:val="1D1B11"/>
          <w:spacing w:val="-1"/>
        </w:rPr>
        <w:t>application</w:t>
      </w:r>
      <w:r>
        <w:rPr>
          <w:color w:val="1D1B11"/>
          <w:spacing w:val="38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38"/>
        </w:rPr>
        <w:t xml:space="preserve"> </w:t>
      </w:r>
      <w:r>
        <w:rPr>
          <w:color w:val="1D1B11"/>
          <w:spacing w:val="-1"/>
        </w:rPr>
        <w:t>this</w:t>
      </w:r>
      <w:r>
        <w:rPr>
          <w:color w:val="1D1B11"/>
          <w:spacing w:val="40"/>
        </w:rPr>
        <w:t xml:space="preserve"> </w:t>
      </w:r>
      <w:r>
        <w:rPr>
          <w:color w:val="1D1B11"/>
          <w:spacing w:val="-1"/>
        </w:rPr>
        <w:t>document.</w:t>
      </w:r>
      <w:r>
        <w:rPr>
          <w:color w:val="1D1B11"/>
          <w:spacing w:val="41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77"/>
        </w:rPr>
        <w:t xml:space="preserve"> </w:t>
      </w:r>
      <w:r>
        <w:rPr>
          <w:color w:val="1D1B11"/>
          <w:spacing w:val="-1"/>
        </w:rPr>
        <w:t>dated</w:t>
      </w:r>
      <w:r>
        <w:rPr>
          <w:color w:val="1D1B11"/>
          <w:spacing w:val="30"/>
        </w:rPr>
        <w:t xml:space="preserve"> </w:t>
      </w:r>
      <w:r>
        <w:rPr>
          <w:color w:val="1D1B11"/>
          <w:spacing w:val="-1"/>
        </w:rPr>
        <w:t>references,</w:t>
      </w:r>
      <w:r>
        <w:rPr>
          <w:color w:val="1D1B11"/>
          <w:spacing w:val="32"/>
        </w:rPr>
        <w:t xml:space="preserve"> </w:t>
      </w:r>
      <w:r>
        <w:rPr>
          <w:color w:val="1D1B11"/>
          <w:spacing w:val="-1"/>
        </w:rPr>
        <w:t>only</w:t>
      </w:r>
      <w:r>
        <w:rPr>
          <w:color w:val="1D1B11"/>
          <w:spacing w:val="32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28"/>
        </w:rPr>
        <w:t xml:space="preserve"> </w:t>
      </w:r>
      <w:r>
        <w:rPr>
          <w:color w:val="1D1B11"/>
        </w:rPr>
        <w:t>edition</w:t>
      </w:r>
      <w:r>
        <w:rPr>
          <w:color w:val="1D1B11"/>
          <w:spacing w:val="31"/>
        </w:rPr>
        <w:t xml:space="preserve"> </w:t>
      </w:r>
      <w:r>
        <w:rPr>
          <w:color w:val="1D1B11"/>
          <w:spacing w:val="-1"/>
        </w:rPr>
        <w:t>cited</w:t>
      </w:r>
      <w:r>
        <w:rPr>
          <w:color w:val="1D1B11"/>
          <w:spacing w:val="31"/>
        </w:rPr>
        <w:t xml:space="preserve"> </w:t>
      </w:r>
      <w:r>
        <w:rPr>
          <w:color w:val="1D1B11"/>
          <w:spacing w:val="-1"/>
        </w:rPr>
        <w:t>applies.</w:t>
      </w:r>
      <w:r>
        <w:rPr>
          <w:color w:val="1D1B11"/>
          <w:spacing w:val="31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28"/>
        </w:rPr>
        <w:t xml:space="preserve"> </w:t>
      </w:r>
      <w:r>
        <w:rPr>
          <w:color w:val="1D1B11"/>
          <w:spacing w:val="-1"/>
        </w:rPr>
        <w:t>undated</w:t>
      </w:r>
      <w:r>
        <w:rPr>
          <w:color w:val="1D1B11"/>
          <w:spacing w:val="31"/>
        </w:rPr>
        <w:t xml:space="preserve"> </w:t>
      </w:r>
      <w:r>
        <w:rPr>
          <w:color w:val="1D1B11"/>
          <w:spacing w:val="-1"/>
        </w:rPr>
        <w:t>references,</w:t>
      </w:r>
      <w:r>
        <w:rPr>
          <w:color w:val="1D1B11"/>
          <w:spacing w:val="29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34"/>
        </w:rPr>
        <w:t xml:space="preserve"> </w:t>
      </w:r>
      <w:r>
        <w:rPr>
          <w:color w:val="1D1B11"/>
          <w:spacing w:val="-1"/>
        </w:rPr>
        <w:t>latest</w:t>
      </w:r>
      <w:r>
        <w:rPr>
          <w:color w:val="1D1B11"/>
          <w:spacing w:val="30"/>
        </w:rPr>
        <w:t xml:space="preserve"> </w:t>
      </w:r>
      <w:r>
        <w:rPr>
          <w:color w:val="1D1B11"/>
        </w:rPr>
        <w:t>edition</w:t>
      </w:r>
      <w:r>
        <w:rPr>
          <w:color w:val="1D1B11"/>
          <w:spacing w:val="28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29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67"/>
        </w:rPr>
        <w:t xml:space="preserve"> </w:t>
      </w:r>
      <w:r>
        <w:rPr>
          <w:color w:val="1D1B11"/>
          <w:spacing w:val="-1"/>
        </w:rPr>
        <w:t>referenced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 xml:space="preserve">document (including </w:t>
      </w:r>
      <w:r>
        <w:rPr>
          <w:color w:val="1D1B11"/>
        </w:rPr>
        <w:t xml:space="preserve">any </w:t>
      </w:r>
      <w:r>
        <w:rPr>
          <w:color w:val="1D1B11"/>
          <w:spacing w:val="-1"/>
        </w:rPr>
        <w:t>amendments)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applies.</w:t>
      </w:r>
    </w:p>
    <w:p w:rsidR="00206221" w:rsidRDefault="00206221" w:rsidP="00206221">
      <w:pPr>
        <w:pStyle w:val="BodyText"/>
        <w:ind w:right="447"/>
        <w:jc w:val="both"/>
      </w:pPr>
      <w:r>
        <w:rPr>
          <w:color w:val="1D1B11"/>
          <w:spacing w:val="-1"/>
        </w:rPr>
        <w:t>ISO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7726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(1998)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2"/>
        </w:rPr>
        <w:t>(ED</w:t>
      </w:r>
      <w:r>
        <w:rPr>
          <w:color w:val="1D1B11"/>
          <w:spacing w:val="1"/>
        </w:rPr>
        <w:t xml:space="preserve"> </w:t>
      </w:r>
      <w:r>
        <w:rPr>
          <w:color w:val="1D1B11"/>
        </w:rPr>
        <w:t>2)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 xml:space="preserve">Ergonomics </w:t>
      </w:r>
      <w:r>
        <w:rPr>
          <w:color w:val="1D1B11"/>
        </w:rPr>
        <w:t>of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thermal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environment</w:t>
      </w:r>
      <w:r>
        <w:rPr>
          <w:color w:val="1D1B11"/>
          <w:spacing w:val="8"/>
        </w:rPr>
        <w:t xml:space="preserve"> </w:t>
      </w:r>
      <w:r>
        <w:rPr>
          <w:color w:val="1D1B11"/>
          <w:spacing w:val="-1"/>
        </w:rPr>
        <w:t>--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1"/>
        </w:rPr>
        <w:t>Instruments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measuring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1"/>
        </w:rPr>
        <w:t>physical</w:t>
      </w:r>
      <w:r>
        <w:rPr>
          <w:color w:val="1D1B11"/>
          <w:spacing w:val="75"/>
        </w:rPr>
        <w:t xml:space="preserve"> </w:t>
      </w:r>
      <w:r>
        <w:rPr>
          <w:color w:val="1D1B11"/>
          <w:spacing w:val="-1"/>
        </w:rPr>
        <w:t>quantities</w:t>
      </w:r>
    </w:p>
    <w:p w:rsidR="00206221" w:rsidRDefault="00206221" w:rsidP="00206221">
      <w:pPr>
        <w:pStyle w:val="BodyText"/>
        <w:ind w:right="446"/>
        <w:jc w:val="both"/>
      </w:pPr>
      <w:r>
        <w:rPr>
          <w:color w:val="1D1B11"/>
          <w:spacing w:val="-1"/>
        </w:rPr>
        <w:t>ISO</w:t>
      </w:r>
      <w:r>
        <w:rPr>
          <w:color w:val="1D1B11"/>
          <w:spacing w:val="45"/>
        </w:rPr>
        <w:t xml:space="preserve"> </w:t>
      </w:r>
      <w:r>
        <w:rPr>
          <w:color w:val="1D1B11"/>
          <w:spacing w:val="-1"/>
        </w:rPr>
        <w:t>7933</w:t>
      </w:r>
      <w:r>
        <w:rPr>
          <w:color w:val="1D1B11"/>
          <w:spacing w:val="47"/>
        </w:rPr>
        <w:t xml:space="preserve"> </w:t>
      </w:r>
      <w:r>
        <w:rPr>
          <w:color w:val="1D1B11"/>
          <w:spacing w:val="-1"/>
        </w:rPr>
        <w:t>(2004)</w:t>
      </w:r>
      <w:r>
        <w:rPr>
          <w:color w:val="1D1B11"/>
          <w:spacing w:val="44"/>
        </w:rPr>
        <w:t xml:space="preserve"> </w:t>
      </w:r>
      <w:r>
        <w:rPr>
          <w:color w:val="1D1B11"/>
          <w:spacing w:val="-1"/>
        </w:rPr>
        <w:t>(ED</w:t>
      </w:r>
      <w:r>
        <w:rPr>
          <w:color w:val="1D1B11"/>
          <w:spacing w:val="43"/>
        </w:rPr>
        <w:t xml:space="preserve"> </w:t>
      </w:r>
      <w:r>
        <w:rPr>
          <w:color w:val="1D1B11"/>
        </w:rPr>
        <w:t>2)</w:t>
      </w:r>
      <w:r>
        <w:rPr>
          <w:color w:val="1D1B11"/>
          <w:spacing w:val="46"/>
        </w:rPr>
        <w:t xml:space="preserve"> </w:t>
      </w:r>
      <w:r>
        <w:rPr>
          <w:color w:val="1D1B11"/>
          <w:spacing w:val="-1"/>
        </w:rPr>
        <w:t>Ergonomics</w:t>
      </w:r>
      <w:r>
        <w:rPr>
          <w:color w:val="1D1B11"/>
          <w:spacing w:val="43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43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43"/>
        </w:rPr>
        <w:t xml:space="preserve"> </w:t>
      </w:r>
      <w:r>
        <w:rPr>
          <w:color w:val="1D1B11"/>
          <w:spacing w:val="-1"/>
        </w:rPr>
        <w:t>thermal</w:t>
      </w:r>
      <w:r>
        <w:rPr>
          <w:color w:val="1D1B11"/>
          <w:spacing w:val="43"/>
        </w:rPr>
        <w:t xml:space="preserve"> </w:t>
      </w:r>
      <w:r>
        <w:rPr>
          <w:color w:val="1D1B11"/>
          <w:spacing w:val="-1"/>
        </w:rPr>
        <w:t>environment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--</w:t>
      </w:r>
      <w:r>
        <w:rPr>
          <w:color w:val="1D1B11"/>
          <w:spacing w:val="46"/>
        </w:rPr>
        <w:t xml:space="preserve"> </w:t>
      </w:r>
      <w:r>
        <w:rPr>
          <w:color w:val="1D1B11"/>
          <w:spacing w:val="-1"/>
        </w:rPr>
        <w:t>Analytical</w:t>
      </w:r>
      <w:r>
        <w:rPr>
          <w:color w:val="1D1B11"/>
          <w:spacing w:val="42"/>
        </w:rPr>
        <w:t xml:space="preserve"> </w:t>
      </w:r>
      <w:r>
        <w:rPr>
          <w:color w:val="1D1B11"/>
          <w:spacing w:val="-1"/>
        </w:rPr>
        <w:t>determination</w:t>
      </w:r>
      <w:r>
        <w:rPr>
          <w:color w:val="1D1B11"/>
          <w:spacing w:val="45"/>
        </w:rPr>
        <w:t xml:space="preserve"> </w:t>
      </w:r>
      <w:r>
        <w:rPr>
          <w:color w:val="1D1B11"/>
          <w:spacing w:val="-1"/>
        </w:rPr>
        <w:t>and</w:t>
      </w:r>
      <w:r>
        <w:rPr>
          <w:color w:val="1D1B11"/>
          <w:spacing w:val="61"/>
        </w:rPr>
        <w:t xml:space="preserve"> </w:t>
      </w:r>
      <w:r>
        <w:rPr>
          <w:color w:val="1D1B11"/>
          <w:spacing w:val="-1"/>
        </w:rPr>
        <w:t>interpretation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 xml:space="preserve">of </w:t>
      </w:r>
      <w:r>
        <w:rPr>
          <w:color w:val="1D1B11"/>
          <w:spacing w:val="-2"/>
        </w:rPr>
        <w:t>heat</w:t>
      </w:r>
      <w:r>
        <w:rPr>
          <w:color w:val="1D1B11"/>
        </w:rPr>
        <w:t xml:space="preserve"> </w:t>
      </w:r>
      <w:r>
        <w:rPr>
          <w:color w:val="1D1B11"/>
          <w:spacing w:val="-2"/>
        </w:rPr>
        <w:t>stress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 xml:space="preserve">using calculation </w:t>
      </w:r>
      <w:r>
        <w:rPr>
          <w:color w:val="1D1B11"/>
        </w:rPr>
        <w:t>of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predicted heat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strain</w:t>
      </w:r>
    </w:p>
    <w:p w:rsidR="00206221" w:rsidRDefault="00206221" w:rsidP="00206221">
      <w:pPr>
        <w:pStyle w:val="BodyText"/>
        <w:spacing w:line="347" w:lineRule="auto"/>
        <w:ind w:right="547"/>
      </w:pPr>
      <w:r>
        <w:rPr>
          <w:color w:val="1D1B11"/>
          <w:spacing w:val="-1"/>
        </w:rPr>
        <w:t>ISO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8996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(2004)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(ED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2)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Ergonomics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thermal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environment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--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 xml:space="preserve">Determination </w:t>
      </w:r>
      <w:r>
        <w:rPr>
          <w:color w:val="1D1B11"/>
        </w:rPr>
        <w:t>of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metabolic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rate</w:t>
      </w:r>
      <w:r>
        <w:rPr>
          <w:color w:val="1D1B11"/>
          <w:spacing w:val="53"/>
        </w:rPr>
        <w:t xml:space="preserve"> </w:t>
      </w:r>
    </w:p>
    <w:p w:rsidR="00206221" w:rsidRDefault="00206221" w:rsidP="00206221">
      <w:pPr>
        <w:pStyle w:val="BodyText"/>
        <w:spacing w:before="0"/>
        <w:ind w:right="455"/>
        <w:jc w:val="both"/>
      </w:pPr>
      <w:r>
        <w:rPr>
          <w:color w:val="1D1B11"/>
          <w:spacing w:val="-1"/>
        </w:rPr>
        <w:t>ISO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9920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(2007)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(ED</w:t>
      </w:r>
      <w:r>
        <w:rPr>
          <w:color w:val="1D1B11"/>
          <w:spacing w:val="25"/>
        </w:rPr>
        <w:t xml:space="preserve"> </w:t>
      </w:r>
      <w:r>
        <w:rPr>
          <w:color w:val="1D1B11"/>
        </w:rPr>
        <w:t>2)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Estimation</w:t>
      </w:r>
      <w:r>
        <w:rPr>
          <w:color w:val="1D1B11"/>
          <w:spacing w:val="23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thermal</w:t>
      </w:r>
      <w:r>
        <w:rPr>
          <w:color w:val="1D1B11"/>
          <w:spacing w:val="23"/>
        </w:rPr>
        <w:t xml:space="preserve"> </w:t>
      </w:r>
      <w:r>
        <w:rPr>
          <w:color w:val="1D1B11"/>
          <w:spacing w:val="-1"/>
        </w:rPr>
        <w:t>insulation</w:t>
      </w:r>
      <w:r>
        <w:rPr>
          <w:color w:val="1D1B11"/>
          <w:spacing w:val="23"/>
        </w:rPr>
        <w:t xml:space="preserve"> </w:t>
      </w:r>
      <w:r>
        <w:rPr>
          <w:color w:val="1D1B11"/>
          <w:spacing w:val="-1"/>
        </w:rPr>
        <w:t>and</w:t>
      </w:r>
      <w:r>
        <w:rPr>
          <w:color w:val="1D1B11"/>
          <w:spacing w:val="23"/>
        </w:rPr>
        <w:t xml:space="preserve"> </w:t>
      </w:r>
      <w:r>
        <w:rPr>
          <w:color w:val="1D1B11"/>
        </w:rPr>
        <w:t>water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vapour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resistance</w:t>
      </w:r>
      <w:r>
        <w:rPr>
          <w:color w:val="1D1B11"/>
          <w:spacing w:val="25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24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clothing</w:t>
      </w:r>
      <w:r>
        <w:rPr>
          <w:color w:val="1D1B11"/>
          <w:spacing w:val="69"/>
        </w:rPr>
        <w:t xml:space="preserve"> </w:t>
      </w:r>
      <w:r>
        <w:rPr>
          <w:color w:val="1D1B11"/>
          <w:spacing w:val="-1"/>
        </w:rPr>
        <w:t>ensemble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(see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also amended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version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2009)</w:t>
      </w:r>
    </w:p>
    <w:p w:rsidR="00096870" w:rsidRDefault="00206221" w:rsidP="00206221">
      <w:pPr>
        <w:pStyle w:val="BodyText"/>
        <w:spacing w:before="105"/>
        <w:ind w:right="448"/>
        <w:jc w:val="both"/>
      </w:pPr>
      <w:r>
        <w:rPr>
          <w:color w:val="1D1B11"/>
          <w:spacing w:val="-1"/>
        </w:rPr>
        <w:t>ISO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13731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(2001)</w:t>
      </w:r>
      <w:r>
        <w:rPr>
          <w:color w:val="1D1B11"/>
        </w:rPr>
        <w:t xml:space="preserve"> </w:t>
      </w:r>
      <w:r>
        <w:rPr>
          <w:color w:val="1D1B11"/>
          <w:spacing w:val="-2"/>
        </w:rPr>
        <w:t>(ED</w:t>
      </w:r>
      <w:r>
        <w:rPr>
          <w:color w:val="1D1B11"/>
          <w:spacing w:val="-1"/>
        </w:rPr>
        <w:t xml:space="preserve"> </w:t>
      </w:r>
      <w:r>
        <w:rPr>
          <w:color w:val="1D1B11"/>
        </w:rPr>
        <w:t>1)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Ergonomics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the </w:t>
      </w:r>
      <w:r>
        <w:rPr>
          <w:color w:val="1D1B11"/>
          <w:spacing w:val="-1"/>
        </w:rPr>
        <w:t>thermal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environment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--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Vocabulary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and symbols</w:t>
      </w:r>
    </w:p>
    <w:p w:rsidR="00096870" w:rsidRDefault="002A6B7E">
      <w:pPr>
        <w:pStyle w:val="Heading2"/>
        <w:numPr>
          <w:ilvl w:val="0"/>
          <w:numId w:val="8"/>
        </w:numPr>
        <w:tabs>
          <w:tab w:val="left" w:pos="843"/>
        </w:tabs>
        <w:ind w:hanging="400"/>
        <w:jc w:val="both"/>
        <w:rPr>
          <w:b w:val="0"/>
          <w:bCs w:val="0"/>
        </w:rPr>
      </w:pPr>
      <w:bookmarkStart w:id="2" w:name="_bookmark2"/>
      <w:bookmarkEnd w:id="2"/>
      <w:r>
        <w:rPr>
          <w:color w:val="1D1B11"/>
          <w:spacing w:val="-1"/>
        </w:rPr>
        <w:t>Terms</w:t>
      </w:r>
      <w:r>
        <w:rPr>
          <w:color w:val="1D1B11"/>
          <w:spacing w:val="-7"/>
        </w:rPr>
        <w:t xml:space="preserve"> </w:t>
      </w:r>
      <w:r>
        <w:rPr>
          <w:color w:val="1D1B11"/>
          <w:spacing w:val="-1"/>
        </w:rPr>
        <w:t>and</w:t>
      </w:r>
      <w:r>
        <w:rPr>
          <w:color w:val="1D1B11"/>
          <w:spacing w:val="-8"/>
        </w:rPr>
        <w:t xml:space="preserve"> </w:t>
      </w:r>
      <w:r>
        <w:rPr>
          <w:color w:val="1D1B11"/>
          <w:spacing w:val="-1"/>
        </w:rPr>
        <w:t>definitions</w:t>
      </w:r>
    </w:p>
    <w:p w:rsidR="00096870" w:rsidRDefault="002A6B7E">
      <w:pPr>
        <w:pStyle w:val="BodyText"/>
        <w:spacing w:before="107"/>
        <w:jc w:val="both"/>
      </w:pPr>
      <w:r>
        <w:rPr>
          <w:color w:val="1D1B11"/>
          <w:spacing w:val="-1"/>
        </w:rPr>
        <w:t>For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purposes</w:t>
      </w:r>
      <w:r>
        <w:rPr>
          <w:color w:val="1D1B11"/>
        </w:rPr>
        <w:t xml:space="preserve"> of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this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standard 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definitions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given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-1"/>
        </w:rPr>
        <w:t xml:space="preserve"> </w:t>
      </w:r>
      <w:r>
        <w:rPr>
          <w:color w:val="1D1B11"/>
        </w:rPr>
        <w:t xml:space="preserve">ISO </w:t>
      </w:r>
      <w:r>
        <w:rPr>
          <w:color w:val="1D1B11"/>
          <w:spacing w:val="-1"/>
        </w:rPr>
        <w:t>13731</w:t>
      </w:r>
      <w:r>
        <w:rPr>
          <w:color w:val="1D1B11"/>
        </w:rPr>
        <w:t xml:space="preserve"> and</w:t>
      </w:r>
      <w:r>
        <w:rPr>
          <w:color w:val="1D1B11"/>
          <w:spacing w:val="-4"/>
        </w:rPr>
        <w:t xml:space="preserve"> </w:t>
      </w:r>
      <w:r>
        <w:rPr>
          <w:color w:val="1D1B11"/>
        </w:rPr>
        <w:t xml:space="preserve">the </w:t>
      </w:r>
      <w:r>
        <w:rPr>
          <w:color w:val="1D1B11"/>
          <w:spacing w:val="-1"/>
        </w:rPr>
        <w:t>following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apply.</w:t>
      </w:r>
    </w:p>
    <w:p w:rsidR="00096870" w:rsidRDefault="002A6B7E">
      <w:pPr>
        <w:pStyle w:val="Heading2"/>
        <w:spacing w:before="120"/>
        <w:ind w:left="442"/>
        <w:jc w:val="both"/>
        <w:rPr>
          <w:b w:val="0"/>
          <w:bCs w:val="0"/>
        </w:rPr>
      </w:pPr>
      <w:r>
        <w:rPr>
          <w:color w:val="1D1B11"/>
        </w:rPr>
        <w:t>3.1</w:t>
      </w:r>
    </w:p>
    <w:p w:rsidR="00096870" w:rsidRDefault="002A6B7E">
      <w:pPr>
        <w:spacing w:before="122" w:line="338" w:lineRule="auto"/>
        <w:ind w:left="442" w:right="602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color w:val="1D1B11"/>
          <w:spacing w:val="-1"/>
          <w:sz w:val="24"/>
        </w:rPr>
        <w:t>Wet</w:t>
      </w:r>
      <w:r>
        <w:rPr>
          <w:rFonts w:ascii="Calibri"/>
          <w:b/>
          <w:color w:val="1D1B11"/>
          <w:spacing w:val="-4"/>
          <w:sz w:val="24"/>
        </w:rPr>
        <w:t xml:space="preserve"> </w:t>
      </w:r>
      <w:r>
        <w:rPr>
          <w:rFonts w:ascii="Calibri"/>
          <w:b/>
          <w:color w:val="1D1B11"/>
          <w:spacing w:val="-1"/>
          <w:sz w:val="24"/>
        </w:rPr>
        <w:t>Bulb</w:t>
      </w:r>
      <w:r>
        <w:rPr>
          <w:rFonts w:ascii="Calibri"/>
          <w:b/>
          <w:color w:val="1D1B11"/>
          <w:spacing w:val="-3"/>
          <w:sz w:val="24"/>
        </w:rPr>
        <w:t xml:space="preserve"> </w:t>
      </w:r>
      <w:r>
        <w:rPr>
          <w:rFonts w:ascii="Calibri"/>
          <w:b/>
          <w:color w:val="1D1B11"/>
          <w:spacing w:val="-1"/>
          <w:sz w:val="24"/>
        </w:rPr>
        <w:t>Globe</w:t>
      </w:r>
      <w:r>
        <w:rPr>
          <w:rFonts w:ascii="Calibri"/>
          <w:b/>
          <w:color w:val="1D1B11"/>
          <w:spacing w:val="-8"/>
          <w:sz w:val="24"/>
        </w:rPr>
        <w:t xml:space="preserve"> </w:t>
      </w:r>
      <w:r>
        <w:rPr>
          <w:rFonts w:ascii="Calibri"/>
          <w:b/>
          <w:color w:val="1D1B11"/>
          <w:spacing w:val="-1"/>
          <w:sz w:val="24"/>
        </w:rPr>
        <w:t>Temperature</w:t>
      </w:r>
      <w:r>
        <w:rPr>
          <w:rFonts w:ascii="Calibri"/>
          <w:b/>
          <w:color w:val="1D1B11"/>
          <w:spacing w:val="35"/>
          <w:sz w:val="24"/>
        </w:rPr>
        <w:t xml:space="preserve"> </w:t>
      </w:r>
      <w:r>
        <w:rPr>
          <w:rFonts w:ascii="Calibri"/>
          <w:b/>
          <w:color w:val="1D1B11"/>
          <w:sz w:val="24"/>
        </w:rPr>
        <w:t>WBGT</w:t>
      </w:r>
    </w:p>
    <w:p w:rsidR="00096870" w:rsidRDefault="002A6B7E">
      <w:pPr>
        <w:pStyle w:val="BodyText"/>
        <w:spacing w:before="10" w:line="272" w:lineRule="exact"/>
        <w:ind w:right="450"/>
      </w:pPr>
      <w:r w:rsidRPr="00D86EF1">
        <w:rPr>
          <w:color w:val="1D1B11"/>
          <w:spacing w:val="-1"/>
          <w:sz w:val="24"/>
        </w:rPr>
        <w:t>S</w:t>
      </w:r>
      <w:r>
        <w:rPr>
          <w:color w:val="1D1B11"/>
          <w:spacing w:val="-1"/>
        </w:rPr>
        <w:t>imple</w:t>
      </w:r>
      <w:r>
        <w:rPr>
          <w:color w:val="1D1B11"/>
          <w:spacing w:val="4"/>
        </w:rPr>
        <w:t xml:space="preserve"> </w:t>
      </w:r>
      <w:r>
        <w:rPr>
          <w:color w:val="1D1B11"/>
          <w:spacing w:val="-1"/>
        </w:rPr>
        <w:t>index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environment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that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4"/>
        </w:rPr>
        <w:t xml:space="preserve"> </w:t>
      </w:r>
      <w:r>
        <w:rPr>
          <w:color w:val="1D1B11"/>
          <w:spacing w:val="-1"/>
        </w:rPr>
        <w:t>considered</w:t>
      </w:r>
      <w:r>
        <w:rPr>
          <w:color w:val="1D1B11"/>
          <w:spacing w:val="4"/>
        </w:rPr>
        <w:t xml:space="preserve"> </w:t>
      </w:r>
      <w:r>
        <w:rPr>
          <w:color w:val="1D1B11"/>
          <w:spacing w:val="-1"/>
        </w:rPr>
        <w:t>along</w:t>
      </w:r>
      <w:r>
        <w:rPr>
          <w:color w:val="1D1B11"/>
          <w:spacing w:val="4"/>
        </w:rPr>
        <w:t xml:space="preserve"> </w:t>
      </w:r>
      <w:r>
        <w:rPr>
          <w:color w:val="1D1B11"/>
        </w:rPr>
        <w:t>with</w:t>
      </w:r>
      <w:r>
        <w:rPr>
          <w:color w:val="1D1B11"/>
          <w:spacing w:val="4"/>
        </w:rPr>
        <w:t xml:space="preserve"> </w:t>
      </w:r>
      <w:r>
        <w:rPr>
          <w:color w:val="1D1B11"/>
          <w:spacing w:val="-1"/>
        </w:rPr>
        <w:t>metabolic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rate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to</w:t>
      </w:r>
      <w:r>
        <w:rPr>
          <w:color w:val="1D1B11"/>
          <w:spacing w:val="4"/>
        </w:rPr>
        <w:t xml:space="preserve"> </w:t>
      </w:r>
      <w:r>
        <w:rPr>
          <w:color w:val="1D1B11"/>
        </w:rPr>
        <w:t>assess</w:t>
      </w:r>
      <w:r>
        <w:rPr>
          <w:color w:val="1D1B11"/>
          <w:spacing w:val="4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potential</w:t>
      </w:r>
      <w:r>
        <w:rPr>
          <w:color w:val="1D1B11"/>
          <w:spacing w:val="51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</w:rPr>
        <w:t xml:space="preserve"> </w:t>
      </w:r>
      <w:r>
        <w:rPr>
          <w:color w:val="1D1B11"/>
          <w:spacing w:val="-2"/>
        </w:rPr>
        <w:t>heat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stress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 xml:space="preserve">among </w:t>
      </w:r>
      <w:r>
        <w:rPr>
          <w:color w:val="1D1B11"/>
          <w:spacing w:val="-2"/>
        </w:rPr>
        <w:t>those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exposed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to</w:t>
      </w:r>
      <w:r>
        <w:rPr>
          <w:color w:val="1D1B11"/>
          <w:spacing w:val="-1"/>
        </w:rPr>
        <w:t xml:space="preserve"> hot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conditions.</w:t>
      </w:r>
    </w:p>
    <w:p w:rsidR="00096870" w:rsidRDefault="00DB59F7">
      <w:pPr>
        <w:pStyle w:val="BodyText"/>
        <w:spacing w:before="127" w:line="237" w:lineRule="auto"/>
        <w:ind w:right="446"/>
        <w:jc w:val="both"/>
      </w:pPr>
      <w:r>
        <w:rPr>
          <w:color w:val="1D1B11"/>
          <w:spacing w:val="-1"/>
        </w:rPr>
        <w:t xml:space="preserve">Note. </w:t>
      </w:r>
      <w:r w:rsidR="002A6B7E">
        <w:rPr>
          <w:color w:val="1D1B11"/>
          <w:spacing w:val="-1"/>
        </w:rPr>
        <w:t>The</w:t>
      </w:r>
      <w:r w:rsidR="002A6B7E">
        <w:rPr>
          <w:color w:val="1D1B11"/>
          <w:spacing w:val="39"/>
        </w:rPr>
        <w:t xml:space="preserve"> </w:t>
      </w:r>
      <w:r w:rsidR="002A6B7E">
        <w:rPr>
          <w:color w:val="1D1B11"/>
          <w:spacing w:val="-1"/>
        </w:rPr>
        <w:t>WBGT</w:t>
      </w:r>
      <w:r w:rsidR="002A6B7E">
        <w:rPr>
          <w:color w:val="1D1B11"/>
          <w:spacing w:val="40"/>
        </w:rPr>
        <w:t xml:space="preserve"> </w:t>
      </w:r>
      <w:r w:rsidR="002A6B7E">
        <w:rPr>
          <w:color w:val="1D1B11"/>
          <w:spacing w:val="-1"/>
        </w:rPr>
        <w:t>index</w:t>
      </w:r>
      <w:r w:rsidR="002A6B7E">
        <w:rPr>
          <w:color w:val="1D1B11"/>
          <w:spacing w:val="40"/>
        </w:rPr>
        <w:t xml:space="preserve"> </w:t>
      </w:r>
      <w:r w:rsidR="002A6B7E">
        <w:rPr>
          <w:color w:val="1D1B11"/>
          <w:spacing w:val="-1"/>
        </w:rPr>
        <w:t>combines</w:t>
      </w:r>
      <w:r w:rsidR="002A6B7E">
        <w:rPr>
          <w:color w:val="1D1B11"/>
          <w:spacing w:val="39"/>
        </w:rPr>
        <w:t xml:space="preserve"> </w:t>
      </w:r>
      <w:r w:rsidR="002A6B7E">
        <w:rPr>
          <w:color w:val="1D1B11"/>
        </w:rPr>
        <w:t>the</w:t>
      </w:r>
      <w:r w:rsidR="002A6B7E">
        <w:rPr>
          <w:color w:val="1D1B11"/>
          <w:spacing w:val="39"/>
        </w:rPr>
        <w:t xml:space="preserve"> </w:t>
      </w:r>
      <w:r w:rsidR="002A6B7E">
        <w:rPr>
          <w:color w:val="1D1B11"/>
          <w:spacing w:val="-1"/>
        </w:rPr>
        <w:t>measurement</w:t>
      </w:r>
      <w:r w:rsidR="002A6B7E">
        <w:rPr>
          <w:color w:val="1D1B11"/>
          <w:spacing w:val="40"/>
        </w:rPr>
        <w:t xml:space="preserve"> </w:t>
      </w:r>
      <w:r w:rsidR="002A6B7E">
        <w:rPr>
          <w:color w:val="1D1B11"/>
          <w:spacing w:val="-1"/>
        </w:rPr>
        <w:t>of</w:t>
      </w:r>
      <w:r w:rsidR="002A6B7E">
        <w:rPr>
          <w:color w:val="1D1B11"/>
          <w:spacing w:val="39"/>
        </w:rPr>
        <w:t xml:space="preserve"> </w:t>
      </w:r>
      <w:r w:rsidR="002A6B7E">
        <w:rPr>
          <w:color w:val="1D1B11"/>
        </w:rPr>
        <w:t>two</w:t>
      </w:r>
      <w:r w:rsidR="002A6B7E">
        <w:rPr>
          <w:color w:val="1D1B11"/>
          <w:spacing w:val="39"/>
        </w:rPr>
        <w:t xml:space="preserve"> </w:t>
      </w:r>
      <w:r w:rsidR="002A6B7E">
        <w:rPr>
          <w:color w:val="1D1B11"/>
          <w:spacing w:val="-1"/>
        </w:rPr>
        <w:t>derived</w:t>
      </w:r>
      <w:r w:rsidR="002A6B7E">
        <w:rPr>
          <w:color w:val="1D1B11"/>
          <w:spacing w:val="38"/>
        </w:rPr>
        <w:t xml:space="preserve"> </w:t>
      </w:r>
      <w:r w:rsidR="002A6B7E">
        <w:rPr>
          <w:color w:val="1D1B11"/>
          <w:spacing w:val="-1"/>
        </w:rPr>
        <w:t>parameters,</w:t>
      </w:r>
      <w:r w:rsidR="002A6B7E">
        <w:rPr>
          <w:color w:val="1D1B11"/>
          <w:spacing w:val="39"/>
        </w:rPr>
        <w:t xml:space="preserve"> </w:t>
      </w:r>
      <w:r w:rsidR="002A6B7E">
        <w:rPr>
          <w:color w:val="1D1B11"/>
          <w:spacing w:val="-1"/>
        </w:rPr>
        <w:t>natural</w:t>
      </w:r>
      <w:r w:rsidR="002A6B7E">
        <w:rPr>
          <w:color w:val="1D1B11"/>
          <w:spacing w:val="38"/>
        </w:rPr>
        <w:t xml:space="preserve"> </w:t>
      </w:r>
      <w:r w:rsidR="002A6B7E">
        <w:rPr>
          <w:color w:val="1D1B11"/>
        </w:rPr>
        <w:t>wet-bulb</w:t>
      </w:r>
      <w:r w:rsidR="002A6B7E">
        <w:rPr>
          <w:color w:val="1D1B11"/>
          <w:spacing w:val="47"/>
        </w:rPr>
        <w:t xml:space="preserve"> </w:t>
      </w:r>
      <w:r w:rsidR="002A6B7E">
        <w:rPr>
          <w:color w:val="1D1B11"/>
          <w:spacing w:val="-1"/>
        </w:rPr>
        <w:t>temperature</w:t>
      </w:r>
      <w:r w:rsidR="002A6B7E">
        <w:rPr>
          <w:color w:val="1D1B11"/>
          <w:spacing w:val="35"/>
        </w:rPr>
        <w:t xml:space="preserve"> </w:t>
      </w:r>
      <w:r w:rsidR="002A6B7E">
        <w:rPr>
          <w:color w:val="1D1B11"/>
          <w:spacing w:val="-1"/>
        </w:rPr>
        <w:t>(t</w:t>
      </w:r>
      <w:r w:rsidR="002A6B7E">
        <w:rPr>
          <w:color w:val="1D1B11"/>
          <w:spacing w:val="-1"/>
          <w:position w:val="-2"/>
          <w:sz w:val="14"/>
        </w:rPr>
        <w:t>nw</w:t>
      </w:r>
      <w:r w:rsidR="002A6B7E">
        <w:rPr>
          <w:color w:val="1D1B11"/>
          <w:spacing w:val="-1"/>
        </w:rPr>
        <w:t>)</w:t>
      </w:r>
      <w:r w:rsidR="002A6B7E">
        <w:rPr>
          <w:color w:val="1D1B11"/>
          <w:spacing w:val="39"/>
        </w:rPr>
        <w:t xml:space="preserve"> </w:t>
      </w:r>
      <w:r w:rsidR="002A6B7E">
        <w:rPr>
          <w:color w:val="1D1B11"/>
          <w:spacing w:val="-1"/>
        </w:rPr>
        <w:t>and</w:t>
      </w:r>
      <w:r w:rsidR="002A6B7E">
        <w:rPr>
          <w:color w:val="1D1B11"/>
          <w:spacing w:val="37"/>
        </w:rPr>
        <w:t xml:space="preserve"> </w:t>
      </w:r>
      <w:r w:rsidR="002A6B7E">
        <w:rPr>
          <w:color w:val="1D1B11"/>
          <w:spacing w:val="-1"/>
        </w:rPr>
        <w:t>black</w:t>
      </w:r>
      <w:r w:rsidR="002A6B7E">
        <w:rPr>
          <w:color w:val="1D1B11"/>
          <w:spacing w:val="38"/>
        </w:rPr>
        <w:t xml:space="preserve"> </w:t>
      </w:r>
      <w:r w:rsidR="002A6B7E">
        <w:rPr>
          <w:color w:val="1D1B11"/>
          <w:spacing w:val="-1"/>
        </w:rPr>
        <w:t>globe</w:t>
      </w:r>
      <w:r w:rsidR="002A6B7E">
        <w:rPr>
          <w:color w:val="1D1B11"/>
          <w:spacing w:val="38"/>
        </w:rPr>
        <w:t xml:space="preserve"> </w:t>
      </w:r>
      <w:r w:rsidR="002A6B7E">
        <w:rPr>
          <w:color w:val="1D1B11"/>
          <w:spacing w:val="-1"/>
        </w:rPr>
        <w:t>temperature</w:t>
      </w:r>
      <w:r w:rsidR="002A6B7E">
        <w:rPr>
          <w:color w:val="1D1B11"/>
          <w:spacing w:val="36"/>
        </w:rPr>
        <w:t xml:space="preserve"> </w:t>
      </w:r>
      <w:r w:rsidR="002A6B7E">
        <w:rPr>
          <w:color w:val="1D1B11"/>
          <w:spacing w:val="-1"/>
        </w:rPr>
        <w:t>(t</w:t>
      </w:r>
      <w:r w:rsidR="002A6B7E">
        <w:rPr>
          <w:color w:val="1D1B11"/>
          <w:spacing w:val="-1"/>
          <w:position w:val="-2"/>
          <w:sz w:val="14"/>
        </w:rPr>
        <w:t>g</w:t>
      </w:r>
      <w:r w:rsidR="002A6B7E">
        <w:rPr>
          <w:color w:val="1D1B11"/>
          <w:spacing w:val="-1"/>
        </w:rPr>
        <w:t>).</w:t>
      </w:r>
      <w:r w:rsidR="002A6B7E">
        <w:rPr>
          <w:color w:val="1D1B11"/>
          <w:spacing w:val="25"/>
        </w:rPr>
        <w:t xml:space="preserve"> </w:t>
      </w:r>
      <w:r w:rsidR="002A6B7E">
        <w:rPr>
          <w:color w:val="1D1B11"/>
          <w:spacing w:val="-1"/>
        </w:rPr>
        <w:t>Where</w:t>
      </w:r>
      <w:r w:rsidR="002A6B7E">
        <w:rPr>
          <w:color w:val="1D1B11"/>
          <w:spacing w:val="39"/>
        </w:rPr>
        <w:t xml:space="preserve"> </w:t>
      </w:r>
      <w:r w:rsidR="002A6B7E">
        <w:rPr>
          <w:color w:val="1D1B11"/>
          <w:spacing w:val="-1"/>
        </w:rPr>
        <w:t>the</w:t>
      </w:r>
      <w:r w:rsidR="002A6B7E">
        <w:rPr>
          <w:color w:val="1D1B11"/>
          <w:spacing w:val="38"/>
        </w:rPr>
        <w:t xml:space="preserve"> </w:t>
      </w:r>
      <w:r w:rsidR="002A6B7E">
        <w:rPr>
          <w:color w:val="1D1B11"/>
          <w:spacing w:val="-1"/>
        </w:rPr>
        <w:t>sensors</w:t>
      </w:r>
      <w:r w:rsidR="002A6B7E">
        <w:rPr>
          <w:color w:val="1D1B11"/>
          <w:spacing w:val="36"/>
        </w:rPr>
        <w:t xml:space="preserve"> </w:t>
      </w:r>
      <w:r w:rsidR="002A6B7E">
        <w:rPr>
          <w:color w:val="1D1B11"/>
        </w:rPr>
        <w:t>are</w:t>
      </w:r>
      <w:r w:rsidR="002A6B7E">
        <w:rPr>
          <w:color w:val="1D1B11"/>
          <w:spacing w:val="39"/>
        </w:rPr>
        <w:t xml:space="preserve"> </w:t>
      </w:r>
      <w:r w:rsidR="002A6B7E">
        <w:rPr>
          <w:color w:val="1D1B11"/>
          <w:spacing w:val="-1"/>
        </w:rPr>
        <w:t>influenced</w:t>
      </w:r>
      <w:r w:rsidR="002A6B7E">
        <w:rPr>
          <w:color w:val="1D1B11"/>
          <w:spacing w:val="37"/>
        </w:rPr>
        <w:t xml:space="preserve"> </w:t>
      </w:r>
      <w:r w:rsidR="002A6B7E">
        <w:rPr>
          <w:color w:val="1D1B11"/>
          <w:spacing w:val="-1"/>
        </w:rPr>
        <w:t>by</w:t>
      </w:r>
      <w:r w:rsidR="002A6B7E">
        <w:rPr>
          <w:color w:val="1D1B11"/>
          <w:spacing w:val="39"/>
        </w:rPr>
        <w:t xml:space="preserve"> </w:t>
      </w:r>
      <w:r w:rsidR="002A6B7E">
        <w:rPr>
          <w:color w:val="1D1B11"/>
          <w:spacing w:val="-1"/>
        </w:rPr>
        <w:t>direct</w:t>
      </w:r>
      <w:r w:rsidR="002A6B7E">
        <w:rPr>
          <w:color w:val="1D1B11"/>
          <w:spacing w:val="67"/>
        </w:rPr>
        <w:t xml:space="preserve"> </w:t>
      </w:r>
      <w:r w:rsidR="002A6B7E">
        <w:rPr>
          <w:color w:val="1D1B11"/>
          <w:spacing w:val="-1"/>
        </w:rPr>
        <w:t>incident</w:t>
      </w:r>
      <w:r w:rsidR="002A6B7E">
        <w:rPr>
          <w:color w:val="1D1B11"/>
          <w:spacing w:val="24"/>
        </w:rPr>
        <w:t xml:space="preserve"> </w:t>
      </w:r>
      <w:r w:rsidR="002A6B7E">
        <w:rPr>
          <w:color w:val="1D1B11"/>
          <w:spacing w:val="-1"/>
        </w:rPr>
        <w:t>radiation</w:t>
      </w:r>
      <w:r w:rsidR="002A6B7E">
        <w:rPr>
          <w:color w:val="1D1B11"/>
          <w:spacing w:val="23"/>
        </w:rPr>
        <w:t xml:space="preserve"> </w:t>
      </w:r>
      <w:r w:rsidR="002A6B7E">
        <w:rPr>
          <w:color w:val="1D1B11"/>
          <w:spacing w:val="-1"/>
        </w:rPr>
        <w:t>from</w:t>
      </w:r>
      <w:r w:rsidR="002A6B7E">
        <w:rPr>
          <w:color w:val="1D1B11"/>
          <w:spacing w:val="23"/>
        </w:rPr>
        <w:t xml:space="preserve"> </w:t>
      </w:r>
      <w:r w:rsidR="002A6B7E">
        <w:rPr>
          <w:color w:val="1D1B11"/>
          <w:spacing w:val="-1"/>
        </w:rPr>
        <w:t>the</w:t>
      </w:r>
      <w:r w:rsidR="002A6B7E">
        <w:rPr>
          <w:color w:val="1D1B11"/>
          <w:spacing w:val="24"/>
        </w:rPr>
        <w:t xml:space="preserve"> </w:t>
      </w:r>
      <w:r w:rsidR="002A6B7E">
        <w:rPr>
          <w:color w:val="1D1B11"/>
          <w:spacing w:val="-1"/>
        </w:rPr>
        <w:t>sun</w:t>
      </w:r>
      <w:r w:rsidR="002A6B7E">
        <w:rPr>
          <w:color w:val="1D1B11"/>
          <w:spacing w:val="23"/>
        </w:rPr>
        <w:t xml:space="preserve"> </w:t>
      </w:r>
      <w:r w:rsidR="002A6B7E">
        <w:rPr>
          <w:color w:val="1D1B11"/>
          <w:spacing w:val="-1"/>
        </w:rPr>
        <w:t>(solar</w:t>
      </w:r>
      <w:r w:rsidR="002A6B7E">
        <w:rPr>
          <w:color w:val="1D1B11"/>
          <w:spacing w:val="21"/>
        </w:rPr>
        <w:t xml:space="preserve"> </w:t>
      </w:r>
      <w:r w:rsidR="002A6B7E">
        <w:rPr>
          <w:color w:val="1D1B11"/>
          <w:spacing w:val="-1"/>
        </w:rPr>
        <w:t>load)</w:t>
      </w:r>
      <w:r w:rsidR="002A6B7E">
        <w:rPr>
          <w:color w:val="1D1B11"/>
          <w:spacing w:val="22"/>
        </w:rPr>
        <w:t xml:space="preserve"> </w:t>
      </w:r>
      <w:r w:rsidR="002A6B7E">
        <w:rPr>
          <w:color w:val="1D1B11"/>
          <w:spacing w:val="-1"/>
        </w:rPr>
        <w:t>either</w:t>
      </w:r>
      <w:r w:rsidR="002A6B7E">
        <w:rPr>
          <w:color w:val="1D1B11"/>
          <w:spacing w:val="22"/>
        </w:rPr>
        <w:t xml:space="preserve"> </w:t>
      </w:r>
      <w:r w:rsidR="002A6B7E">
        <w:rPr>
          <w:color w:val="1D1B11"/>
          <w:spacing w:val="-1"/>
        </w:rPr>
        <w:t>outdoors</w:t>
      </w:r>
      <w:r w:rsidR="002A6B7E">
        <w:rPr>
          <w:color w:val="1D1B11"/>
          <w:spacing w:val="19"/>
        </w:rPr>
        <w:t xml:space="preserve"> </w:t>
      </w:r>
      <w:r w:rsidR="002A6B7E">
        <w:rPr>
          <w:color w:val="1D1B11"/>
        </w:rPr>
        <w:t>or</w:t>
      </w:r>
      <w:r w:rsidR="002A6B7E">
        <w:rPr>
          <w:color w:val="1D1B11"/>
          <w:spacing w:val="24"/>
        </w:rPr>
        <w:t xml:space="preserve"> </w:t>
      </w:r>
      <w:r w:rsidR="002A6B7E">
        <w:rPr>
          <w:color w:val="1D1B11"/>
          <w:spacing w:val="-1"/>
        </w:rPr>
        <w:t>indoors,</w:t>
      </w:r>
      <w:r w:rsidR="002A6B7E">
        <w:rPr>
          <w:color w:val="1D1B11"/>
          <w:spacing w:val="21"/>
        </w:rPr>
        <w:t xml:space="preserve"> </w:t>
      </w:r>
      <w:r w:rsidR="002A6B7E">
        <w:rPr>
          <w:color w:val="1D1B11"/>
        </w:rPr>
        <w:t>the</w:t>
      </w:r>
      <w:r w:rsidR="002A6B7E">
        <w:rPr>
          <w:color w:val="1D1B11"/>
          <w:spacing w:val="27"/>
        </w:rPr>
        <w:t xml:space="preserve"> </w:t>
      </w:r>
      <w:r w:rsidR="002A6B7E">
        <w:rPr>
          <w:color w:val="1D1B11"/>
          <w:spacing w:val="-1"/>
        </w:rPr>
        <w:t>weighting</w:t>
      </w:r>
      <w:r w:rsidR="002A6B7E">
        <w:rPr>
          <w:color w:val="1D1B11"/>
          <w:spacing w:val="23"/>
        </w:rPr>
        <w:t xml:space="preserve"> </w:t>
      </w:r>
      <w:r w:rsidR="002A6B7E">
        <w:rPr>
          <w:color w:val="1D1B11"/>
        </w:rPr>
        <w:t>of</w:t>
      </w:r>
      <w:r w:rsidR="002A6B7E">
        <w:rPr>
          <w:color w:val="1D1B11"/>
          <w:spacing w:val="21"/>
        </w:rPr>
        <w:t xml:space="preserve"> </w:t>
      </w:r>
      <w:r w:rsidR="002A6B7E">
        <w:rPr>
          <w:color w:val="1D1B11"/>
        </w:rPr>
        <w:t>the</w:t>
      </w:r>
      <w:r w:rsidR="002A6B7E">
        <w:rPr>
          <w:color w:val="1D1B11"/>
          <w:spacing w:val="24"/>
        </w:rPr>
        <w:t xml:space="preserve"> </w:t>
      </w:r>
      <w:r w:rsidR="002A6B7E">
        <w:rPr>
          <w:color w:val="1D1B11"/>
          <w:spacing w:val="-1"/>
        </w:rPr>
        <w:t>globe</w:t>
      </w:r>
      <w:r w:rsidR="002A6B7E">
        <w:rPr>
          <w:color w:val="1D1B11"/>
          <w:spacing w:val="81"/>
        </w:rPr>
        <w:t xml:space="preserve"> </w:t>
      </w:r>
      <w:r w:rsidR="002A6B7E">
        <w:rPr>
          <w:color w:val="1D1B11"/>
          <w:spacing w:val="-1"/>
        </w:rPr>
        <w:t>temperature</w:t>
      </w:r>
      <w:r w:rsidR="002A6B7E">
        <w:rPr>
          <w:color w:val="1D1B11"/>
          <w:spacing w:val="-4"/>
        </w:rPr>
        <w:t xml:space="preserve"> </w:t>
      </w:r>
      <w:r w:rsidR="002A6B7E">
        <w:rPr>
          <w:color w:val="1D1B11"/>
        </w:rPr>
        <w:t xml:space="preserve">is </w:t>
      </w:r>
      <w:r w:rsidR="002A6B7E">
        <w:rPr>
          <w:color w:val="1D1B11"/>
          <w:spacing w:val="-1"/>
        </w:rPr>
        <w:t>reduced</w:t>
      </w:r>
      <w:r w:rsidR="002A6B7E">
        <w:rPr>
          <w:color w:val="1D1B11"/>
        </w:rPr>
        <w:t xml:space="preserve"> </w:t>
      </w:r>
      <w:r w:rsidR="002A6B7E">
        <w:rPr>
          <w:color w:val="1D1B11"/>
          <w:spacing w:val="-1"/>
        </w:rPr>
        <w:t>by</w:t>
      </w:r>
      <w:r w:rsidR="002A6B7E">
        <w:rPr>
          <w:color w:val="1D1B11"/>
          <w:spacing w:val="-2"/>
        </w:rPr>
        <w:t xml:space="preserve"> </w:t>
      </w:r>
      <w:r w:rsidR="002A6B7E">
        <w:rPr>
          <w:color w:val="1D1B11"/>
          <w:spacing w:val="-1"/>
        </w:rPr>
        <w:t xml:space="preserve">including </w:t>
      </w:r>
      <w:r w:rsidR="002A6B7E">
        <w:rPr>
          <w:color w:val="1D1B11"/>
        </w:rPr>
        <w:t xml:space="preserve">air </w:t>
      </w:r>
      <w:r w:rsidR="002A6B7E">
        <w:rPr>
          <w:color w:val="1D1B11"/>
          <w:spacing w:val="-1"/>
        </w:rPr>
        <w:t>temperature</w:t>
      </w:r>
      <w:r w:rsidR="002A6B7E">
        <w:rPr>
          <w:color w:val="1D1B11"/>
          <w:spacing w:val="-3"/>
        </w:rPr>
        <w:t xml:space="preserve"> </w:t>
      </w:r>
      <w:r w:rsidR="002A6B7E">
        <w:rPr>
          <w:color w:val="1D1B11"/>
        </w:rPr>
        <w:t>(t</w:t>
      </w:r>
      <w:r w:rsidR="002A6B7E">
        <w:rPr>
          <w:color w:val="1D1B11"/>
          <w:position w:val="-2"/>
          <w:sz w:val="14"/>
        </w:rPr>
        <w:t>a</w:t>
      </w:r>
      <w:r w:rsidR="002A6B7E">
        <w:rPr>
          <w:color w:val="1D1B11"/>
        </w:rPr>
        <w:t>).</w:t>
      </w:r>
    </w:p>
    <w:p w:rsidR="00096870" w:rsidRDefault="002A6B7E">
      <w:pPr>
        <w:pStyle w:val="Heading2"/>
        <w:spacing w:before="115"/>
        <w:ind w:left="442"/>
        <w:jc w:val="both"/>
        <w:rPr>
          <w:b w:val="0"/>
          <w:bCs w:val="0"/>
        </w:rPr>
      </w:pPr>
      <w:r>
        <w:rPr>
          <w:color w:val="1D1B11"/>
        </w:rPr>
        <w:t>3.2</w:t>
      </w:r>
    </w:p>
    <w:p w:rsidR="00096870" w:rsidRDefault="002A6B7E">
      <w:pPr>
        <w:spacing w:before="119" w:line="338" w:lineRule="auto"/>
        <w:ind w:left="442" w:right="7214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b/>
          <w:color w:val="1D1B11"/>
          <w:spacing w:val="-1"/>
          <w:sz w:val="24"/>
        </w:rPr>
        <w:t>Effective</w:t>
      </w:r>
      <w:r>
        <w:rPr>
          <w:rFonts w:ascii="Calibri"/>
          <w:b/>
          <w:color w:val="1D1B11"/>
          <w:spacing w:val="-6"/>
          <w:sz w:val="24"/>
        </w:rPr>
        <w:t xml:space="preserve"> </w:t>
      </w:r>
      <w:r>
        <w:rPr>
          <w:rFonts w:ascii="Calibri"/>
          <w:b/>
          <w:color w:val="1D1B11"/>
          <w:sz w:val="24"/>
        </w:rPr>
        <w:t>WBGT</w:t>
      </w:r>
      <w:r>
        <w:rPr>
          <w:rFonts w:ascii="Calibri"/>
          <w:b/>
          <w:color w:val="1D1B11"/>
          <w:spacing w:val="25"/>
          <w:w w:val="99"/>
          <w:sz w:val="24"/>
        </w:rPr>
        <w:t xml:space="preserve"> </w:t>
      </w:r>
      <w:r>
        <w:rPr>
          <w:rFonts w:ascii="Calibri"/>
          <w:b/>
          <w:color w:val="1D1B11"/>
          <w:spacing w:val="-1"/>
          <w:sz w:val="24"/>
        </w:rPr>
        <w:t>WBGT</w:t>
      </w:r>
      <w:r>
        <w:rPr>
          <w:rFonts w:ascii="Calibri"/>
          <w:b/>
          <w:color w:val="1D1B11"/>
          <w:spacing w:val="-1"/>
          <w:position w:val="-2"/>
          <w:sz w:val="16"/>
        </w:rPr>
        <w:t>eff</w:t>
      </w:r>
    </w:p>
    <w:p w:rsidR="00096870" w:rsidRDefault="00096870">
      <w:pPr>
        <w:spacing w:line="338" w:lineRule="auto"/>
        <w:rPr>
          <w:rFonts w:ascii="Calibri" w:eastAsia="Calibri" w:hAnsi="Calibri" w:cs="Calibri"/>
          <w:sz w:val="16"/>
          <w:szCs w:val="16"/>
        </w:rPr>
        <w:sectPr w:rsidR="00096870">
          <w:pgSz w:w="11910" w:h="16840"/>
          <w:pgMar w:top="1100" w:right="680" w:bottom="720" w:left="1260" w:header="0" w:footer="526" w:gutter="0"/>
          <w:cols w:space="720"/>
        </w:sectPr>
      </w:pPr>
    </w:p>
    <w:p w:rsidR="00096870" w:rsidRDefault="002A6B7E">
      <w:pPr>
        <w:pStyle w:val="BodyText"/>
        <w:spacing w:before="31"/>
        <w:ind w:left="452"/>
        <w:jc w:val="both"/>
      </w:pPr>
      <w:r>
        <w:rPr>
          <w:color w:val="1D1B11"/>
        </w:rPr>
        <w:t>WBGT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value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adjusted for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effects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of </w:t>
      </w:r>
      <w:r>
        <w:rPr>
          <w:color w:val="1D1B11"/>
          <w:spacing w:val="-1"/>
        </w:rPr>
        <w:t>clothing.</w:t>
      </w:r>
    </w:p>
    <w:p w:rsidR="00096870" w:rsidRDefault="002A6B7E">
      <w:pPr>
        <w:pStyle w:val="BodyText"/>
        <w:ind w:left="452" w:right="455"/>
        <w:jc w:val="both"/>
      </w:pPr>
      <w:r>
        <w:rPr>
          <w:color w:val="1D1B11"/>
        </w:rPr>
        <w:t>It</w:t>
      </w:r>
      <w:r>
        <w:rPr>
          <w:color w:val="1D1B11"/>
          <w:spacing w:val="19"/>
        </w:rPr>
        <w:t xml:space="preserve"> </w:t>
      </w:r>
      <w:r>
        <w:rPr>
          <w:color w:val="1D1B11"/>
          <w:spacing w:val="-1"/>
        </w:rPr>
        <w:t>gives</w:t>
      </w:r>
      <w:r>
        <w:rPr>
          <w:color w:val="1D1B11"/>
          <w:spacing w:val="19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equivalent</w:t>
      </w:r>
      <w:r>
        <w:rPr>
          <w:color w:val="1D1B11"/>
          <w:spacing w:val="16"/>
        </w:rPr>
        <w:t xml:space="preserve"> </w:t>
      </w:r>
      <w:r>
        <w:rPr>
          <w:color w:val="1D1B11"/>
          <w:spacing w:val="-1"/>
        </w:rPr>
        <w:t>WBGT</w:t>
      </w:r>
      <w:r>
        <w:rPr>
          <w:color w:val="1D1B11"/>
          <w:spacing w:val="19"/>
        </w:rPr>
        <w:t xml:space="preserve"> </w:t>
      </w:r>
      <w:r>
        <w:rPr>
          <w:color w:val="1D1B11"/>
          <w:spacing w:val="-1"/>
        </w:rPr>
        <w:t>environment</w:t>
      </w:r>
      <w:r>
        <w:rPr>
          <w:color w:val="1D1B11"/>
          <w:spacing w:val="19"/>
        </w:rPr>
        <w:t xml:space="preserve"> </w:t>
      </w:r>
      <w:r>
        <w:rPr>
          <w:color w:val="1D1B11"/>
          <w:spacing w:val="-1"/>
        </w:rPr>
        <w:t>when</w:t>
      </w:r>
      <w:r>
        <w:rPr>
          <w:color w:val="1D1B11"/>
          <w:spacing w:val="19"/>
        </w:rPr>
        <w:t xml:space="preserve"> </w:t>
      </w:r>
      <w:r>
        <w:rPr>
          <w:color w:val="1D1B11"/>
          <w:spacing w:val="-1"/>
        </w:rPr>
        <w:t>wearing</w:t>
      </w:r>
      <w:r>
        <w:rPr>
          <w:color w:val="1D1B11"/>
          <w:spacing w:val="18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19"/>
        </w:rPr>
        <w:t xml:space="preserve"> </w:t>
      </w:r>
      <w:r>
        <w:rPr>
          <w:color w:val="1D1B11"/>
        </w:rPr>
        <w:t>actual</w:t>
      </w:r>
      <w:r>
        <w:rPr>
          <w:color w:val="1D1B11"/>
          <w:spacing w:val="18"/>
        </w:rPr>
        <w:t xml:space="preserve"> </w:t>
      </w:r>
      <w:r>
        <w:rPr>
          <w:color w:val="1D1B11"/>
          <w:spacing w:val="-1"/>
        </w:rPr>
        <w:t>clothing</w:t>
      </w:r>
      <w:r>
        <w:rPr>
          <w:color w:val="1D1B11"/>
          <w:spacing w:val="18"/>
        </w:rPr>
        <w:t xml:space="preserve"> </w:t>
      </w:r>
      <w:r>
        <w:rPr>
          <w:color w:val="1D1B11"/>
        </w:rPr>
        <w:t>to</w:t>
      </w:r>
      <w:r>
        <w:rPr>
          <w:color w:val="1D1B11"/>
          <w:spacing w:val="25"/>
        </w:rPr>
        <w:t xml:space="preserve"> </w:t>
      </w:r>
      <w:r>
        <w:rPr>
          <w:color w:val="1D1B11"/>
        </w:rPr>
        <w:t>that</w:t>
      </w:r>
      <w:r>
        <w:rPr>
          <w:color w:val="1D1B11"/>
          <w:spacing w:val="19"/>
        </w:rPr>
        <w:t xml:space="preserve"> </w:t>
      </w:r>
      <w:r>
        <w:rPr>
          <w:color w:val="1D1B11"/>
          <w:spacing w:val="-1"/>
        </w:rPr>
        <w:t>when</w:t>
      </w:r>
      <w:r>
        <w:rPr>
          <w:color w:val="1D1B11"/>
          <w:spacing w:val="19"/>
        </w:rPr>
        <w:t xml:space="preserve"> </w:t>
      </w:r>
      <w:r>
        <w:rPr>
          <w:color w:val="1D1B11"/>
          <w:spacing w:val="-1"/>
        </w:rPr>
        <w:t>wearing</w:t>
      </w:r>
      <w:r>
        <w:rPr>
          <w:color w:val="1D1B11"/>
          <w:spacing w:val="67"/>
        </w:rPr>
        <w:t xml:space="preserve"> </w:t>
      </w:r>
      <w:r>
        <w:rPr>
          <w:color w:val="1D1B11"/>
          <w:spacing w:val="-1"/>
        </w:rPr>
        <w:t>standard work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clothing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(thermal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insulation index</w:t>
      </w:r>
      <w:r>
        <w:rPr>
          <w:color w:val="1D1B11"/>
        </w:rPr>
        <w:t xml:space="preserve"> I</w:t>
      </w:r>
      <w:r w:rsidRPr="00F26222">
        <w:rPr>
          <w:color w:val="1D1B11"/>
          <w:vertAlign w:val="subscript"/>
        </w:rPr>
        <w:t>cl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=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0,6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clo,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i</w:t>
      </w:r>
      <w:r w:rsidRPr="00F26222">
        <w:rPr>
          <w:color w:val="1D1B11"/>
          <w:vertAlign w:val="subscript"/>
        </w:rPr>
        <w:t>m</w:t>
      </w:r>
      <w:r>
        <w:rPr>
          <w:color w:val="1D1B11"/>
          <w:spacing w:val="-1"/>
        </w:rPr>
        <w:t xml:space="preserve"> </w:t>
      </w:r>
      <w:r>
        <w:rPr>
          <w:color w:val="1D1B11"/>
        </w:rPr>
        <w:t>=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0</w:t>
      </w:r>
      <w:r w:rsidR="00470E88">
        <w:rPr>
          <w:color w:val="1D1B11"/>
          <w:spacing w:val="-1"/>
        </w:rPr>
        <w:t>,</w:t>
      </w:r>
      <w:r>
        <w:rPr>
          <w:color w:val="1D1B11"/>
          <w:spacing w:val="-1"/>
        </w:rPr>
        <w:t>38</w:t>
      </w:r>
      <w:r>
        <w:rPr>
          <w:color w:val="1D1B11"/>
          <w:spacing w:val="4"/>
        </w:rPr>
        <w:t xml:space="preserve"> </w:t>
      </w:r>
      <w:r>
        <w:rPr>
          <w:color w:val="1D1B11"/>
        </w:rPr>
        <w:t xml:space="preserve">- </w:t>
      </w:r>
      <w:r>
        <w:rPr>
          <w:color w:val="1D1B11"/>
          <w:spacing w:val="-1"/>
        </w:rPr>
        <w:t>see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ISO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9920).</w:t>
      </w:r>
    </w:p>
    <w:p w:rsidR="00096870" w:rsidRDefault="002A6B7E">
      <w:pPr>
        <w:pStyle w:val="Heading2"/>
        <w:spacing w:before="123"/>
        <w:ind w:left="452"/>
        <w:jc w:val="both"/>
        <w:rPr>
          <w:b w:val="0"/>
          <w:bCs w:val="0"/>
        </w:rPr>
      </w:pPr>
      <w:r>
        <w:rPr>
          <w:color w:val="1D1B11"/>
        </w:rPr>
        <w:t>3.3</w:t>
      </w:r>
    </w:p>
    <w:p w:rsidR="00C03982" w:rsidRDefault="002A6B7E" w:rsidP="00C03982">
      <w:pPr>
        <w:spacing w:before="120" w:line="338" w:lineRule="auto"/>
        <w:ind w:left="452" w:right="6478"/>
        <w:rPr>
          <w:rFonts w:ascii="Calibri"/>
          <w:b/>
          <w:color w:val="1D1B11"/>
          <w:spacing w:val="-10"/>
          <w:sz w:val="24"/>
        </w:rPr>
      </w:pPr>
      <w:r>
        <w:rPr>
          <w:rFonts w:ascii="Calibri"/>
          <w:b/>
          <w:color w:val="1D1B11"/>
          <w:spacing w:val="-1"/>
          <w:sz w:val="24"/>
        </w:rPr>
        <w:t>Clothing</w:t>
      </w:r>
      <w:r>
        <w:rPr>
          <w:rFonts w:ascii="Calibri"/>
          <w:b/>
          <w:color w:val="1D1B11"/>
          <w:spacing w:val="-13"/>
          <w:sz w:val="24"/>
        </w:rPr>
        <w:t xml:space="preserve"> </w:t>
      </w:r>
      <w:r>
        <w:rPr>
          <w:rFonts w:ascii="Calibri"/>
          <w:b/>
          <w:color w:val="1D1B11"/>
          <w:spacing w:val="-1"/>
          <w:sz w:val="24"/>
        </w:rPr>
        <w:t>Adjustment</w:t>
      </w:r>
      <w:r>
        <w:rPr>
          <w:rFonts w:ascii="Calibri"/>
          <w:b/>
          <w:color w:val="1D1B11"/>
          <w:spacing w:val="-10"/>
          <w:sz w:val="24"/>
        </w:rPr>
        <w:t xml:space="preserve"> </w:t>
      </w:r>
      <w:r w:rsidR="00C03982">
        <w:rPr>
          <w:rFonts w:ascii="Calibri"/>
          <w:b/>
          <w:color w:val="1D1B11"/>
          <w:spacing w:val="-10"/>
          <w:sz w:val="24"/>
        </w:rPr>
        <w:t>Value</w:t>
      </w:r>
    </w:p>
    <w:p w:rsidR="00096870" w:rsidRDefault="002A6B7E" w:rsidP="00C03982">
      <w:pPr>
        <w:spacing w:before="120" w:line="338" w:lineRule="auto"/>
        <w:ind w:left="452" w:right="647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color w:val="1D1B11"/>
          <w:spacing w:val="-1"/>
          <w:sz w:val="24"/>
        </w:rPr>
        <w:t>CA</w:t>
      </w:r>
      <w:r w:rsidR="00C03982">
        <w:rPr>
          <w:rFonts w:ascii="Calibri"/>
          <w:b/>
          <w:color w:val="1D1B11"/>
          <w:spacing w:val="-1"/>
          <w:sz w:val="24"/>
        </w:rPr>
        <w:t>V</w:t>
      </w:r>
    </w:p>
    <w:p w:rsidR="00096870" w:rsidRDefault="002A6B7E">
      <w:pPr>
        <w:pStyle w:val="BodyText"/>
        <w:spacing w:before="0"/>
        <w:ind w:left="452" w:right="456"/>
        <w:jc w:val="both"/>
      </w:pPr>
      <w:r>
        <w:rPr>
          <w:color w:val="1D1B11"/>
          <w:spacing w:val="-1"/>
        </w:rPr>
        <w:t>Adjustment</w:t>
      </w:r>
      <w:r>
        <w:rPr>
          <w:color w:val="1D1B11"/>
          <w:spacing w:val="30"/>
        </w:rPr>
        <w:t xml:space="preserve"> </w:t>
      </w:r>
      <w:r>
        <w:rPr>
          <w:color w:val="1D1B11"/>
          <w:spacing w:val="-1"/>
        </w:rPr>
        <w:t>to</w:t>
      </w:r>
      <w:r>
        <w:rPr>
          <w:color w:val="1D1B11"/>
          <w:spacing w:val="33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32"/>
        </w:rPr>
        <w:t xml:space="preserve"> </w:t>
      </w:r>
      <w:r>
        <w:rPr>
          <w:color w:val="1D1B11"/>
          <w:spacing w:val="-1"/>
        </w:rPr>
        <w:t>WBGT</w:t>
      </w:r>
      <w:r>
        <w:rPr>
          <w:color w:val="1D1B11"/>
          <w:spacing w:val="31"/>
        </w:rPr>
        <w:t xml:space="preserve"> </w:t>
      </w:r>
      <w:r>
        <w:rPr>
          <w:color w:val="1D1B11"/>
          <w:spacing w:val="-1"/>
        </w:rPr>
        <w:t>value</w:t>
      </w:r>
      <w:r>
        <w:rPr>
          <w:color w:val="1D1B11"/>
          <w:spacing w:val="32"/>
        </w:rPr>
        <w:t xml:space="preserve"> </w:t>
      </w:r>
      <w:r>
        <w:rPr>
          <w:color w:val="1D1B11"/>
        </w:rPr>
        <w:t>to</w:t>
      </w:r>
      <w:r>
        <w:rPr>
          <w:color w:val="1D1B11"/>
          <w:spacing w:val="33"/>
        </w:rPr>
        <w:t xml:space="preserve"> </w:t>
      </w:r>
      <w:r>
        <w:rPr>
          <w:color w:val="1D1B11"/>
          <w:spacing w:val="-1"/>
        </w:rPr>
        <w:t>account</w:t>
      </w:r>
      <w:r>
        <w:rPr>
          <w:color w:val="1D1B11"/>
          <w:spacing w:val="32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30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32"/>
        </w:rPr>
        <w:t xml:space="preserve"> </w:t>
      </w:r>
      <w:r>
        <w:rPr>
          <w:color w:val="1D1B11"/>
        </w:rPr>
        <w:t>effects</w:t>
      </w:r>
      <w:r>
        <w:rPr>
          <w:color w:val="1D1B11"/>
          <w:spacing w:val="30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30"/>
        </w:rPr>
        <w:t xml:space="preserve"> </w:t>
      </w:r>
      <w:r>
        <w:rPr>
          <w:color w:val="1D1B11"/>
          <w:spacing w:val="-1"/>
        </w:rPr>
        <w:t>clothing</w:t>
      </w:r>
      <w:r>
        <w:rPr>
          <w:color w:val="1D1B11"/>
          <w:spacing w:val="31"/>
        </w:rPr>
        <w:t xml:space="preserve"> </w:t>
      </w:r>
      <w:r>
        <w:rPr>
          <w:color w:val="1D1B11"/>
        </w:rPr>
        <w:t>that</w:t>
      </w:r>
      <w:r>
        <w:rPr>
          <w:color w:val="1D1B11"/>
          <w:spacing w:val="36"/>
        </w:rPr>
        <w:t xml:space="preserve"> </w:t>
      </w:r>
      <w:r w:rsidR="0039692F">
        <w:rPr>
          <w:color w:val="1D1B11"/>
          <w:spacing w:val="-1"/>
        </w:rPr>
        <w:t>has</w:t>
      </w:r>
      <w:r>
        <w:rPr>
          <w:color w:val="1D1B11"/>
          <w:spacing w:val="32"/>
        </w:rPr>
        <w:t xml:space="preserve"> </w:t>
      </w:r>
      <w:r>
        <w:rPr>
          <w:color w:val="1D1B11"/>
          <w:spacing w:val="-1"/>
        </w:rPr>
        <w:t>different</w:t>
      </w:r>
      <w:r>
        <w:rPr>
          <w:color w:val="1D1B11"/>
          <w:spacing w:val="30"/>
        </w:rPr>
        <w:t xml:space="preserve"> </w:t>
      </w:r>
      <w:r>
        <w:rPr>
          <w:color w:val="1D1B11"/>
          <w:spacing w:val="-1"/>
        </w:rPr>
        <w:t>thermal</w:t>
      </w:r>
      <w:r w:rsidR="004176DF">
        <w:rPr>
          <w:color w:val="1D1B11"/>
          <w:spacing w:val="61"/>
        </w:rPr>
        <w:t xml:space="preserve"> </w:t>
      </w:r>
      <w:r>
        <w:rPr>
          <w:color w:val="1D1B11"/>
          <w:spacing w:val="-1"/>
        </w:rPr>
        <w:t>properties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 xml:space="preserve">from </w:t>
      </w:r>
      <w:r>
        <w:rPr>
          <w:color w:val="1D1B11"/>
        </w:rPr>
        <w:t>that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 xml:space="preserve">standard </w:t>
      </w:r>
      <w:r>
        <w:rPr>
          <w:color w:val="1D1B11"/>
        </w:rPr>
        <w:t>work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clothing.</w:t>
      </w:r>
    </w:p>
    <w:p w:rsidR="00096870" w:rsidRDefault="002A6B7E">
      <w:pPr>
        <w:pStyle w:val="Heading2"/>
        <w:numPr>
          <w:ilvl w:val="0"/>
          <w:numId w:val="8"/>
        </w:numPr>
        <w:tabs>
          <w:tab w:val="left" w:pos="855"/>
        </w:tabs>
        <w:spacing w:before="110"/>
        <w:ind w:left="854" w:hanging="402"/>
        <w:jc w:val="both"/>
        <w:rPr>
          <w:b w:val="0"/>
          <w:bCs w:val="0"/>
        </w:rPr>
      </w:pPr>
      <w:bookmarkStart w:id="3" w:name="_bookmark3"/>
      <w:bookmarkEnd w:id="3"/>
      <w:r>
        <w:rPr>
          <w:color w:val="1D1B11"/>
        </w:rPr>
        <w:t>Methods</w:t>
      </w:r>
    </w:p>
    <w:p w:rsidR="00096870" w:rsidRDefault="002A6B7E">
      <w:pPr>
        <w:pStyle w:val="BodyText"/>
        <w:spacing w:before="107"/>
        <w:ind w:left="452"/>
        <w:jc w:val="both"/>
      </w:pPr>
      <w:r>
        <w:rPr>
          <w:color w:val="1D1B11"/>
          <w:spacing w:val="-1"/>
        </w:rPr>
        <w:t>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degree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of </w:t>
      </w:r>
      <w:r>
        <w:rPr>
          <w:color w:val="1D1B11"/>
          <w:spacing w:val="-2"/>
        </w:rPr>
        <w:t>heat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stress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to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which</w:t>
      </w:r>
      <w:r>
        <w:rPr>
          <w:color w:val="1D1B11"/>
          <w:spacing w:val="-4"/>
        </w:rPr>
        <w:t xml:space="preserve"> </w:t>
      </w:r>
      <w:r>
        <w:rPr>
          <w:color w:val="1D1B11"/>
        </w:rPr>
        <w:t xml:space="preserve">a </w:t>
      </w:r>
      <w:r>
        <w:rPr>
          <w:color w:val="1D1B11"/>
          <w:spacing w:val="-1"/>
        </w:rPr>
        <w:t xml:space="preserve">person </w:t>
      </w:r>
      <w:r>
        <w:rPr>
          <w:color w:val="1D1B11"/>
        </w:rPr>
        <w:t>is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exposed depends</w:t>
      </w:r>
      <w:r>
        <w:rPr>
          <w:color w:val="1D1B11"/>
        </w:rPr>
        <w:t xml:space="preserve"> on</w:t>
      </w:r>
    </w:p>
    <w:p w:rsidR="00096870" w:rsidRDefault="002A6B7E">
      <w:pPr>
        <w:pStyle w:val="BodyText"/>
        <w:numPr>
          <w:ilvl w:val="0"/>
          <w:numId w:val="7"/>
        </w:numPr>
        <w:tabs>
          <w:tab w:val="left" w:pos="750"/>
        </w:tabs>
        <w:ind w:right="460" w:firstLine="0"/>
        <w:jc w:val="both"/>
      </w:pPr>
      <w:r>
        <w:rPr>
          <w:color w:val="1D1B11"/>
          <w:spacing w:val="-1"/>
        </w:rPr>
        <w:t>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characteristics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of</w:t>
      </w:r>
      <w:r>
        <w:rPr>
          <w:color w:val="1D1B11"/>
        </w:rPr>
        <w:t xml:space="preserve"> </w:t>
      </w:r>
      <w:r>
        <w:rPr>
          <w:color w:val="1D1B11"/>
          <w:spacing w:val="-2"/>
        </w:rPr>
        <w:t>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environment governing heat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transfer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between</w:t>
      </w:r>
      <w:r>
        <w:rPr>
          <w:color w:val="1D1B11"/>
        </w:rPr>
        <w:t xml:space="preserve"> the </w:t>
      </w:r>
      <w:r>
        <w:rPr>
          <w:color w:val="1D1B11"/>
          <w:spacing w:val="-1"/>
        </w:rPr>
        <w:t>ambient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environment</w:t>
      </w:r>
      <w:r>
        <w:rPr>
          <w:color w:val="1D1B11"/>
          <w:spacing w:val="65"/>
        </w:rPr>
        <w:t xml:space="preserve"> </w:t>
      </w:r>
      <w:r>
        <w:rPr>
          <w:color w:val="1D1B11"/>
          <w:spacing w:val="-1"/>
        </w:rPr>
        <w:t>and 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body,</w:t>
      </w:r>
    </w:p>
    <w:p w:rsidR="00096870" w:rsidRDefault="002A6B7E">
      <w:pPr>
        <w:pStyle w:val="BodyText"/>
        <w:numPr>
          <w:ilvl w:val="0"/>
          <w:numId w:val="7"/>
        </w:numPr>
        <w:tabs>
          <w:tab w:val="left" w:pos="748"/>
        </w:tabs>
        <w:ind w:left="747" w:hanging="295"/>
        <w:jc w:val="both"/>
      </w:pPr>
      <w:r>
        <w:rPr>
          <w:color w:val="1D1B11"/>
        </w:rPr>
        <w:t xml:space="preserve">the </w:t>
      </w:r>
      <w:r>
        <w:rPr>
          <w:color w:val="1D1B11"/>
          <w:spacing w:val="-1"/>
        </w:rPr>
        <w:t>production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 xml:space="preserve">of </w:t>
      </w:r>
      <w:r>
        <w:rPr>
          <w:color w:val="1D1B11"/>
          <w:spacing w:val="-1"/>
        </w:rPr>
        <w:t>heat</w:t>
      </w:r>
      <w:r>
        <w:rPr>
          <w:color w:val="1D1B11"/>
        </w:rPr>
        <w:t xml:space="preserve"> </w:t>
      </w:r>
      <w:r>
        <w:rPr>
          <w:color w:val="1D1B11"/>
          <w:spacing w:val="-2"/>
        </w:rPr>
        <w:t>inside</w:t>
      </w:r>
      <w:r>
        <w:rPr>
          <w:color w:val="1D1B11"/>
        </w:rPr>
        <w:t xml:space="preserve"> the </w:t>
      </w:r>
      <w:r>
        <w:rPr>
          <w:color w:val="1D1B11"/>
          <w:spacing w:val="-1"/>
        </w:rPr>
        <w:t>body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as</w:t>
      </w:r>
      <w:r>
        <w:rPr>
          <w:color w:val="1D1B11"/>
        </w:rPr>
        <w:t xml:space="preserve"> a </w:t>
      </w:r>
      <w:r>
        <w:rPr>
          <w:color w:val="1D1B11"/>
          <w:spacing w:val="-1"/>
        </w:rPr>
        <w:t>result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of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physical activity,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and</w:t>
      </w:r>
    </w:p>
    <w:p w:rsidR="00096870" w:rsidRDefault="002A6B7E">
      <w:pPr>
        <w:pStyle w:val="BodyText"/>
        <w:numPr>
          <w:ilvl w:val="0"/>
          <w:numId w:val="7"/>
        </w:numPr>
        <w:tabs>
          <w:tab w:val="left" w:pos="748"/>
        </w:tabs>
        <w:ind w:left="747" w:hanging="295"/>
        <w:jc w:val="both"/>
      </w:pPr>
      <w:r>
        <w:rPr>
          <w:color w:val="1D1B11"/>
        </w:rPr>
        <w:t xml:space="preserve">the </w:t>
      </w:r>
      <w:r>
        <w:rPr>
          <w:color w:val="1D1B11"/>
          <w:spacing w:val="-1"/>
        </w:rPr>
        <w:t>clothing worn,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which modifies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</w:rPr>
        <w:t xml:space="preserve"> </w:t>
      </w:r>
      <w:r>
        <w:rPr>
          <w:color w:val="1D1B11"/>
          <w:spacing w:val="-2"/>
        </w:rPr>
        <w:t xml:space="preserve">exchange </w:t>
      </w:r>
      <w:r>
        <w:rPr>
          <w:color w:val="1D1B11"/>
        </w:rPr>
        <w:t>of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 xml:space="preserve">heat </w:t>
      </w:r>
      <w:r>
        <w:rPr>
          <w:color w:val="1D1B11"/>
        </w:rPr>
        <w:t>with</w:t>
      </w:r>
      <w:r>
        <w:rPr>
          <w:color w:val="1D1B11"/>
          <w:spacing w:val="-1"/>
        </w:rPr>
        <w:t xml:space="preserve"> </w:t>
      </w:r>
      <w:r>
        <w:rPr>
          <w:color w:val="1D1B11"/>
          <w:spacing w:val="-2"/>
        </w:rPr>
        <w:t>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environment.</w:t>
      </w:r>
    </w:p>
    <w:p w:rsidR="00096870" w:rsidRDefault="002A6B7E">
      <w:pPr>
        <w:pStyle w:val="BodyText"/>
        <w:ind w:left="452" w:right="455"/>
        <w:jc w:val="both"/>
      </w:pPr>
      <w:r>
        <w:rPr>
          <w:color w:val="1D1B11"/>
        </w:rPr>
        <w:t>A</w:t>
      </w:r>
      <w:r>
        <w:rPr>
          <w:color w:val="1D1B11"/>
          <w:spacing w:val="30"/>
        </w:rPr>
        <w:t xml:space="preserve"> </w:t>
      </w:r>
      <w:r>
        <w:rPr>
          <w:color w:val="1D1B11"/>
          <w:spacing w:val="-1"/>
        </w:rPr>
        <w:t>detailed</w:t>
      </w:r>
      <w:r>
        <w:rPr>
          <w:color w:val="1D1B11"/>
          <w:spacing w:val="31"/>
        </w:rPr>
        <w:t xml:space="preserve"> </w:t>
      </w:r>
      <w:r>
        <w:rPr>
          <w:color w:val="1D1B11"/>
          <w:spacing w:val="-1"/>
        </w:rPr>
        <w:t>analysis</w:t>
      </w:r>
      <w:r>
        <w:rPr>
          <w:color w:val="1D1B11"/>
          <w:spacing w:val="29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28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29"/>
        </w:rPr>
        <w:t xml:space="preserve"> </w:t>
      </w:r>
      <w:r>
        <w:rPr>
          <w:color w:val="1D1B11"/>
          <w:spacing w:val="-1"/>
        </w:rPr>
        <w:t>influence</w:t>
      </w:r>
      <w:r>
        <w:rPr>
          <w:color w:val="1D1B11"/>
          <w:spacing w:val="31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29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28"/>
        </w:rPr>
        <w:t xml:space="preserve"> </w:t>
      </w:r>
      <w:r>
        <w:rPr>
          <w:color w:val="1D1B11"/>
          <w:spacing w:val="-1"/>
        </w:rPr>
        <w:t>environment</w:t>
      </w:r>
      <w:r>
        <w:rPr>
          <w:color w:val="1D1B11"/>
          <w:spacing w:val="31"/>
        </w:rPr>
        <w:t xml:space="preserve"> </w:t>
      </w:r>
      <w:r>
        <w:rPr>
          <w:color w:val="1D1B11"/>
        </w:rPr>
        <w:t>on</w:t>
      </w:r>
      <w:r>
        <w:rPr>
          <w:color w:val="1D1B11"/>
          <w:spacing w:val="28"/>
        </w:rPr>
        <w:t xml:space="preserve"> </w:t>
      </w:r>
      <w:r>
        <w:rPr>
          <w:color w:val="1D1B11"/>
          <w:spacing w:val="-1"/>
        </w:rPr>
        <w:t>heat</w:t>
      </w:r>
      <w:r>
        <w:rPr>
          <w:color w:val="1D1B11"/>
          <w:spacing w:val="29"/>
        </w:rPr>
        <w:t xml:space="preserve"> </w:t>
      </w:r>
      <w:r>
        <w:rPr>
          <w:color w:val="1D1B11"/>
          <w:spacing w:val="-1"/>
        </w:rPr>
        <w:t>stress</w:t>
      </w:r>
      <w:r>
        <w:rPr>
          <w:color w:val="1D1B11"/>
          <w:spacing w:val="32"/>
        </w:rPr>
        <w:t xml:space="preserve"> </w:t>
      </w:r>
      <w:r>
        <w:rPr>
          <w:color w:val="1D1B11"/>
          <w:spacing w:val="-1"/>
        </w:rPr>
        <w:t>requires</w:t>
      </w:r>
      <w:r>
        <w:rPr>
          <w:color w:val="1D1B11"/>
          <w:spacing w:val="32"/>
        </w:rPr>
        <w:t xml:space="preserve"> </w:t>
      </w:r>
      <w:r>
        <w:rPr>
          <w:color w:val="1D1B11"/>
          <w:spacing w:val="-1"/>
        </w:rPr>
        <w:t>knowledge</w:t>
      </w:r>
      <w:r>
        <w:rPr>
          <w:color w:val="1D1B11"/>
          <w:spacing w:val="30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28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61"/>
        </w:rPr>
        <w:t xml:space="preserve"> </w:t>
      </w:r>
      <w:r>
        <w:rPr>
          <w:color w:val="1D1B11"/>
          <w:spacing w:val="-1"/>
        </w:rPr>
        <w:t>following</w:t>
      </w:r>
      <w:r>
        <w:rPr>
          <w:color w:val="1D1B11"/>
          <w:spacing w:val="11"/>
        </w:rPr>
        <w:t xml:space="preserve"> </w:t>
      </w:r>
      <w:r>
        <w:rPr>
          <w:color w:val="1D1B11"/>
          <w:spacing w:val="-1"/>
        </w:rPr>
        <w:t>four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basic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parameters:</w:t>
      </w:r>
      <w:r>
        <w:rPr>
          <w:color w:val="1D1B11"/>
          <w:spacing w:val="11"/>
        </w:rPr>
        <w:t xml:space="preserve"> </w:t>
      </w:r>
      <w:r>
        <w:rPr>
          <w:color w:val="1D1B11"/>
        </w:rPr>
        <w:t>air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temperature,</w:t>
      </w:r>
      <w:r>
        <w:rPr>
          <w:color w:val="1D1B11"/>
          <w:spacing w:val="10"/>
        </w:rPr>
        <w:t xml:space="preserve"> </w:t>
      </w:r>
      <w:r>
        <w:rPr>
          <w:color w:val="1D1B11"/>
        </w:rPr>
        <w:t>mean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radiant</w:t>
      </w:r>
      <w:r>
        <w:rPr>
          <w:color w:val="1D1B11"/>
          <w:spacing w:val="11"/>
        </w:rPr>
        <w:t xml:space="preserve"> </w:t>
      </w:r>
      <w:r>
        <w:rPr>
          <w:color w:val="1D1B11"/>
          <w:spacing w:val="-1"/>
        </w:rPr>
        <w:t>temperature,</w:t>
      </w:r>
      <w:r>
        <w:rPr>
          <w:color w:val="1D1B11"/>
          <w:spacing w:val="13"/>
        </w:rPr>
        <w:t xml:space="preserve"> </w:t>
      </w:r>
      <w:r>
        <w:rPr>
          <w:color w:val="1D1B11"/>
        </w:rPr>
        <w:t>air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velocity,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and</w:t>
      </w:r>
      <w:r>
        <w:rPr>
          <w:color w:val="1D1B11"/>
          <w:spacing w:val="61"/>
        </w:rPr>
        <w:t xml:space="preserve"> </w:t>
      </w:r>
      <w:r>
        <w:rPr>
          <w:color w:val="1D1B11"/>
          <w:spacing w:val="-1"/>
        </w:rPr>
        <w:t>absolute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1"/>
        </w:rPr>
        <w:t>humidity</w:t>
      </w:r>
      <w:r>
        <w:rPr>
          <w:color w:val="1D1B11"/>
          <w:spacing w:val="25"/>
        </w:rPr>
        <w:t xml:space="preserve"> </w:t>
      </w:r>
      <w:r>
        <w:rPr>
          <w:color w:val="1D1B11"/>
          <w:spacing w:val="-1"/>
        </w:rPr>
        <w:t>[ISO</w:t>
      </w:r>
      <w:r w:rsidR="004176DF">
        <w:rPr>
          <w:color w:val="1D1B11"/>
          <w:spacing w:val="-1"/>
        </w:rPr>
        <w:t xml:space="preserve"> </w:t>
      </w:r>
      <w:r>
        <w:rPr>
          <w:color w:val="1D1B11"/>
          <w:spacing w:val="-1"/>
        </w:rPr>
        <w:t>7726].</w:t>
      </w:r>
      <w:r>
        <w:rPr>
          <w:color w:val="1D1B11"/>
          <w:spacing w:val="25"/>
        </w:rPr>
        <w:t xml:space="preserve"> </w:t>
      </w:r>
      <w:r>
        <w:rPr>
          <w:color w:val="1D1B11"/>
          <w:spacing w:val="-1"/>
        </w:rPr>
        <w:t>However,</w:t>
      </w:r>
      <w:r>
        <w:rPr>
          <w:color w:val="1D1B11"/>
          <w:spacing w:val="26"/>
        </w:rPr>
        <w:t xml:space="preserve"> </w:t>
      </w:r>
      <w:r>
        <w:rPr>
          <w:color w:val="1D1B11"/>
        </w:rPr>
        <w:t>an</w:t>
      </w:r>
      <w:r>
        <w:rPr>
          <w:color w:val="1D1B11"/>
          <w:spacing w:val="23"/>
        </w:rPr>
        <w:t xml:space="preserve"> </w:t>
      </w:r>
      <w:r>
        <w:rPr>
          <w:color w:val="1D1B11"/>
          <w:spacing w:val="-1"/>
        </w:rPr>
        <w:t>estimation</w:t>
      </w:r>
      <w:r>
        <w:rPr>
          <w:color w:val="1D1B11"/>
          <w:spacing w:val="26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1"/>
        </w:rPr>
        <w:t>this</w:t>
      </w:r>
      <w:r>
        <w:rPr>
          <w:color w:val="1D1B11"/>
          <w:spacing w:val="27"/>
        </w:rPr>
        <w:t xml:space="preserve"> </w:t>
      </w:r>
      <w:r>
        <w:rPr>
          <w:color w:val="1D1B11"/>
          <w:spacing w:val="-1"/>
        </w:rPr>
        <w:t>influence</w:t>
      </w:r>
      <w:r>
        <w:rPr>
          <w:color w:val="1D1B11"/>
          <w:spacing w:val="26"/>
        </w:rPr>
        <w:t xml:space="preserve"> </w:t>
      </w:r>
      <w:r>
        <w:rPr>
          <w:color w:val="1D1B11"/>
        </w:rPr>
        <w:t>can</w:t>
      </w:r>
      <w:r>
        <w:rPr>
          <w:color w:val="1D1B11"/>
          <w:spacing w:val="23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  <w:spacing w:val="25"/>
        </w:rPr>
        <w:t xml:space="preserve"> </w:t>
      </w:r>
      <w:r>
        <w:rPr>
          <w:color w:val="1D1B11"/>
          <w:spacing w:val="-1"/>
        </w:rPr>
        <w:t>made</w:t>
      </w:r>
      <w:r>
        <w:rPr>
          <w:color w:val="1D1B11"/>
          <w:spacing w:val="27"/>
        </w:rPr>
        <w:t xml:space="preserve"> </w:t>
      </w:r>
      <w:r>
        <w:rPr>
          <w:color w:val="1D1B11"/>
          <w:spacing w:val="-2"/>
        </w:rPr>
        <w:t>by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measuring</w:t>
      </w:r>
      <w:r>
        <w:rPr>
          <w:color w:val="1D1B11"/>
          <w:spacing w:val="61"/>
        </w:rPr>
        <w:t xml:space="preserve"> </w:t>
      </w:r>
      <w:r>
        <w:rPr>
          <w:color w:val="1D1B11"/>
          <w:spacing w:val="-1"/>
        </w:rPr>
        <w:t>parameters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derived</w:t>
      </w:r>
      <w:r>
        <w:rPr>
          <w:color w:val="1D1B11"/>
        </w:rPr>
        <w:t xml:space="preserve"> </w:t>
      </w:r>
      <w:r>
        <w:rPr>
          <w:color w:val="1D1B11"/>
          <w:spacing w:val="-2"/>
        </w:rPr>
        <w:t>from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these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basic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parameters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and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are</w:t>
      </w:r>
      <w:r>
        <w:rPr>
          <w:color w:val="1D1B11"/>
          <w:spacing w:val="1"/>
        </w:rPr>
        <w:t xml:space="preserve"> </w:t>
      </w:r>
      <w:r>
        <w:rPr>
          <w:color w:val="1D1B11"/>
        </w:rPr>
        <w:t xml:space="preserve">a </w:t>
      </w:r>
      <w:r>
        <w:rPr>
          <w:color w:val="1D1B11"/>
          <w:spacing w:val="-1"/>
        </w:rPr>
        <w:t xml:space="preserve">function </w:t>
      </w:r>
      <w:r>
        <w:rPr>
          <w:color w:val="1D1B11"/>
        </w:rPr>
        <w:t>of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</w:rPr>
        <w:t xml:space="preserve"> </w:t>
      </w:r>
      <w:r>
        <w:rPr>
          <w:color w:val="1D1B11"/>
          <w:spacing w:val="-2"/>
        </w:rPr>
        <w:t>physical</w:t>
      </w:r>
      <w:r>
        <w:rPr>
          <w:color w:val="1D1B11"/>
          <w:spacing w:val="4"/>
        </w:rPr>
        <w:t xml:space="preserve"> </w:t>
      </w:r>
      <w:r>
        <w:rPr>
          <w:color w:val="1D1B11"/>
          <w:spacing w:val="-1"/>
        </w:rPr>
        <w:t>parameters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81"/>
        </w:rPr>
        <w:t xml:space="preserve"> </w:t>
      </w:r>
      <w:r>
        <w:rPr>
          <w:color w:val="1D1B11"/>
          <w:spacing w:val="-1"/>
        </w:rPr>
        <w:t>environment</w:t>
      </w:r>
      <w:r>
        <w:rPr>
          <w:color w:val="1D1B11"/>
          <w:spacing w:val="21"/>
        </w:rPr>
        <w:t xml:space="preserve"> </w:t>
      </w:r>
      <w:r>
        <w:rPr>
          <w:color w:val="1D1B11"/>
          <w:spacing w:val="-1"/>
        </w:rPr>
        <w:t>investigated.</w:t>
      </w:r>
      <w:r>
        <w:rPr>
          <w:color w:val="1D1B11"/>
          <w:spacing w:val="38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20"/>
        </w:rPr>
        <w:t xml:space="preserve"> </w:t>
      </w:r>
      <w:r>
        <w:rPr>
          <w:color w:val="1D1B11"/>
          <w:spacing w:val="-1"/>
        </w:rPr>
        <w:t>wet</w:t>
      </w:r>
      <w:r>
        <w:rPr>
          <w:color w:val="1D1B11"/>
          <w:spacing w:val="20"/>
        </w:rPr>
        <w:t xml:space="preserve"> </w:t>
      </w:r>
      <w:r>
        <w:rPr>
          <w:color w:val="1D1B11"/>
          <w:spacing w:val="-1"/>
        </w:rPr>
        <w:t>bulb</w:t>
      </w:r>
      <w:r>
        <w:rPr>
          <w:color w:val="1D1B11"/>
          <w:spacing w:val="18"/>
        </w:rPr>
        <w:t xml:space="preserve"> </w:t>
      </w:r>
      <w:r>
        <w:rPr>
          <w:color w:val="1D1B11"/>
          <w:spacing w:val="-1"/>
        </w:rPr>
        <w:t>globe</w:t>
      </w:r>
      <w:r>
        <w:rPr>
          <w:color w:val="1D1B11"/>
          <w:spacing w:val="20"/>
        </w:rPr>
        <w:t xml:space="preserve"> </w:t>
      </w:r>
      <w:r>
        <w:rPr>
          <w:color w:val="1D1B11"/>
          <w:spacing w:val="-1"/>
        </w:rPr>
        <w:t>temperature</w:t>
      </w:r>
      <w:r>
        <w:rPr>
          <w:color w:val="1D1B11"/>
          <w:spacing w:val="18"/>
        </w:rPr>
        <w:t xml:space="preserve"> </w:t>
      </w:r>
      <w:r>
        <w:rPr>
          <w:color w:val="1D1B11"/>
          <w:spacing w:val="-2"/>
        </w:rPr>
        <w:t>(WBGT)</w:t>
      </w:r>
      <w:r>
        <w:rPr>
          <w:color w:val="1D1B11"/>
          <w:spacing w:val="20"/>
        </w:rPr>
        <w:t xml:space="preserve"> </w:t>
      </w:r>
      <w:r>
        <w:rPr>
          <w:color w:val="1D1B11"/>
          <w:spacing w:val="-1"/>
        </w:rPr>
        <w:t>index</w:t>
      </w:r>
      <w:r>
        <w:rPr>
          <w:color w:val="1D1B11"/>
          <w:spacing w:val="20"/>
        </w:rPr>
        <w:t xml:space="preserve"> </w:t>
      </w:r>
      <w:r>
        <w:rPr>
          <w:color w:val="1D1B11"/>
          <w:spacing w:val="-2"/>
        </w:rPr>
        <w:t>is</w:t>
      </w:r>
      <w:r>
        <w:rPr>
          <w:color w:val="1D1B11"/>
          <w:spacing w:val="19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20"/>
        </w:rPr>
        <w:t xml:space="preserve"> </w:t>
      </w:r>
      <w:r>
        <w:rPr>
          <w:color w:val="1D1B11"/>
          <w:spacing w:val="-1"/>
        </w:rPr>
        <w:t>index</w:t>
      </w:r>
      <w:r>
        <w:rPr>
          <w:color w:val="1D1B11"/>
          <w:spacing w:val="20"/>
        </w:rPr>
        <w:t xml:space="preserve"> </w:t>
      </w:r>
      <w:r>
        <w:rPr>
          <w:color w:val="1D1B11"/>
          <w:spacing w:val="-1"/>
        </w:rPr>
        <w:t>used</w:t>
      </w:r>
      <w:r>
        <w:rPr>
          <w:color w:val="1D1B11"/>
          <w:spacing w:val="19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16"/>
        </w:rPr>
        <w:t xml:space="preserve"> </w:t>
      </w:r>
      <w:r>
        <w:rPr>
          <w:color w:val="1D1B11"/>
          <w:spacing w:val="-1"/>
        </w:rPr>
        <w:t>this</w:t>
      </w:r>
      <w:r>
        <w:rPr>
          <w:color w:val="1D1B11"/>
          <w:spacing w:val="65"/>
        </w:rPr>
        <w:t xml:space="preserve"> </w:t>
      </w:r>
      <w:r>
        <w:rPr>
          <w:color w:val="1D1B11"/>
          <w:spacing w:val="-1"/>
        </w:rPr>
        <w:t>international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standard to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give</w:t>
      </w:r>
      <w:r>
        <w:rPr>
          <w:color w:val="1D1B11"/>
        </w:rPr>
        <w:t xml:space="preserve"> a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first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approximation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 xml:space="preserve">of the </w:t>
      </w:r>
      <w:r>
        <w:rPr>
          <w:color w:val="1D1B11"/>
          <w:spacing w:val="-1"/>
        </w:rPr>
        <w:t>heat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stress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on</w:t>
      </w:r>
      <w:r>
        <w:rPr>
          <w:color w:val="1D1B11"/>
          <w:spacing w:val="-1"/>
        </w:rPr>
        <w:t xml:space="preserve"> </w:t>
      </w:r>
      <w:r>
        <w:rPr>
          <w:color w:val="1D1B11"/>
        </w:rPr>
        <w:t xml:space="preserve">a </w:t>
      </w:r>
      <w:r>
        <w:rPr>
          <w:color w:val="1D1B11"/>
          <w:spacing w:val="-1"/>
        </w:rPr>
        <w:t>person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(see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Section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5).</w:t>
      </w:r>
    </w:p>
    <w:p w:rsidR="00096870" w:rsidRDefault="002A6B7E">
      <w:pPr>
        <w:pStyle w:val="BodyText"/>
        <w:spacing w:before="117" w:line="266" w:lineRule="exact"/>
        <w:ind w:left="452" w:right="462"/>
        <w:jc w:val="both"/>
      </w:pPr>
      <w:r>
        <w:rPr>
          <w:color w:val="1D1B11"/>
          <w:spacing w:val="-1"/>
        </w:rPr>
        <w:t>The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internal</w:t>
      </w:r>
      <w:r>
        <w:rPr>
          <w:color w:val="1D1B11"/>
          <w:spacing w:val="9"/>
        </w:rPr>
        <w:t xml:space="preserve"> </w:t>
      </w:r>
      <w:r>
        <w:rPr>
          <w:color w:val="1D1B11"/>
          <w:spacing w:val="-1"/>
        </w:rPr>
        <w:t>thermal</w:t>
      </w:r>
      <w:r>
        <w:rPr>
          <w:color w:val="1D1B11"/>
          <w:spacing w:val="7"/>
        </w:rPr>
        <w:t xml:space="preserve"> </w:t>
      </w:r>
      <w:r>
        <w:rPr>
          <w:color w:val="1D1B11"/>
        </w:rPr>
        <w:t>load</w:t>
      </w:r>
      <w:r>
        <w:rPr>
          <w:color w:val="1D1B11"/>
          <w:spacing w:val="6"/>
        </w:rPr>
        <w:t xml:space="preserve"> </w:t>
      </w:r>
      <w:r>
        <w:rPr>
          <w:color w:val="1D1B11"/>
          <w:spacing w:val="-2"/>
        </w:rPr>
        <w:t>is</w:t>
      </w:r>
      <w:r>
        <w:rPr>
          <w:color w:val="1D1B11"/>
          <w:spacing w:val="10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result</w:t>
      </w:r>
      <w:r>
        <w:rPr>
          <w:color w:val="1D1B11"/>
          <w:spacing w:val="8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metabolic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energy</w:t>
      </w:r>
      <w:r>
        <w:rPr>
          <w:color w:val="1D1B11"/>
          <w:spacing w:val="9"/>
        </w:rPr>
        <w:t xml:space="preserve"> </w:t>
      </w:r>
      <w:r>
        <w:rPr>
          <w:color w:val="1D1B11"/>
          <w:spacing w:val="-1"/>
        </w:rPr>
        <w:t>caused</w:t>
      </w:r>
      <w:r>
        <w:rPr>
          <w:color w:val="1D1B11"/>
          <w:spacing w:val="9"/>
        </w:rPr>
        <w:t xml:space="preserve"> </w:t>
      </w:r>
      <w:r>
        <w:rPr>
          <w:color w:val="1D1B11"/>
          <w:spacing w:val="-1"/>
        </w:rPr>
        <w:t>by</w:t>
      </w:r>
      <w:r>
        <w:rPr>
          <w:color w:val="1D1B11"/>
          <w:spacing w:val="8"/>
        </w:rPr>
        <w:t xml:space="preserve"> </w:t>
      </w:r>
      <w:r>
        <w:rPr>
          <w:color w:val="1D1B11"/>
          <w:spacing w:val="-1"/>
        </w:rPr>
        <w:t>activity.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2"/>
        </w:rPr>
        <w:t>The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rate</w:t>
      </w:r>
      <w:r>
        <w:rPr>
          <w:color w:val="1D1B11"/>
          <w:spacing w:val="8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metabolic</w:t>
      </w:r>
      <w:r>
        <w:rPr>
          <w:color w:val="1D1B11"/>
          <w:spacing w:val="79"/>
        </w:rPr>
        <w:t xml:space="preserve"> </w:t>
      </w:r>
      <w:r>
        <w:rPr>
          <w:color w:val="1D1B11"/>
          <w:spacing w:val="-1"/>
        </w:rPr>
        <w:t>heat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 xml:space="preserve">production </w:t>
      </w:r>
      <w:r>
        <w:rPr>
          <w:color w:val="1D1B11"/>
        </w:rPr>
        <w:t>is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usually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estimated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(see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Section</w:t>
      </w:r>
      <w:r>
        <w:rPr>
          <w:color w:val="1D1B11"/>
        </w:rPr>
        <w:t xml:space="preserve"> 6).</w:t>
      </w:r>
    </w:p>
    <w:p w:rsidR="00096870" w:rsidRDefault="002A6B7E">
      <w:pPr>
        <w:pStyle w:val="BodyText"/>
        <w:spacing w:before="126"/>
        <w:ind w:left="452" w:right="457"/>
        <w:jc w:val="both"/>
      </w:pPr>
      <w:r>
        <w:rPr>
          <w:color w:val="1D1B11"/>
          <w:spacing w:val="-1"/>
        </w:rPr>
        <w:t>The</w:t>
      </w:r>
      <w:r>
        <w:rPr>
          <w:color w:val="1D1B11"/>
          <w:spacing w:val="29"/>
        </w:rPr>
        <w:t xml:space="preserve"> </w:t>
      </w:r>
      <w:r>
        <w:rPr>
          <w:color w:val="1D1B11"/>
          <w:spacing w:val="-1"/>
        </w:rPr>
        <w:t>heat</w:t>
      </w:r>
      <w:r>
        <w:rPr>
          <w:color w:val="1D1B11"/>
          <w:spacing w:val="27"/>
        </w:rPr>
        <w:t xml:space="preserve"> </w:t>
      </w:r>
      <w:r>
        <w:rPr>
          <w:color w:val="1D1B11"/>
          <w:spacing w:val="-1"/>
        </w:rPr>
        <w:t>stress</w:t>
      </w:r>
      <w:r>
        <w:rPr>
          <w:color w:val="1D1B11"/>
          <w:spacing w:val="29"/>
        </w:rPr>
        <w:t xml:space="preserve"> </w:t>
      </w:r>
      <w:r>
        <w:rPr>
          <w:color w:val="1D1B11"/>
          <w:spacing w:val="-1"/>
        </w:rPr>
        <w:t>threshold</w:t>
      </w:r>
      <w:r>
        <w:rPr>
          <w:color w:val="1D1B11"/>
          <w:spacing w:val="25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29"/>
        </w:rPr>
        <w:t xml:space="preserve"> </w:t>
      </w:r>
      <w:r>
        <w:rPr>
          <w:color w:val="1D1B11"/>
          <w:spacing w:val="-1"/>
        </w:rPr>
        <w:t>this</w:t>
      </w:r>
      <w:r>
        <w:rPr>
          <w:color w:val="1D1B11"/>
          <w:spacing w:val="27"/>
        </w:rPr>
        <w:t xml:space="preserve"> </w:t>
      </w:r>
      <w:r>
        <w:rPr>
          <w:color w:val="1D1B11"/>
          <w:spacing w:val="-1"/>
        </w:rPr>
        <w:t>standard</w:t>
      </w:r>
      <w:r>
        <w:rPr>
          <w:color w:val="1D1B11"/>
          <w:spacing w:val="28"/>
        </w:rPr>
        <w:t xml:space="preserve"> </w:t>
      </w:r>
      <w:r>
        <w:rPr>
          <w:color w:val="1D1B11"/>
          <w:spacing w:val="-1"/>
        </w:rPr>
        <w:t>assumes</w:t>
      </w:r>
      <w:r>
        <w:rPr>
          <w:color w:val="1D1B11"/>
          <w:spacing w:val="24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29"/>
        </w:rPr>
        <w:t xml:space="preserve"> </w:t>
      </w:r>
      <w:r>
        <w:rPr>
          <w:color w:val="1D1B11"/>
          <w:spacing w:val="-1"/>
        </w:rPr>
        <w:t>long</w:t>
      </w:r>
      <w:r>
        <w:rPr>
          <w:color w:val="1D1B11"/>
          <w:spacing w:val="28"/>
        </w:rPr>
        <w:t xml:space="preserve"> </w:t>
      </w:r>
      <w:r>
        <w:rPr>
          <w:color w:val="1D1B11"/>
          <w:spacing w:val="-1"/>
        </w:rPr>
        <w:t>sleeve</w:t>
      </w:r>
      <w:r>
        <w:rPr>
          <w:color w:val="1D1B11"/>
          <w:spacing w:val="32"/>
        </w:rPr>
        <w:t xml:space="preserve"> </w:t>
      </w:r>
      <w:r>
        <w:rPr>
          <w:color w:val="1D1B11"/>
          <w:spacing w:val="-1"/>
        </w:rPr>
        <w:t>cotton</w:t>
      </w:r>
      <w:r>
        <w:rPr>
          <w:color w:val="1D1B11"/>
          <w:spacing w:val="29"/>
        </w:rPr>
        <w:t xml:space="preserve"> </w:t>
      </w:r>
      <w:r>
        <w:rPr>
          <w:color w:val="1D1B11"/>
          <w:spacing w:val="-1"/>
        </w:rPr>
        <w:t>shirt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and</w:t>
      </w:r>
      <w:r>
        <w:rPr>
          <w:color w:val="1D1B11"/>
          <w:spacing w:val="29"/>
        </w:rPr>
        <w:t xml:space="preserve"> </w:t>
      </w:r>
      <w:r>
        <w:rPr>
          <w:color w:val="1D1B11"/>
        </w:rPr>
        <w:t>cotton</w:t>
      </w:r>
      <w:r>
        <w:rPr>
          <w:color w:val="1D1B11"/>
          <w:spacing w:val="29"/>
        </w:rPr>
        <w:t xml:space="preserve"> </w:t>
      </w:r>
      <w:r>
        <w:rPr>
          <w:color w:val="1D1B11"/>
          <w:spacing w:val="-1"/>
        </w:rPr>
        <w:t>trousers</w:t>
      </w:r>
      <w:r>
        <w:rPr>
          <w:color w:val="1D1B11"/>
          <w:spacing w:val="63"/>
        </w:rPr>
        <w:t xml:space="preserve"> </w:t>
      </w:r>
      <w:r>
        <w:rPr>
          <w:color w:val="1D1B11"/>
          <w:spacing w:val="-1"/>
        </w:rPr>
        <w:t>(pants).</w:t>
      </w:r>
      <w:r>
        <w:rPr>
          <w:color w:val="1D1B11"/>
        </w:rPr>
        <w:t xml:space="preserve"> An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 xml:space="preserve">adjustment </w:t>
      </w:r>
      <w:r>
        <w:rPr>
          <w:color w:val="1D1B11"/>
          <w:spacing w:val="-2"/>
        </w:rPr>
        <w:t>shall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made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other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clothing (see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Section</w:t>
      </w:r>
      <w:r>
        <w:rPr>
          <w:color w:val="1D1B11"/>
        </w:rPr>
        <w:t xml:space="preserve"> 7).</w:t>
      </w:r>
    </w:p>
    <w:p w:rsidR="00096870" w:rsidRDefault="002A6B7E">
      <w:pPr>
        <w:pStyle w:val="BodyText"/>
        <w:ind w:left="452" w:right="454"/>
        <w:jc w:val="both"/>
      </w:pPr>
      <w:r>
        <w:rPr>
          <w:color w:val="1D1B11"/>
          <w:spacing w:val="-1"/>
        </w:rPr>
        <w:t>This</w:t>
      </w:r>
      <w:r>
        <w:rPr>
          <w:color w:val="1D1B11"/>
          <w:spacing w:val="9"/>
        </w:rPr>
        <w:t xml:space="preserve"> </w:t>
      </w:r>
      <w:r>
        <w:rPr>
          <w:color w:val="1D1B11"/>
          <w:spacing w:val="-1"/>
        </w:rPr>
        <w:t>method</w:t>
      </w:r>
      <w:r>
        <w:rPr>
          <w:color w:val="1D1B11"/>
          <w:spacing w:val="6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estimating</w:t>
      </w:r>
      <w:r>
        <w:rPr>
          <w:color w:val="1D1B11"/>
          <w:spacing w:val="6"/>
        </w:rPr>
        <w:t xml:space="preserve"> </w:t>
      </w:r>
      <w:r>
        <w:rPr>
          <w:color w:val="1D1B11"/>
          <w:spacing w:val="-1"/>
        </w:rPr>
        <w:t>heat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stress</w:t>
      </w:r>
      <w:r>
        <w:rPr>
          <w:color w:val="1D1B11"/>
          <w:spacing w:val="10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based</w:t>
      </w:r>
      <w:r>
        <w:rPr>
          <w:color w:val="1D1B11"/>
          <w:spacing w:val="7"/>
        </w:rPr>
        <w:t xml:space="preserve"> </w:t>
      </w:r>
      <w:r>
        <w:rPr>
          <w:color w:val="1D1B11"/>
        </w:rPr>
        <w:t>on</w:t>
      </w:r>
      <w:r>
        <w:rPr>
          <w:color w:val="1D1B11"/>
          <w:spacing w:val="9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assessment</w:t>
      </w:r>
      <w:r>
        <w:rPr>
          <w:color w:val="1D1B11"/>
          <w:spacing w:val="8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9"/>
        </w:rPr>
        <w:t xml:space="preserve"> </w:t>
      </w:r>
      <w:r>
        <w:rPr>
          <w:color w:val="1D1B11"/>
          <w:spacing w:val="-1"/>
        </w:rPr>
        <w:t>these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different</w:t>
      </w:r>
      <w:r>
        <w:rPr>
          <w:color w:val="1D1B11"/>
          <w:spacing w:val="9"/>
        </w:rPr>
        <w:t xml:space="preserve"> </w:t>
      </w:r>
      <w:r>
        <w:rPr>
          <w:color w:val="1D1B11"/>
        </w:rPr>
        <w:t>parameters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2"/>
        </w:rPr>
        <w:t>and</w:t>
      </w:r>
      <w:r>
        <w:rPr>
          <w:color w:val="1D1B11"/>
          <w:spacing w:val="75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calculation</w:t>
      </w:r>
      <w:r>
        <w:rPr>
          <w:color w:val="1D1B11"/>
          <w:spacing w:val="6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7"/>
        </w:rPr>
        <w:t xml:space="preserve"> </w:t>
      </w:r>
      <w:r>
        <w:rPr>
          <w:color w:val="1D1B11"/>
        </w:rPr>
        <w:t>mean</w:t>
      </w:r>
      <w:r>
        <w:rPr>
          <w:color w:val="1D1B11"/>
          <w:spacing w:val="6"/>
        </w:rPr>
        <w:t xml:space="preserve"> </w:t>
      </w:r>
      <w:r>
        <w:rPr>
          <w:color w:val="1D1B11"/>
          <w:spacing w:val="-1"/>
        </w:rPr>
        <w:t>values</w:t>
      </w:r>
      <w:r>
        <w:rPr>
          <w:color w:val="1D1B11"/>
          <w:spacing w:val="10"/>
        </w:rPr>
        <w:t xml:space="preserve"> </w:t>
      </w:r>
      <w:r>
        <w:rPr>
          <w:color w:val="1D1B11"/>
        </w:rPr>
        <w:t>taking</w:t>
      </w:r>
      <w:r>
        <w:rPr>
          <w:color w:val="1D1B11"/>
          <w:spacing w:val="8"/>
        </w:rPr>
        <w:t xml:space="preserve"> </w:t>
      </w:r>
      <w:r>
        <w:rPr>
          <w:color w:val="1D1B11"/>
          <w:spacing w:val="-1"/>
        </w:rPr>
        <w:t>into</w:t>
      </w:r>
      <w:r>
        <w:rPr>
          <w:color w:val="1D1B11"/>
          <w:spacing w:val="11"/>
        </w:rPr>
        <w:t xml:space="preserve"> </w:t>
      </w:r>
      <w:r>
        <w:rPr>
          <w:color w:val="1D1B11"/>
          <w:spacing w:val="-1"/>
        </w:rPr>
        <w:t>account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changes</w:t>
      </w:r>
      <w:r>
        <w:rPr>
          <w:color w:val="1D1B11"/>
          <w:spacing w:val="10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8"/>
        </w:rPr>
        <w:t xml:space="preserve"> </w:t>
      </w:r>
      <w:r>
        <w:rPr>
          <w:color w:val="1D1B11"/>
          <w:spacing w:val="-1"/>
        </w:rPr>
        <w:t>location,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duration,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and</w:t>
      </w:r>
      <w:r>
        <w:rPr>
          <w:color w:val="1D1B11"/>
          <w:spacing w:val="9"/>
        </w:rPr>
        <w:t xml:space="preserve"> </w:t>
      </w:r>
      <w:r>
        <w:rPr>
          <w:color w:val="1D1B11"/>
          <w:spacing w:val="-1"/>
        </w:rPr>
        <w:t>activity</w:t>
      </w:r>
      <w:r>
        <w:rPr>
          <w:color w:val="1D1B11"/>
          <w:spacing w:val="11"/>
        </w:rPr>
        <w:t xml:space="preserve"> </w:t>
      </w:r>
      <w:r>
        <w:rPr>
          <w:color w:val="1D1B11"/>
        </w:rPr>
        <w:t>as</w:t>
      </w:r>
      <w:r>
        <w:rPr>
          <w:color w:val="1D1B11"/>
          <w:spacing w:val="7"/>
        </w:rPr>
        <w:t xml:space="preserve"> </w:t>
      </w:r>
      <w:r>
        <w:rPr>
          <w:color w:val="1D1B11"/>
        </w:rPr>
        <w:t>well</w:t>
      </w:r>
      <w:r>
        <w:rPr>
          <w:color w:val="1D1B11"/>
          <w:spacing w:val="63"/>
        </w:rPr>
        <w:t xml:space="preserve"> </w:t>
      </w:r>
      <w:r>
        <w:rPr>
          <w:color w:val="1D1B11"/>
        </w:rPr>
        <w:t xml:space="preserve">as </w:t>
      </w:r>
      <w:r>
        <w:rPr>
          <w:color w:val="1D1B11"/>
          <w:spacing w:val="-1"/>
        </w:rPr>
        <w:t>variations</w:t>
      </w:r>
      <w:r>
        <w:rPr>
          <w:color w:val="1D1B11"/>
        </w:rPr>
        <w:t xml:space="preserve"> in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time.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(see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Section</w:t>
      </w:r>
      <w:r>
        <w:rPr>
          <w:color w:val="1D1B11"/>
          <w:spacing w:val="1"/>
        </w:rPr>
        <w:t xml:space="preserve"> </w:t>
      </w:r>
      <w:r>
        <w:rPr>
          <w:color w:val="1D1B11"/>
        </w:rPr>
        <w:t>8).</w:t>
      </w:r>
    </w:p>
    <w:p w:rsidR="00096870" w:rsidRDefault="002A6B7E">
      <w:pPr>
        <w:pStyle w:val="BodyText"/>
        <w:ind w:left="452" w:right="459"/>
        <w:jc w:val="both"/>
      </w:pPr>
      <w:r>
        <w:rPr>
          <w:color w:val="1D1B11"/>
          <w:spacing w:val="-1"/>
        </w:rPr>
        <w:t>The</w:t>
      </w:r>
      <w:r>
        <w:rPr>
          <w:color w:val="1D1B11"/>
          <w:spacing w:val="10"/>
        </w:rPr>
        <w:t xml:space="preserve"> </w:t>
      </w:r>
      <w:r>
        <w:rPr>
          <w:color w:val="1D1B11"/>
        </w:rPr>
        <w:t>WBGT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reference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values</w:t>
      </w:r>
      <w:r>
        <w:rPr>
          <w:color w:val="1D1B11"/>
          <w:spacing w:val="11"/>
        </w:rPr>
        <w:t xml:space="preserve"> </w:t>
      </w:r>
      <w:r>
        <w:rPr>
          <w:color w:val="1D1B11"/>
          <w:spacing w:val="-1"/>
        </w:rPr>
        <w:t>(exposure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limits)</w:t>
      </w:r>
      <w:r>
        <w:rPr>
          <w:color w:val="1D1B11"/>
          <w:spacing w:val="11"/>
        </w:rPr>
        <w:t xml:space="preserve"> </w:t>
      </w:r>
      <w:r>
        <w:rPr>
          <w:color w:val="1D1B11"/>
          <w:spacing w:val="-1"/>
        </w:rPr>
        <w:t>presented</w:t>
      </w:r>
      <w:r>
        <w:rPr>
          <w:color w:val="1D1B11"/>
          <w:spacing w:val="9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8"/>
        </w:rPr>
        <w:t xml:space="preserve"> </w:t>
      </w:r>
      <w:r>
        <w:rPr>
          <w:color w:val="1D1B11"/>
          <w:spacing w:val="-1"/>
        </w:rPr>
        <w:t>this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international</w:t>
      </w:r>
      <w:r>
        <w:rPr>
          <w:color w:val="1D1B11"/>
          <w:spacing w:val="9"/>
        </w:rPr>
        <w:t xml:space="preserve"> </w:t>
      </w:r>
      <w:r>
        <w:rPr>
          <w:color w:val="1D1B11"/>
          <w:spacing w:val="-1"/>
        </w:rPr>
        <w:t>standard</w:t>
      </w:r>
      <w:r>
        <w:rPr>
          <w:color w:val="1D1B11"/>
          <w:spacing w:val="9"/>
        </w:rPr>
        <w:t xml:space="preserve"> </w:t>
      </w:r>
      <w:r>
        <w:rPr>
          <w:color w:val="1D1B11"/>
        </w:rPr>
        <w:t>correspond</w:t>
      </w:r>
      <w:r>
        <w:rPr>
          <w:color w:val="1D1B11"/>
          <w:spacing w:val="9"/>
        </w:rPr>
        <w:t xml:space="preserve"> </w:t>
      </w:r>
      <w:r>
        <w:rPr>
          <w:color w:val="1D1B11"/>
        </w:rPr>
        <w:t>to</w:t>
      </w:r>
      <w:r>
        <w:rPr>
          <w:color w:val="1D1B11"/>
          <w:spacing w:val="65"/>
        </w:rPr>
        <w:t xml:space="preserve"> </w:t>
      </w:r>
      <w:r>
        <w:rPr>
          <w:color w:val="1D1B11"/>
        </w:rPr>
        <w:t>levels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sustained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2"/>
        </w:rPr>
        <w:t>exposure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up to</w:t>
      </w:r>
      <w:r>
        <w:rPr>
          <w:color w:val="1D1B11"/>
          <w:spacing w:val="1"/>
        </w:rPr>
        <w:t xml:space="preserve"> </w:t>
      </w:r>
      <w:r>
        <w:rPr>
          <w:color w:val="1D1B11"/>
        </w:rPr>
        <w:t>8</w:t>
      </w:r>
      <w:r>
        <w:rPr>
          <w:color w:val="1D1B11"/>
          <w:spacing w:val="-2"/>
        </w:rPr>
        <w:t xml:space="preserve"> </w:t>
      </w:r>
      <w:r w:rsidR="004176DF">
        <w:rPr>
          <w:color w:val="1D1B11"/>
          <w:spacing w:val="-1"/>
        </w:rPr>
        <w:t>h.</w:t>
      </w:r>
    </w:p>
    <w:p w:rsidR="00096870" w:rsidRDefault="002A6B7E">
      <w:pPr>
        <w:pStyle w:val="BodyText"/>
        <w:spacing w:before="121" w:line="239" w:lineRule="auto"/>
        <w:ind w:left="452" w:right="455"/>
        <w:jc w:val="both"/>
      </w:pPr>
      <w:r>
        <w:rPr>
          <w:color w:val="1D1B11"/>
          <w:spacing w:val="-1"/>
        </w:rPr>
        <w:t>The</w:t>
      </w:r>
      <w:r>
        <w:rPr>
          <w:color w:val="1D1B11"/>
          <w:spacing w:val="31"/>
        </w:rPr>
        <w:t xml:space="preserve"> </w:t>
      </w:r>
      <w:r>
        <w:rPr>
          <w:color w:val="1D1B11"/>
        </w:rPr>
        <w:t>WBGT</w:t>
      </w:r>
      <w:r>
        <w:rPr>
          <w:color w:val="1D1B11"/>
          <w:spacing w:val="32"/>
        </w:rPr>
        <w:t xml:space="preserve"> </w:t>
      </w:r>
      <w:r>
        <w:rPr>
          <w:color w:val="1D1B11"/>
          <w:spacing w:val="-1"/>
        </w:rPr>
        <w:t>values</w:t>
      </w:r>
      <w:r>
        <w:rPr>
          <w:color w:val="1D1B11"/>
          <w:spacing w:val="33"/>
        </w:rPr>
        <w:t xml:space="preserve"> </w:t>
      </w:r>
      <w:r>
        <w:rPr>
          <w:color w:val="1D1B11"/>
          <w:spacing w:val="-1"/>
        </w:rPr>
        <w:t>obtained</w:t>
      </w:r>
      <w:r>
        <w:rPr>
          <w:color w:val="1D1B11"/>
          <w:spacing w:val="30"/>
        </w:rPr>
        <w:t xml:space="preserve"> </w:t>
      </w:r>
      <w:r>
        <w:rPr>
          <w:color w:val="1D1B11"/>
          <w:spacing w:val="-1"/>
        </w:rPr>
        <w:t>by</w:t>
      </w:r>
      <w:r>
        <w:rPr>
          <w:color w:val="1D1B11"/>
          <w:spacing w:val="32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32"/>
        </w:rPr>
        <w:t xml:space="preserve"> </w:t>
      </w:r>
      <w:r>
        <w:rPr>
          <w:color w:val="1D1B11"/>
        </w:rPr>
        <w:t>method</w:t>
      </w:r>
      <w:r>
        <w:rPr>
          <w:color w:val="1D1B11"/>
          <w:spacing w:val="31"/>
        </w:rPr>
        <w:t xml:space="preserve"> </w:t>
      </w:r>
      <w:r>
        <w:rPr>
          <w:color w:val="1D1B11"/>
          <w:spacing w:val="-1"/>
        </w:rPr>
        <w:t>described</w:t>
      </w:r>
      <w:r>
        <w:rPr>
          <w:color w:val="1D1B11"/>
          <w:spacing w:val="30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30"/>
        </w:rPr>
        <w:t xml:space="preserve"> </w:t>
      </w:r>
      <w:r>
        <w:rPr>
          <w:color w:val="1D1B11"/>
          <w:spacing w:val="-1"/>
        </w:rPr>
        <w:t>this</w:t>
      </w:r>
      <w:r>
        <w:rPr>
          <w:color w:val="1D1B11"/>
          <w:spacing w:val="32"/>
        </w:rPr>
        <w:t xml:space="preserve"> </w:t>
      </w:r>
      <w:r>
        <w:rPr>
          <w:color w:val="1D1B11"/>
          <w:spacing w:val="-1"/>
        </w:rPr>
        <w:t>international</w:t>
      </w:r>
      <w:r>
        <w:rPr>
          <w:color w:val="1D1B11"/>
          <w:spacing w:val="30"/>
        </w:rPr>
        <w:t xml:space="preserve"> </w:t>
      </w:r>
      <w:r>
        <w:rPr>
          <w:color w:val="1D1B11"/>
          <w:spacing w:val="-1"/>
        </w:rPr>
        <w:t>standard</w:t>
      </w:r>
      <w:r>
        <w:rPr>
          <w:color w:val="1D1B11"/>
          <w:spacing w:val="30"/>
        </w:rPr>
        <w:t xml:space="preserve"> </w:t>
      </w:r>
      <w:r>
        <w:rPr>
          <w:color w:val="1D1B11"/>
        </w:rPr>
        <w:t>are</w:t>
      </w:r>
      <w:r>
        <w:rPr>
          <w:color w:val="1D1B11"/>
          <w:spacing w:val="32"/>
        </w:rPr>
        <w:t xml:space="preserve"> </w:t>
      </w:r>
      <w:r>
        <w:rPr>
          <w:color w:val="1D1B11"/>
        </w:rPr>
        <w:t>compared</w:t>
      </w:r>
      <w:r>
        <w:rPr>
          <w:color w:val="1D1B11"/>
          <w:spacing w:val="55"/>
        </w:rPr>
        <w:t xml:space="preserve"> </w:t>
      </w:r>
      <w:r>
        <w:rPr>
          <w:color w:val="1D1B11"/>
        </w:rPr>
        <w:t>with</w:t>
      </w:r>
      <w:r>
        <w:rPr>
          <w:color w:val="1D1B11"/>
          <w:spacing w:val="24"/>
        </w:rPr>
        <w:t xml:space="preserve"> </w:t>
      </w:r>
      <w:r>
        <w:rPr>
          <w:color w:val="1D1B11"/>
        </w:rPr>
        <w:t>WBGT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reference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values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(exposure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limits).</w:t>
      </w:r>
      <w:r>
        <w:rPr>
          <w:color w:val="1D1B11"/>
          <w:spacing w:val="23"/>
        </w:rPr>
        <w:t xml:space="preserve"> </w:t>
      </w:r>
      <w:r>
        <w:rPr>
          <w:color w:val="1D1B11"/>
        </w:rPr>
        <w:t>If</w:t>
      </w:r>
      <w:r>
        <w:rPr>
          <w:color w:val="1D1B11"/>
          <w:spacing w:val="23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22"/>
        </w:rPr>
        <w:t xml:space="preserve"> </w:t>
      </w:r>
      <w:r>
        <w:rPr>
          <w:color w:val="1D1B11"/>
          <w:spacing w:val="-1"/>
        </w:rPr>
        <w:t>values</w:t>
      </w:r>
      <w:r>
        <w:rPr>
          <w:color w:val="1D1B11"/>
          <w:spacing w:val="24"/>
        </w:rPr>
        <w:t xml:space="preserve"> </w:t>
      </w:r>
      <w:r>
        <w:rPr>
          <w:color w:val="1D1B11"/>
        </w:rPr>
        <w:t>are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greater</w:t>
      </w:r>
      <w:r>
        <w:rPr>
          <w:color w:val="1D1B11"/>
          <w:spacing w:val="24"/>
        </w:rPr>
        <w:t xml:space="preserve"> </w:t>
      </w:r>
      <w:r>
        <w:rPr>
          <w:color w:val="1D1B11"/>
        </w:rPr>
        <w:t>than</w:t>
      </w:r>
      <w:r>
        <w:rPr>
          <w:color w:val="1D1B11"/>
          <w:spacing w:val="23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25"/>
        </w:rPr>
        <w:t xml:space="preserve"> </w:t>
      </w:r>
      <w:r>
        <w:rPr>
          <w:color w:val="1D1B11"/>
          <w:spacing w:val="-1"/>
        </w:rPr>
        <w:t>reference</w:t>
      </w:r>
      <w:r>
        <w:rPr>
          <w:color w:val="1D1B11"/>
          <w:spacing w:val="25"/>
        </w:rPr>
        <w:t xml:space="preserve"> </w:t>
      </w:r>
      <w:r>
        <w:rPr>
          <w:color w:val="1D1B11"/>
        </w:rPr>
        <w:t>values,</w:t>
      </w:r>
      <w:r>
        <w:rPr>
          <w:color w:val="1D1B11"/>
          <w:spacing w:val="55"/>
        </w:rPr>
        <w:t xml:space="preserve"> </w:t>
      </w:r>
      <w:r>
        <w:rPr>
          <w:color w:val="1D1B11"/>
        </w:rPr>
        <w:t xml:space="preserve">then the </w:t>
      </w:r>
      <w:r>
        <w:rPr>
          <w:color w:val="1D1B11"/>
          <w:spacing w:val="-1"/>
        </w:rPr>
        <w:t>risk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of </w:t>
      </w:r>
      <w:r>
        <w:rPr>
          <w:color w:val="1D1B11"/>
          <w:spacing w:val="-1"/>
        </w:rPr>
        <w:t>heat-related disorders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increases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1"/>
        </w:rPr>
        <w:t xml:space="preserve">and </w:t>
      </w:r>
      <w:r>
        <w:rPr>
          <w:color w:val="1D1B11"/>
        </w:rPr>
        <w:t>it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will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necessary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to</w:t>
      </w:r>
      <w:r>
        <w:rPr>
          <w:color w:val="1D1B11"/>
          <w:spacing w:val="-1"/>
        </w:rPr>
        <w:t xml:space="preserve"> either</w:t>
      </w:r>
    </w:p>
    <w:p w:rsidR="00096870" w:rsidRDefault="002A6B7E">
      <w:pPr>
        <w:pStyle w:val="BodyText"/>
        <w:spacing w:line="348" w:lineRule="auto"/>
        <w:ind w:left="452" w:right="1899"/>
      </w:pPr>
      <w:r>
        <w:rPr>
          <w:rFonts w:cs="Calibri"/>
          <w:color w:val="1D1B11"/>
          <w:spacing w:val="-1"/>
        </w:rPr>
        <w:t>—</w:t>
      </w:r>
      <w:r>
        <w:rPr>
          <w:color w:val="1D1B11"/>
          <w:spacing w:val="-1"/>
        </w:rPr>
        <w:t>reduce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 xml:space="preserve">directly </w:t>
      </w:r>
      <w:r>
        <w:rPr>
          <w:color w:val="1D1B11"/>
        </w:rPr>
        <w:t xml:space="preserve">the </w:t>
      </w:r>
      <w:r>
        <w:rPr>
          <w:color w:val="1D1B11"/>
          <w:spacing w:val="-1"/>
        </w:rPr>
        <w:t>heat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stress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or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 xml:space="preserve">strain </w:t>
      </w:r>
      <w:r>
        <w:rPr>
          <w:color w:val="1D1B11"/>
        </w:rPr>
        <w:t>at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workplace by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appropriate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methods;</w:t>
      </w:r>
      <w:r>
        <w:rPr>
          <w:color w:val="1D1B11"/>
          <w:spacing w:val="52"/>
        </w:rPr>
        <w:t xml:space="preserve"> </w:t>
      </w:r>
      <w:r>
        <w:rPr>
          <w:color w:val="1D1B11"/>
          <w:spacing w:val="1"/>
        </w:rPr>
        <w:t>or</w:t>
      </w:r>
    </w:p>
    <w:p w:rsidR="00096870" w:rsidRDefault="002A6B7E">
      <w:pPr>
        <w:pStyle w:val="BodyText"/>
        <w:spacing w:before="0" w:line="268" w:lineRule="exact"/>
        <w:ind w:left="452"/>
        <w:jc w:val="both"/>
      </w:pPr>
      <w:r>
        <w:rPr>
          <w:rFonts w:cs="Calibri"/>
          <w:color w:val="1D1B11"/>
          <w:spacing w:val="-1"/>
        </w:rPr>
        <w:t>—</w:t>
      </w:r>
      <w:r>
        <w:rPr>
          <w:color w:val="1D1B11"/>
          <w:spacing w:val="-1"/>
        </w:rPr>
        <w:t>carry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out a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detailed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analysis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of </w:t>
      </w:r>
      <w:r>
        <w:rPr>
          <w:color w:val="1D1B11"/>
          <w:spacing w:val="-2"/>
        </w:rPr>
        <w:t>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heat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stress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using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 xml:space="preserve">ISO </w:t>
      </w:r>
      <w:r>
        <w:rPr>
          <w:color w:val="1D1B11"/>
          <w:spacing w:val="-1"/>
        </w:rPr>
        <w:t>7933</w:t>
      </w:r>
    </w:p>
    <w:p w:rsidR="00096870" w:rsidRDefault="002A6B7E">
      <w:pPr>
        <w:pStyle w:val="BodyText"/>
        <w:ind w:left="452" w:right="458"/>
        <w:jc w:val="both"/>
      </w:pPr>
      <w:r>
        <w:rPr>
          <w:color w:val="1D1B11"/>
        </w:rPr>
        <w:t>It</w:t>
      </w:r>
      <w:r>
        <w:rPr>
          <w:color w:val="1D1B11"/>
          <w:spacing w:val="22"/>
        </w:rPr>
        <w:t xml:space="preserve"> </w:t>
      </w:r>
      <w:r>
        <w:rPr>
          <w:color w:val="1D1B11"/>
          <w:spacing w:val="-1"/>
        </w:rPr>
        <w:t>should</w:t>
      </w:r>
      <w:r>
        <w:rPr>
          <w:color w:val="1D1B11"/>
          <w:spacing w:val="20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  <w:spacing w:val="22"/>
        </w:rPr>
        <w:t xml:space="preserve"> </w:t>
      </w:r>
      <w:r>
        <w:rPr>
          <w:color w:val="1D1B11"/>
        </w:rPr>
        <w:t>noted</w:t>
      </w:r>
      <w:r>
        <w:rPr>
          <w:color w:val="1D1B11"/>
          <w:spacing w:val="21"/>
        </w:rPr>
        <w:t xml:space="preserve"> </w:t>
      </w:r>
      <w:r>
        <w:rPr>
          <w:color w:val="1D1B11"/>
          <w:spacing w:val="-1"/>
        </w:rPr>
        <w:t>that</w:t>
      </w:r>
      <w:r>
        <w:rPr>
          <w:color w:val="1D1B11"/>
          <w:spacing w:val="22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22"/>
        </w:rPr>
        <w:t xml:space="preserve"> </w:t>
      </w:r>
      <w:r>
        <w:rPr>
          <w:color w:val="1D1B11"/>
          <w:spacing w:val="-1"/>
        </w:rPr>
        <w:t>exposure</w:t>
      </w:r>
      <w:r>
        <w:rPr>
          <w:color w:val="1D1B11"/>
          <w:spacing w:val="22"/>
        </w:rPr>
        <w:t xml:space="preserve"> </w:t>
      </w:r>
      <w:r>
        <w:rPr>
          <w:color w:val="1D1B11"/>
          <w:spacing w:val="-1"/>
        </w:rPr>
        <w:t>thresholds</w:t>
      </w:r>
      <w:r>
        <w:rPr>
          <w:color w:val="1D1B11"/>
          <w:spacing w:val="22"/>
        </w:rPr>
        <w:t xml:space="preserve"> </w:t>
      </w:r>
      <w:r>
        <w:rPr>
          <w:color w:val="1D1B11"/>
          <w:spacing w:val="-1"/>
        </w:rPr>
        <w:t>described</w:t>
      </w:r>
      <w:r>
        <w:rPr>
          <w:color w:val="1D1B11"/>
          <w:spacing w:val="21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20"/>
        </w:rPr>
        <w:t xml:space="preserve"> </w:t>
      </w:r>
      <w:r>
        <w:rPr>
          <w:color w:val="1D1B11"/>
          <w:spacing w:val="-1"/>
        </w:rPr>
        <w:t>this</w:t>
      </w:r>
      <w:r>
        <w:rPr>
          <w:color w:val="1D1B11"/>
          <w:spacing w:val="22"/>
        </w:rPr>
        <w:t xml:space="preserve"> </w:t>
      </w:r>
      <w:r>
        <w:rPr>
          <w:color w:val="1D1B11"/>
          <w:spacing w:val="-1"/>
        </w:rPr>
        <w:t>standard</w:t>
      </w:r>
      <w:r>
        <w:rPr>
          <w:color w:val="1D1B11"/>
          <w:spacing w:val="20"/>
        </w:rPr>
        <w:t xml:space="preserve"> </w:t>
      </w:r>
      <w:r>
        <w:rPr>
          <w:color w:val="1D1B11"/>
        </w:rPr>
        <w:t>are</w:t>
      </w:r>
      <w:r>
        <w:rPr>
          <w:color w:val="1D1B11"/>
          <w:spacing w:val="22"/>
        </w:rPr>
        <w:t xml:space="preserve"> </w:t>
      </w:r>
      <w:r>
        <w:rPr>
          <w:color w:val="1D1B11"/>
          <w:spacing w:val="-1"/>
        </w:rPr>
        <w:t>designed</w:t>
      </w:r>
      <w:r>
        <w:rPr>
          <w:color w:val="1D1B11"/>
          <w:spacing w:val="21"/>
        </w:rPr>
        <w:t xml:space="preserve"> </w:t>
      </w:r>
      <w:r>
        <w:rPr>
          <w:color w:val="1D1B11"/>
        </w:rPr>
        <w:t>to</w:t>
      </w:r>
      <w:r>
        <w:rPr>
          <w:color w:val="1D1B11"/>
          <w:spacing w:val="23"/>
        </w:rPr>
        <w:t xml:space="preserve"> </w:t>
      </w:r>
      <w:r>
        <w:rPr>
          <w:color w:val="1D1B11"/>
          <w:spacing w:val="-1"/>
        </w:rPr>
        <w:t>reduce</w:t>
      </w:r>
      <w:r>
        <w:rPr>
          <w:color w:val="1D1B11"/>
          <w:spacing w:val="55"/>
        </w:rPr>
        <w:t xml:space="preserve"> </w:t>
      </w:r>
      <w:r>
        <w:rPr>
          <w:color w:val="1D1B11"/>
        </w:rPr>
        <w:t xml:space="preserve">the risk of </w:t>
      </w:r>
      <w:r>
        <w:rPr>
          <w:color w:val="1D1B11"/>
          <w:spacing w:val="-1"/>
        </w:rPr>
        <w:t>heat-related illness.</w:t>
      </w:r>
      <w:r>
        <w:rPr>
          <w:color w:val="1D1B11"/>
          <w:spacing w:val="49"/>
        </w:rPr>
        <w:t xml:space="preserve"> </w:t>
      </w:r>
      <w:r>
        <w:rPr>
          <w:color w:val="1D1B11"/>
        </w:rPr>
        <w:t xml:space="preserve">It </w:t>
      </w:r>
      <w:r>
        <w:rPr>
          <w:color w:val="1D1B11"/>
          <w:spacing w:val="-1"/>
        </w:rPr>
        <w:t>does</w:t>
      </w:r>
      <w:r>
        <w:rPr>
          <w:color w:val="1D1B11"/>
        </w:rPr>
        <w:t xml:space="preserve"> not </w:t>
      </w:r>
      <w:r>
        <w:rPr>
          <w:color w:val="1D1B11"/>
          <w:spacing w:val="-1"/>
        </w:rPr>
        <w:t>preclude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possibility</w:t>
      </w:r>
      <w:r>
        <w:rPr>
          <w:color w:val="1D1B11"/>
        </w:rPr>
        <w:t xml:space="preserve"> of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other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outcomes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associated</w:t>
      </w:r>
      <w:r>
        <w:rPr>
          <w:color w:val="1D1B11"/>
        </w:rPr>
        <w:t xml:space="preserve"> with</w:t>
      </w:r>
      <w:r>
        <w:rPr>
          <w:color w:val="1D1B11"/>
          <w:spacing w:val="79"/>
        </w:rPr>
        <w:t xml:space="preserve"> </w:t>
      </w:r>
      <w:r>
        <w:rPr>
          <w:color w:val="1D1B11"/>
          <w:spacing w:val="-1"/>
        </w:rPr>
        <w:t>heat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stress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exposures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(e.g.,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risk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of </w:t>
      </w:r>
      <w:r>
        <w:rPr>
          <w:color w:val="1D1B11"/>
          <w:spacing w:val="-1"/>
        </w:rPr>
        <w:t>burns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and accidents,</w:t>
      </w:r>
      <w:r>
        <w:rPr>
          <w:color w:val="1D1B11"/>
        </w:rPr>
        <w:t xml:space="preserve"> loss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 xml:space="preserve">productivity, </w:t>
      </w:r>
      <w:r>
        <w:rPr>
          <w:color w:val="1D1B11"/>
        </w:rPr>
        <w:t xml:space="preserve">or </w:t>
      </w:r>
      <w:r>
        <w:rPr>
          <w:color w:val="1D1B11"/>
          <w:spacing w:val="-1"/>
        </w:rPr>
        <w:t>lack</w:t>
      </w:r>
      <w:r>
        <w:rPr>
          <w:color w:val="1D1B11"/>
        </w:rPr>
        <w:t xml:space="preserve"> of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comfort).</w:t>
      </w:r>
    </w:p>
    <w:p w:rsidR="00096870" w:rsidRDefault="002A6B7E">
      <w:pPr>
        <w:pStyle w:val="Heading2"/>
        <w:numPr>
          <w:ilvl w:val="0"/>
          <w:numId w:val="8"/>
        </w:numPr>
        <w:tabs>
          <w:tab w:val="left" w:pos="855"/>
        </w:tabs>
        <w:ind w:left="854" w:hanging="402"/>
        <w:jc w:val="both"/>
        <w:rPr>
          <w:b w:val="0"/>
          <w:bCs w:val="0"/>
        </w:rPr>
      </w:pPr>
      <w:bookmarkStart w:id="4" w:name="_bookmark4"/>
      <w:bookmarkEnd w:id="4"/>
      <w:r>
        <w:rPr>
          <w:color w:val="1D1B11"/>
          <w:spacing w:val="-1"/>
        </w:rPr>
        <w:t>Determination</w:t>
      </w:r>
      <w:r>
        <w:rPr>
          <w:color w:val="1D1B11"/>
          <w:spacing w:val="-6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-6"/>
        </w:rPr>
        <w:t xml:space="preserve"> </w:t>
      </w:r>
      <w:r>
        <w:rPr>
          <w:color w:val="1D1B11"/>
          <w:spacing w:val="-1"/>
        </w:rPr>
        <w:t>WBGT</w:t>
      </w:r>
    </w:p>
    <w:p w:rsidR="00096870" w:rsidRDefault="002A6B7E">
      <w:pPr>
        <w:pStyle w:val="BodyText"/>
        <w:spacing w:before="105"/>
        <w:ind w:left="452" w:right="461"/>
        <w:jc w:val="both"/>
      </w:pPr>
      <w:r>
        <w:rPr>
          <w:color w:val="1D1B11"/>
          <w:spacing w:val="-1"/>
        </w:rPr>
        <w:t>The</w:t>
      </w:r>
      <w:r>
        <w:rPr>
          <w:color w:val="1D1B11"/>
          <w:spacing w:val="15"/>
        </w:rPr>
        <w:t xml:space="preserve"> </w:t>
      </w:r>
      <w:r>
        <w:rPr>
          <w:color w:val="1D1B11"/>
          <w:spacing w:val="-1"/>
        </w:rPr>
        <w:t>following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expressions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provide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equations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14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calculation</w:t>
      </w:r>
      <w:r>
        <w:rPr>
          <w:color w:val="1D1B11"/>
          <w:spacing w:val="11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WBGT</w:t>
      </w:r>
      <w:r>
        <w:rPr>
          <w:color w:val="1D1B11"/>
          <w:spacing w:val="15"/>
        </w:rPr>
        <w:t xml:space="preserve"> </w:t>
      </w:r>
      <w:r>
        <w:rPr>
          <w:color w:val="1D1B11"/>
          <w:spacing w:val="-1"/>
        </w:rPr>
        <w:t>and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show</w:t>
      </w:r>
      <w:r>
        <w:rPr>
          <w:color w:val="1D1B11"/>
          <w:spacing w:val="15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relationship</w:t>
      </w:r>
      <w:r>
        <w:rPr>
          <w:color w:val="1D1B11"/>
          <w:spacing w:val="79"/>
        </w:rPr>
        <w:t xml:space="preserve"> </w:t>
      </w:r>
      <w:r>
        <w:rPr>
          <w:color w:val="1D1B11"/>
          <w:spacing w:val="-1"/>
        </w:rPr>
        <w:t>between</w:t>
      </w:r>
      <w:r>
        <w:rPr>
          <w:color w:val="1D1B11"/>
        </w:rPr>
        <w:t xml:space="preserve"> the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different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parameters:</w:t>
      </w:r>
    </w:p>
    <w:p w:rsidR="00096870" w:rsidRDefault="002A6B7E">
      <w:pPr>
        <w:pStyle w:val="BodyText"/>
        <w:numPr>
          <w:ilvl w:val="1"/>
          <w:numId w:val="8"/>
        </w:numPr>
        <w:tabs>
          <w:tab w:val="left" w:pos="1174"/>
        </w:tabs>
      </w:pPr>
      <w:r>
        <w:rPr>
          <w:color w:val="1D1B11"/>
          <w:spacing w:val="-1"/>
        </w:rPr>
        <w:t>without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solar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load:</w:t>
      </w:r>
    </w:p>
    <w:p w:rsidR="00096870" w:rsidRDefault="00096870">
      <w:pPr>
        <w:sectPr w:rsidR="00096870">
          <w:pgSz w:w="11910" w:h="16840"/>
          <w:pgMar w:top="1080" w:right="1240" w:bottom="700" w:left="680" w:header="0" w:footer="509" w:gutter="0"/>
          <w:cols w:space="720"/>
        </w:sectPr>
      </w:pPr>
    </w:p>
    <w:p w:rsidR="00096870" w:rsidRDefault="002A6B7E">
      <w:pPr>
        <w:pStyle w:val="BodyText"/>
        <w:tabs>
          <w:tab w:val="left" w:pos="9234"/>
        </w:tabs>
        <w:spacing w:before="31"/>
        <w:ind w:left="478"/>
        <w:jc w:val="both"/>
      </w:pPr>
      <w:r>
        <w:rPr>
          <w:color w:val="1D1B11"/>
        </w:rPr>
        <w:t>WBGT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 xml:space="preserve">= </w:t>
      </w:r>
      <w:r>
        <w:rPr>
          <w:color w:val="1D1B11"/>
          <w:spacing w:val="-1"/>
        </w:rPr>
        <w:t>0,7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t</w:t>
      </w:r>
      <w:r>
        <w:rPr>
          <w:color w:val="1D1B11"/>
          <w:spacing w:val="-1"/>
          <w:position w:val="-2"/>
          <w:sz w:val="14"/>
        </w:rPr>
        <w:t>nw</w:t>
      </w:r>
      <w:r>
        <w:rPr>
          <w:color w:val="1D1B11"/>
          <w:spacing w:val="18"/>
          <w:position w:val="-2"/>
          <w:sz w:val="14"/>
        </w:rPr>
        <w:t xml:space="preserve"> </w:t>
      </w:r>
      <w:r>
        <w:rPr>
          <w:color w:val="1D1B11"/>
        </w:rPr>
        <w:t>+</w:t>
      </w:r>
      <w:r>
        <w:rPr>
          <w:color w:val="1D1B11"/>
          <w:spacing w:val="-1"/>
        </w:rPr>
        <w:t xml:space="preserve"> </w:t>
      </w:r>
      <w:r>
        <w:rPr>
          <w:color w:val="1D1B11"/>
        </w:rPr>
        <w:t>0,3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t</w:t>
      </w:r>
      <w:r>
        <w:rPr>
          <w:color w:val="1D1B11"/>
          <w:position w:val="-2"/>
          <w:sz w:val="14"/>
        </w:rPr>
        <w:t>g</w:t>
      </w:r>
      <w:r>
        <w:rPr>
          <w:color w:val="1D1B11"/>
          <w:position w:val="-2"/>
          <w:sz w:val="14"/>
        </w:rPr>
        <w:tab/>
      </w:r>
      <w:r>
        <w:rPr>
          <w:color w:val="1D1B11"/>
          <w:spacing w:val="-1"/>
        </w:rPr>
        <w:t>(1)</w:t>
      </w:r>
    </w:p>
    <w:p w:rsidR="00096870" w:rsidRDefault="002A6B7E">
      <w:pPr>
        <w:pStyle w:val="BodyText"/>
        <w:numPr>
          <w:ilvl w:val="1"/>
          <w:numId w:val="8"/>
        </w:numPr>
        <w:tabs>
          <w:tab w:val="left" w:pos="1213"/>
        </w:tabs>
        <w:spacing w:before="153"/>
        <w:ind w:left="1212" w:hanging="410"/>
      </w:pPr>
      <w:r>
        <w:rPr>
          <w:color w:val="1D1B11"/>
        </w:rPr>
        <w:t xml:space="preserve">with </w:t>
      </w:r>
      <w:r>
        <w:rPr>
          <w:color w:val="1D1B11"/>
          <w:spacing w:val="-1"/>
        </w:rPr>
        <w:t>solar load:</w:t>
      </w:r>
    </w:p>
    <w:p w:rsidR="00096870" w:rsidRDefault="00096870">
      <w:pPr>
        <w:spacing w:before="11"/>
        <w:rPr>
          <w:rFonts w:ascii="Calibri" w:eastAsia="Calibri" w:hAnsi="Calibri" w:cs="Calibri"/>
          <w:sz w:val="20"/>
          <w:szCs w:val="20"/>
        </w:rPr>
      </w:pPr>
    </w:p>
    <w:p w:rsidR="00096870" w:rsidRDefault="002A6B7E">
      <w:pPr>
        <w:pStyle w:val="BodyText"/>
        <w:tabs>
          <w:tab w:val="left" w:pos="9198"/>
        </w:tabs>
        <w:spacing w:before="0"/>
        <w:jc w:val="both"/>
      </w:pPr>
      <w:r>
        <w:rPr>
          <w:color w:val="1D1B11"/>
        </w:rPr>
        <w:t>WBGT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 xml:space="preserve">= </w:t>
      </w:r>
      <w:r>
        <w:rPr>
          <w:color w:val="1D1B11"/>
          <w:spacing w:val="-1"/>
        </w:rPr>
        <w:t>0,7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t</w:t>
      </w:r>
      <w:r>
        <w:rPr>
          <w:color w:val="1D1B11"/>
          <w:spacing w:val="-1"/>
          <w:position w:val="-2"/>
          <w:sz w:val="14"/>
        </w:rPr>
        <w:t>nw</w:t>
      </w:r>
      <w:r>
        <w:rPr>
          <w:color w:val="1D1B11"/>
          <w:spacing w:val="17"/>
          <w:position w:val="-2"/>
          <w:sz w:val="14"/>
        </w:rPr>
        <w:t xml:space="preserve"> </w:t>
      </w:r>
      <w:r>
        <w:rPr>
          <w:color w:val="1D1B11"/>
        </w:rPr>
        <w:t>+</w:t>
      </w:r>
      <w:r>
        <w:rPr>
          <w:color w:val="1D1B11"/>
          <w:spacing w:val="-1"/>
        </w:rPr>
        <w:t xml:space="preserve"> </w:t>
      </w:r>
      <w:r>
        <w:rPr>
          <w:color w:val="1D1B11"/>
        </w:rPr>
        <w:t>0,2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t</w:t>
      </w:r>
      <w:r>
        <w:rPr>
          <w:color w:val="1D1B11"/>
          <w:position w:val="-2"/>
          <w:sz w:val="14"/>
        </w:rPr>
        <w:t>g</w:t>
      </w:r>
      <w:r>
        <w:rPr>
          <w:color w:val="1D1B11"/>
          <w:spacing w:val="17"/>
          <w:position w:val="-2"/>
          <w:sz w:val="14"/>
        </w:rPr>
        <w:t xml:space="preserve"> </w:t>
      </w:r>
      <w:r>
        <w:rPr>
          <w:color w:val="1D1B11"/>
        </w:rPr>
        <w:t>+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0,1</w:t>
      </w:r>
      <w:r>
        <w:rPr>
          <w:color w:val="1D1B11"/>
        </w:rPr>
        <w:t xml:space="preserve"> </w:t>
      </w:r>
      <w:r>
        <w:rPr>
          <w:color w:val="1D1B11"/>
          <w:spacing w:val="1"/>
        </w:rPr>
        <w:t>t</w:t>
      </w:r>
      <w:r>
        <w:rPr>
          <w:color w:val="1D1B11"/>
          <w:spacing w:val="1"/>
          <w:position w:val="-2"/>
          <w:sz w:val="14"/>
        </w:rPr>
        <w:t>a</w:t>
      </w:r>
      <w:r>
        <w:rPr>
          <w:color w:val="1D1B11"/>
          <w:spacing w:val="1"/>
          <w:position w:val="-2"/>
          <w:sz w:val="14"/>
        </w:rPr>
        <w:tab/>
      </w:r>
      <w:r>
        <w:rPr>
          <w:color w:val="1D1B11"/>
          <w:spacing w:val="-1"/>
        </w:rPr>
        <w:t>(2)</w:t>
      </w:r>
    </w:p>
    <w:p w:rsidR="00096870" w:rsidRPr="006A4808" w:rsidRDefault="002A6B7E" w:rsidP="00726ACB">
      <w:pPr>
        <w:pStyle w:val="BodyText"/>
        <w:spacing w:before="152"/>
        <w:ind w:right="453"/>
        <w:jc w:val="both"/>
        <w:rPr>
          <w:rFonts w:asciiTheme="minorHAnsi" w:hAnsiTheme="minorHAnsi" w:cstheme="minorHAnsi"/>
        </w:rPr>
      </w:pPr>
      <w:r w:rsidRPr="006A4808">
        <w:rPr>
          <w:rFonts w:asciiTheme="minorHAnsi" w:hAnsiTheme="minorHAnsi" w:cstheme="minorHAnsi"/>
          <w:color w:val="1D1B11"/>
          <w:spacing w:val="-1"/>
        </w:rPr>
        <w:t>Globe</w:t>
      </w:r>
      <w:r w:rsidRPr="006A4808">
        <w:rPr>
          <w:rFonts w:asciiTheme="minorHAnsi" w:hAnsiTheme="minorHAnsi" w:cstheme="minorHAnsi"/>
          <w:color w:val="1D1B11"/>
          <w:spacing w:val="13"/>
        </w:rPr>
        <w:t xml:space="preserve"> </w:t>
      </w:r>
      <w:r w:rsidRPr="006A4808">
        <w:rPr>
          <w:rFonts w:asciiTheme="minorHAnsi" w:hAnsiTheme="minorHAnsi" w:cstheme="minorHAnsi"/>
          <w:color w:val="1D1B11"/>
          <w:spacing w:val="-1"/>
        </w:rPr>
        <w:t>temperature</w:t>
      </w:r>
      <w:r w:rsidRPr="006A4808">
        <w:rPr>
          <w:rFonts w:asciiTheme="minorHAnsi" w:hAnsiTheme="minorHAnsi" w:cstheme="minorHAnsi"/>
          <w:color w:val="1D1B11"/>
          <w:spacing w:val="15"/>
        </w:rPr>
        <w:t xml:space="preserve"> </w:t>
      </w:r>
      <w:r w:rsidRPr="006A4808">
        <w:rPr>
          <w:rFonts w:asciiTheme="minorHAnsi" w:hAnsiTheme="minorHAnsi" w:cstheme="minorHAnsi"/>
          <w:color w:val="1D1B11"/>
          <w:spacing w:val="-1"/>
        </w:rPr>
        <w:t>assesses</w:t>
      </w:r>
      <w:r w:rsidRPr="006A4808">
        <w:rPr>
          <w:rFonts w:asciiTheme="minorHAnsi" w:hAnsiTheme="minorHAnsi" w:cstheme="minorHAnsi"/>
          <w:color w:val="1D1B11"/>
          <w:spacing w:val="15"/>
        </w:rPr>
        <w:t xml:space="preserve"> </w:t>
      </w:r>
      <w:r w:rsidRPr="006A4808">
        <w:rPr>
          <w:rFonts w:asciiTheme="minorHAnsi" w:hAnsiTheme="minorHAnsi" w:cstheme="minorHAnsi"/>
          <w:color w:val="1D1B11"/>
        </w:rPr>
        <w:t>the</w:t>
      </w:r>
      <w:r w:rsidRPr="006A4808">
        <w:rPr>
          <w:rFonts w:asciiTheme="minorHAnsi" w:hAnsiTheme="minorHAnsi" w:cstheme="minorHAnsi"/>
          <w:color w:val="1D1B11"/>
          <w:spacing w:val="12"/>
        </w:rPr>
        <w:t xml:space="preserve"> </w:t>
      </w:r>
      <w:r w:rsidRPr="006A4808">
        <w:rPr>
          <w:rFonts w:asciiTheme="minorHAnsi" w:hAnsiTheme="minorHAnsi" w:cstheme="minorHAnsi"/>
          <w:color w:val="1D1B11"/>
          <w:spacing w:val="-1"/>
        </w:rPr>
        <w:t>total</w:t>
      </w:r>
      <w:r w:rsidRPr="006A4808">
        <w:rPr>
          <w:rFonts w:asciiTheme="minorHAnsi" w:hAnsiTheme="minorHAnsi" w:cstheme="minorHAnsi"/>
          <w:color w:val="1D1B11"/>
          <w:spacing w:val="14"/>
        </w:rPr>
        <w:t xml:space="preserve"> </w:t>
      </w:r>
      <w:r w:rsidRPr="006A4808">
        <w:rPr>
          <w:rFonts w:asciiTheme="minorHAnsi" w:hAnsiTheme="minorHAnsi" w:cstheme="minorHAnsi"/>
          <w:color w:val="1D1B11"/>
          <w:spacing w:val="-1"/>
        </w:rPr>
        <w:t>radiant</w:t>
      </w:r>
      <w:r w:rsidRPr="006A4808">
        <w:rPr>
          <w:rFonts w:asciiTheme="minorHAnsi" w:hAnsiTheme="minorHAnsi" w:cstheme="minorHAnsi"/>
          <w:color w:val="1D1B11"/>
          <w:spacing w:val="15"/>
        </w:rPr>
        <w:t xml:space="preserve"> </w:t>
      </w:r>
      <w:r w:rsidRPr="006A4808">
        <w:rPr>
          <w:rFonts w:asciiTheme="minorHAnsi" w:hAnsiTheme="minorHAnsi" w:cstheme="minorHAnsi"/>
          <w:color w:val="1D1B11"/>
          <w:spacing w:val="-1"/>
        </w:rPr>
        <w:t>heat</w:t>
      </w:r>
      <w:r w:rsidRPr="006A4808">
        <w:rPr>
          <w:rFonts w:asciiTheme="minorHAnsi" w:hAnsiTheme="minorHAnsi" w:cstheme="minorHAnsi"/>
          <w:color w:val="1D1B11"/>
          <w:spacing w:val="15"/>
        </w:rPr>
        <w:t xml:space="preserve"> </w:t>
      </w:r>
      <w:r w:rsidRPr="006A4808">
        <w:rPr>
          <w:rFonts w:asciiTheme="minorHAnsi" w:hAnsiTheme="minorHAnsi" w:cstheme="minorHAnsi"/>
          <w:color w:val="1D1B11"/>
          <w:spacing w:val="-2"/>
        </w:rPr>
        <w:t>load</w:t>
      </w:r>
      <w:r w:rsidRPr="006A4808">
        <w:rPr>
          <w:rFonts w:asciiTheme="minorHAnsi" w:hAnsiTheme="minorHAnsi" w:cstheme="minorHAnsi"/>
          <w:color w:val="1D1B11"/>
          <w:spacing w:val="13"/>
        </w:rPr>
        <w:t xml:space="preserve"> </w:t>
      </w:r>
      <w:r w:rsidRPr="006A4808">
        <w:rPr>
          <w:rFonts w:asciiTheme="minorHAnsi" w:hAnsiTheme="minorHAnsi" w:cstheme="minorHAnsi"/>
          <w:color w:val="1D1B11"/>
          <w:spacing w:val="-1"/>
        </w:rPr>
        <w:t>from</w:t>
      </w:r>
      <w:r w:rsidRPr="006A4808">
        <w:rPr>
          <w:rFonts w:asciiTheme="minorHAnsi" w:hAnsiTheme="minorHAnsi" w:cstheme="minorHAnsi"/>
          <w:color w:val="1D1B11"/>
          <w:spacing w:val="15"/>
        </w:rPr>
        <w:t xml:space="preserve"> </w:t>
      </w:r>
      <w:r w:rsidRPr="006A4808">
        <w:rPr>
          <w:rFonts w:asciiTheme="minorHAnsi" w:hAnsiTheme="minorHAnsi" w:cstheme="minorHAnsi"/>
          <w:color w:val="1D1B11"/>
        </w:rPr>
        <w:t>the</w:t>
      </w:r>
      <w:r w:rsidRPr="006A4808">
        <w:rPr>
          <w:rFonts w:asciiTheme="minorHAnsi" w:hAnsiTheme="minorHAnsi" w:cstheme="minorHAnsi"/>
          <w:color w:val="1D1B11"/>
          <w:spacing w:val="12"/>
        </w:rPr>
        <w:t xml:space="preserve"> </w:t>
      </w:r>
      <w:r w:rsidRPr="006A4808">
        <w:rPr>
          <w:rFonts w:asciiTheme="minorHAnsi" w:hAnsiTheme="minorHAnsi" w:cstheme="minorHAnsi"/>
          <w:color w:val="1D1B11"/>
          <w:spacing w:val="-1"/>
        </w:rPr>
        <w:t>sun</w:t>
      </w:r>
      <w:r w:rsidRPr="006A4808">
        <w:rPr>
          <w:rFonts w:asciiTheme="minorHAnsi" w:hAnsiTheme="minorHAnsi" w:cstheme="minorHAnsi"/>
          <w:color w:val="1D1B11"/>
          <w:spacing w:val="13"/>
        </w:rPr>
        <w:t xml:space="preserve"> </w:t>
      </w:r>
      <w:r w:rsidRPr="006A4808">
        <w:rPr>
          <w:rFonts w:asciiTheme="minorHAnsi" w:hAnsiTheme="minorHAnsi" w:cstheme="minorHAnsi"/>
          <w:color w:val="1D1B11"/>
          <w:spacing w:val="-1"/>
        </w:rPr>
        <w:t>and</w:t>
      </w:r>
      <w:r w:rsidRPr="006A4808">
        <w:rPr>
          <w:rFonts w:asciiTheme="minorHAnsi" w:hAnsiTheme="minorHAnsi" w:cstheme="minorHAnsi"/>
          <w:color w:val="1D1B11"/>
          <w:spacing w:val="14"/>
        </w:rPr>
        <w:t xml:space="preserve"> </w:t>
      </w:r>
      <w:r w:rsidRPr="006A4808">
        <w:rPr>
          <w:rFonts w:asciiTheme="minorHAnsi" w:hAnsiTheme="minorHAnsi" w:cstheme="minorHAnsi"/>
          <w:color w:val="1D1B11"/>
          <w:spacing w:val="-1"/>
        </w:rPr>
        <w:t>other</w:t>
      </w:r>
      <w:r w:rsidRPr="006A4808">
        <w:rPr>
          <w:rFonts w:asciiTheme="minorHAnsi" w:hAnsiTheme="minorHAnsi" w:cstheme="minorHAnsi"/>
          <w:color w:val="1D1B11"/>
          <w:spacing w:val="12"/>
        </w:rPr>
        <w:t xml:space="preserve"> </w:t>
      </w:r>
      <w:r w:rsidRPr="006A4808">
        <w:rPr>
          <w:rFonts w:asciiTheme="minorHAnsi" w:hAnsiTheme="minorHAnsi" w:cstheme="minorHAnsi"/>
          <w:color w:val="1D1B11"/>
          <w:spacing w:val="-1"/>
        </w:rPr>
        <w:t>sources.</w:t>
      </w:r>
      <w:r w:rsidRPr="006A4808">
        <w:rPr>
          <w:rFonts w:asciiTheme="minorHAnsi" w:hAnsiTheme="minorHAnsi" w:cstheme="minorHAnsi"/>
          <w:color w:val="1D1B11"/>
          <w:spacing w:val="14"/>
        </w:rPr>
        <w:t xml:space="preserve"> </w:t>
      </w:r>
      <w:r w:rsidRPr="006A4808">
        <w:rPr>
          <w:rFonts w:asciiTheme="minorHAnsi" w:hAnsiTheme="minorHAnsi" w:cstheme="minorHAnsi"/>
          <w:color w:val="1D1B11"/>
          <w:spacing w:val="-1"/>
        </w:rPr>
        <w:t>Equation</w:t>
      </w:r>
      <w:r w:rsidRPr="006A4808">
        <w:rPr>
          <w:rFonts w:asciiTheme="minorHAnsi" w:hAnsiTheme="minorHAnsi" w:cstheme="minorHAnsi"/>
          <w:color w:val="1D1B11"/>
          <w:spacing w:val="14"/>
        </w:rPr>
        <w:t xml:space="preserve"> </w:t>
      </w:r>
      <w:r w:rsidRPr="006A4808">
        <w:rPr>
          <w:rFonts w:asciiTheme="minorHAnsi" w:hAnsiTheme="minorHAnsi" w:cstheme="minorHAnsi"/>
          <w:color w:val="1D1B11"/>
        </w:rPr>
        <w:t>2</w:t>
      </w:r>
      <w:r w:rsidRPr="006A4808">
        <w:rPr>
          <w:rFonts w:asciiTheme="minorHAnsi" w:hAnsiTheme="minorHAnsi" w:cstheme="minorHAnsi"/>
          <w:color w:val="1D1B11"/>
          <w:spacing w:val="67"/>
        </w:rPr>
        <w:t xml:space="preserve"> </w:t>
      </w:r>
      <w:r w:rsidRPr="006A4808">
        <w:rPr>
          <w:rFonts w:asciiTheme="minorHAnsi" w:hAnsiTheme="minorHAnsi" w:cstheme="minorHAnsi"/>
          <w:color w:val="1D1B11"/>
          <w:spacing w:val="-1"/>
        </w:rPr>
        <w:t>accounts</w:t>
      </w:r>
      <w:r w:rsidRPr="006A4808">
        <w:rPr>
          <w:rFonts w:asciiTheme="minorHAnsi" w:hAnsiTheme="minorHAnsi" w:cstheme="minorHAnsi"/>
          <w:color w:val="1D1B11"/>
          <w:spacing w:val="-2"/>
        </w:rPr>
        <w:t xml:space="preserve"> </w:t>
      </w:r>
      <w:r w:rsidRPr="006A4808">
        <w:rPr>
          <w:rFonts w:asciiTheme="minorHAnsi" w:hAnsiTheme="minorHAnsi" w:cstheme="minorHAnsi"/>
          <w:color w:val="1D1B11"/>
        </w:rPr>
        <w:t>for</w:t>
      </w:r>
      <w:r w:rsidRPr="006A4808">
        <w:rPr>
          <w:rFonts w:asciiTheme="minorHAnsi" w:hAnsiTheme="minorHAnsi" w:cstheme="minorHAnsi"/>
          <w:color w:val="1D1B11"/>
          <w:spacing w:val="-3"/>
        </w:rPr>
        <w:t xml:space="preserve"> </w:t>
      </w:r>
      <w:r w:rsidRPr="006A4808">
        <w:rPr>
          <w:rFonts w:asciiTheme="minorHAnsi" w:hAnsiTheme="minorHAnsi" w:cstheme="minorHAnsi"/>
          <w:color w:val="1D1B11"/>
        </w:rPr>
        <w:t xml:space="preserve">an </w:t>
      </w:r>
      <w:r w:rsidRPr="006A4808">
        <w:rPr>
          <w:rFonts w:asciiTheme="minorHAnsi" w:hAnsiTheme="minorHAnsi" w:cstheme="minorHAnsi"/>
          <w:color w:val="1D1B11"/>
          <w:spacing w:val="-1"/>
        </w:rPr>
        <w:t>overestimation</w:t>
      </w:r>
      <w:r w:rsidRPr="006A4808">
        <w:rPr>
          <w:rFonts w:asciiTheme="minorHAnsi" w:hAnsiTheme="minorHAnsi" w:cstheme="minorHAnsi"/>
          <w:color w:val="1D1B11"/>
          <w:spacing w:val="-3"/>
        </w:rPr>
        <w:t xml:space="preserve"> </w:t>
      </w:r>
      <w:r w:rsidRPr="006A4808">
        <w:rPr>
          <w:rFonts w:asciiTheme="minorHAnsi" w:hAnsiTheme="minorHAnsi" w:cstheme="minorHAnsi"/>
          <w:color w:val="1D1B11"/>
        </w:rPr>
        <w:t>of</w:t>
      </w:r>
      <w:r w:rsidRPr="006A4808">
        <w:rPr>
          <w:rFonts w:asciiTheme="minorHAnsi" w:hAnsiTheme="minorHAnsi" w:cstheme="minorHAnsi"/>
          <w:color w:val="1D1B11"/>
          <w:spacing w:val="2"/>
        </w:rPr>
        <w:t xml:space="preserve"> </w:t>
      </w:r>
      <w:r w:rsidRPr="006A4808">
        <w:rPr>
          <w:rFonts w:asciiTheme="minorHAnsi" w:hAnsiTheme="minorHAnsi" w:cstheme="minorHAnsi"/>
          <w:color w:val="1D1B11"/>
          <w:spacing w:val="-1"/>
        </w:rPr>
        <w:t>direct</w:t>
      </w:r>
      <w:r w:rsidRPr="006A4808">
        <w:rPr>
          <w:rFonts w:asciiTheme="minorHAnsi" w:hAnsiTheme="minorHAnsi" w:cstheme="minorHAnsi"/>
          <w:color w:val="1D1B11"/>
          <w:spacing w:val="1"/>
        </w:rPr>
        <w:t xml:space="preserve"> </w:t>
      </w:r>
      <w:r w:rsidRPr="006A4808">
        <w:rPr>
          <w:rFonts w:asciiTheme="minorHAnsi" w:hAnsiTheme="minorHAnsi" w:cstheme="minorHAnsi"/>
          <w:color w:val="1D1B11"/>
          <w:spacing w:val="-1"/>
        </w:rPr>
        <w:t>radiant</w:t>
      </w:r>
      <w:r w:rsidRPr="006A4808">
        <w:rPr>
          <w:rFonts w:asciiTheme="minorHAnsi" w:hAnsiTheme="minorHAnsi" w:cstheme="minorHAnsi"/>
          <w:color w:val="1D1B11"/>
        </w:rPr>
        <w:t xml:space="preserve"> </w:t>
      </w:r>
      <w:r w:rsidRPr="006A4808">
        <w:rPr>
          <w:rFonts w:asciiTheme="minorHAnsi" w:hAnsiTheme="minorHAnsi" w:cstheme="minorHAnsi"/>
          <w:color w:val="1D1B11"/>
          <w:spacing w:val="-1"/>
        </w:rPr>
        <w:t>heat</w:t>
      </w:r>
      <w:r w:rsidRPr="006A4808">
        <w:rPr>
          <w:rFonts w:asciiTheme="minorHAnsi" w:hAnsiTheme="minorHAnsi" w:cstheme="minorHAnsi"/>
          <w:color w:val="1D1B11"/>
        </w:rPr>
        <w:t xml:space="preserve"> </w:t>
      </w:r>
      <w:r w:rsidRPr="006A4808">
        <w:rPr>
          <w:rFonts w:asciiTheme="minorHAnsi" w:hAnsiTheme="minorHAnsi" w:cstheme="minorHAnsi"/>
          <w:color w:val="1D1B11"/>
          <w:spacing w:val="-1"/>
        </w:rPr>
        <w:t>from</w:t>
      </w:r>
      <w:r w:rsidRPr="006A4808">
        <w:rPr>
          <w:rFonts w:asciiTheme="minorHAnsi" w:hAnsiTheme="minorHAnsi" w:cstheme="minorHAnsi"/>
          <w:color w:val="1D1B11"/>
          <w:spacing w:val="-2"/>
        </w:rPr>
        <w:t xml:space="preserve"> </w:t>
      </w:r>
      <w:r w:rsidRPr="006A4808">
        <w:rPr>
          <w:rFonts w:asciiTheme="minorHAnsi" w:hAnsiTheme="minorHAnsi" w:cstheme="minorHAnsi"/>
          <w:color w:val="1D1B11"/>
          <w:spacing w:val="-1"/>
        </w:rPr>
        <w:t>the</w:t>
      </w:r>
      <w:r w:rsidRPr="006A4808">
        <w:rPr>
          <w:rFonts w:asciiTheme="minorHAnsi" w:hAnsiTheme="minorHAnsi" w:cstheme="minorHAnsi"/>
          <w:color w:val="1D1B11"/>
        </w:rPr>
        <w:t xml:space="preserve"> </w:t>
      </w:r>
      <w:r w:rsidRPr="006A4808">
        <w:rPr>
          <w:rFonts w:asciiTheme="minorHAnsi" w:hAnsiTheme="minorHAnsi" w:cstheme="minorHAnsi"/>
          <w:color w:val="1D1B11"/>
          <w:spacing w:val="-1"/>
        </w:rPr>
        <w:t>sun</w:t>
      </w:r>
      <w:r w:rsidR="006A4808">
        <w:rPr>
          <w:rFonts w:asciiTheme="minorHAnsi" w:hAnsiTheme="minorHAnsi" w:cstheme="minorHAnsi"/>
          <w:color w:val="1D1B11"/>
          <w:spacing w:val="-1"/>
        </w:rPr>
        <w:t xml:space="preserve"> (solar load)</w:t>
      </w:r>
      <w:r w:rsidRPr="006A4808">
        <w:rPr>
          <w:rFonts w:asciiTheme="minorHAnsi" w:hAnsiTheme="minorHAnsi" w:cstheme="minorHAnsi"/>
          <w:color w:val="1D1B11"/>
          <w:spacing w:val="-1"/>
        </w:rPr>
        <w:t>.</w:t>
      </w:r>
      <w:r w:rsidR="006A4808" w:rsidRPr="006A4808">
        <w:rPr>
          <w:rFonts w:asciiTheme="minorHAnsi" w:hAnsiTheme="minorHAnsi" w:cstheme="minorHAnsi"/>
        </w:rPr>
        <w:t xml:space="preserve"> That is, the standard is applicable where </w:t>
      </w:r>
      <w:r w:rsidR="00726ACB">
        <w:rPr>
          <w:rFonts w:asciiTheme="minorHAnsi" w:hAnsiTheme="minorHAnsi" w:cstheme="minorHAnsi"/>
        </w:rPr>
        <w:t>there is radiant</w:t>
      </w:r>
      <w:r w:rsidR="006A4808" w:rsidRPr="006A4808">
        <w:rPr>
          <w:rFonts w:asciiTheme="minorHAnsi" w:hAnsiTheme="minorHAnsi" w:cstheme="minorHAnsi"/>
        </w:rPr>
        <w:t xml:space="preserve"> heat load </w:t>
      </w:r>
      <w:r w:rsidR="00726ACB">
        <w:rPr>
          <w:rFonts w:asciiTheme="minorHAnsi" w:hAnsiTheme="minorHAnsi" w:cstheme="minorHAnsi"/>
        </w:rPr>
        <w:t>with or without</w:t>
      </w:r>
      <w:r w:rsidR="006A4808" w:rsidRPr="006A4808">
        <w:rPr>
          <w:rFonts w:asciiTheme="minorHAnsi" w:hAnsiTheme="minorHAnsi" w:cstheme="minorHAnsi"/>
        </w:rPr>
        <w:t xml:space="preserve"> direct solar radiation. (equations 1 and 2).”</w:t>
      </w:r>
    </w:p>
    <w:p w:rsidR="00096870" w:rsidRDefault="00096870">
      <w:pPr>
        <w:rPr>
          <w:rFonts w:ascii="Calibri" w:eastAsia="Calibri" w:hAnsi="Calibri" w:cs="Calibri"/>
        </w:rPr>
      </w:pPr>
    </w:p>
    <w:p w:rsidR="00096870" w:rsidRDefault="00096870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096870" w:rsidRDefault="002A6B7E">
      <w:pPr>
        <w:pStyle w:val="BodyText"/>
        <w:spacing w:before="0"/>
        <w:ind w:right="446"/>
        <w:jc w:val="both"/>
      </w:pPr>
      <w:r>
        <w:rPr>
          <w:color w:val="1D1B11"/>
          <w:spacing w:val="-1"/>
        </w:rPr>
        <w:t>The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reference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values</w:t>
      </w:r>
      <w:r>
        <w:rPr>
          <w:color w:val="1D1B11"/>
          <w:spacing w:val="8"/>
        </w:rPr>
        <w:t xml:space="preserve"> </w:t>
      </w:r>
      <w:r>
        <w:rPr>
          <w:color w:val="1D1B11"/>
          <w:spacing w:val="-1"/>
        </w:rPr>
        <w:t>were</w:t>
      </w:r>
      <w:r>
        <w:rPr>
          <w:color w:val="1D1B11"/>
          <w:spacing w:val="8"/>
        </w:rPr>
        <w:t xml:space="preserve"> </w:t>
      </w:r>
      <w:r>
        <w:rPr>
          <w:color w:val="1D1B11"/>
          <w:spacing w:val="-1"/>
        </w:rPr>
        <w:t>selected</w:t>
      </w:r>
      <w:r>
        <w:rPr>
          <w:color w:val="1D1B11"/>
          <w:spacing w:val="9"/>
        </w:rPr>
        <w:t xml:space="preserve"> </w:t>
      </w:r>
      <w:r>
        <w:rPr>
          <w:color w:val="1D1B11"/>
          <w:spacing w:val="-1"/>
        </w:rPr>
        <w:t>so</w:t>
      </w:r>
      <w:r>
        <w:rPr>
          <w:color w:val="1D1B11"/>
          <w:spacing w:val="8"/>
        </w:rPr>
        <w:t xml:space="preserve"> </w:t>
      </w:r>
      <w:r>
        <w:rPr>
          <w:color w:val="1D1B11"/>
        </w:rPr>
        <w:t>that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level</w:t>
      </w:r>
      <w:r>
        <w:rPr>
          <w:color w:val="1D1B11"/>
          <w:spacing w:val="7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9"/>
        </w:rPr>
        <w:t xml:space="preserve"> </w:t>
      </w:r>
      <w:r>
        <w:rPr>
          <w:color w:val="1D1B11"/>
          <w:spacing w:val="-1"/>
        </w:rPr>
        <w:t>heat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stress</w:t>
      </w:r>
      <w:r>
        <w:rPr>
          <w:color w:val="1D1B11"/>
          <w:spacing w:val="7"/>
        </w:rPr>
        <w:t xml:space="preserve"> </w:t>
      </w:r>
      <w:r>
        <w:rPr>
          <w:color w:val="1D1B11"/>
        </w:rPr>
        <w:t>can</w:t>
      </w:r>
      <w:r>
        <w:rPr>
          <w:color w:val="1D1B11"/>
          <w:spacing w:val="9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sustained</w:t>
      </w:r>
      <w:r>
        <w:rPr>
          <w:color w:val="1D1B11"/>
          <w:spacing w:val="9"/>
        </w:rPr>
        <w:t xml:space="preserve"> </w:t>
      </w:r>
      <w:r>
        <w:rPr>
          <w:color w:val="1D1B11"/>
          <w:spacing w:val="-1"/>
        </w:rPr>
        <w:t>during</w:t>
      </w:r>
      <w:r>
        <w:rPr>
          <w:color w:val="1D1B11"/>
          <w:spacing w:val="9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10"/>
        </w:rPr>
        <w:t xml:space="preserve"> </w:t>
      </w:r>
      <w:r>
        <w:rPr>
          <w:color w:val="1D1B11"/>
        </w:rPr>
        <w:t>total</w:t>
      </w:r>
      <w:r>
        <w:rPr>
          <w:color w:val="1D1B11"/>
          <w:spacing w:val="59"/>
        </w:rPr>
        <w:t xml:space="preserve"> </w:t>
      </w:r>
      <w:r>
        <w:rPr>
          <w:color w:val="1D1B11"/>
          <w:spacing w:val="-1"/>
        </w:rPr>
        <w:t>exposure</w:t>
      </w:r>
      <w:r>
        <w:rPr>
          <w:color w:val="1D1B11"/>
          <w:spacing w:val="45"/>
        </w:rPr>
        <w:t xml:space="preserve"> </w:t>
      </w:r>
      <w:r>
        <w:rPr>
          <w:color w:val="1D1B11"/>
          <w:spacing w:val="-1"/>
        </w:rPr>
        <w:t>over</w:t>
      </w:r>
      <w:r>
        <w:rPr>
          <w:color w:val="1D1B11"/>
          <w:spacing w:val="46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44"/>
        </w:rPr>
        <w:t xml:space="preserve"> </w:t>
      </w:r>
      <w:r>
        <w:rPr>
          <w:color w:val="1D1B11"/>
          <w:spacing w:val="-1"/>
        </w:rPr>
        <w:t>working</w:t>
      </w:r>
      <w:r>
        <w:rPr>
          <w:color w:val="1D1B11"/>
          <w:spacing w:val="44"/>
        </w:rPr>
        <w:t xml:space="preserve"> </w:t>
      </w:r>
      <w:r>
        <w:rPr>
          <w:color w:val="1D1B11"/>
          <w:spacing w:val="-1"/>
        </w:rPr>
        <w:t>day</w:t>
      </w:r>
      <w:r>
        <w:rPr>
          <w:color w:val="1D1B11"/>
          <w:spacing w:val="47"/>
        </w:rPr>
        <w:t xml:space="preserve"> </w:t>
      </w:r>
      <w:r>
        <w:rPr>
          <w:color w:val="1D1B11"/>
          <w:spacing w:val="-1"/>
        </w:rPr>
        <w:t>(up</w:t>
      </w:r>
      <w:r>
        <w:rPr>
          <w:color w:val="1D1B11"/>
          <w:spacing w:val="45"/>
        </w:rPr>
        <w:t xml:space="preserve"> </w:t>
      </w:r>
      <w:r>
        <w:rPr>
          <w:color w:val="1D1B11"/>
        </w:rPr>
        <w:t>to</w:t>
      </w:r>
      <w:r>
        <w:rPr>
          <w:color w:val="1D1B11"/>
          <w:spacing w:val="47"/>
        </w:rPr>
        <w:t xml:space="preserve"> </w:t>
      </w:r>
      <w:r>
        <w:rPr>
          <w:color w:val="1D1B11"/>
        </w:rPr>
        <w:t>8</w:t>
      </w:r>
      <w:r>
        <w:rPr>
          <w:color w:val="1D1B11"/>
          <w:spacing w:val="48"/>
        </w:rPr>
        <w:t xml:space="preserve"> </w:t>
      </w:r>
      <w:r>
        <w:rPr>
          <w:color w:val="1D1B11"/>
          <w:spacing w:val="-1"/>
        </w:rPr>
        <w:t>hours).</w:t>
      </w:r>
      <w:r>
        <w:rPr>
          <w:color w:val="1D1B11"/>
          <w:spacing w:val="45"/>
        </w:rPr>
        <w:t xml:space="preserve"> </w:t>
      </w:r>
      <w:r>
        <w:rPr>
          <w:color w:val="1D1B11"/>
          <w:spacing w:val="-2"/>
        </w:rPr>
        <w:t>The</w:t>
      </w:r>
      <w:r>
        <w:rPr>
          <w:color w:val="1D1B11"/>
          <w:spacing w:val="46"/>
        </w:rPr>
        <w:t xml:space="preserve"> </w:t>
      </w:r>
      <w:r>
        <w:rPr>
          <w:color w:val="1D1B11"/>
        </w:rPr>
        <w:t>time</w:t>
      </w:r>
      <w:r>
        <w:rPr>
          <w:color w:val="1D1B11"/>
          <w:spacing w:val="45"/>
        </w:rPr>
        <w:t xml:space="preserve"> </w:t>
      </w:r>
      <w:r>
        <w:rPr>
          <w:color w:val="1D1B11"/>
          <w:spacing w:val="-1"/>
        </w:rPr>
        <w:t>interval</w:t>
      </w:r>
      <w:r>
        <w:rPr>
          <w:color w:val="1D1B11"/>
          <w:spacing w:val="45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46"/>
        </w:rPr>
        <w:t xml:space="preserve"> </w:t>
      </w:r>
      <w:r>
        <w:rPr>
          <w:color w:val="1D1B11"/>
          <w:spacing w:val="-1"/>
        </w:rPr>
        <w:t>analysis</w:t>
      </w:r>
      <w:r>
        <w:rPr>
          <w:color w:val="1D1B11"/>
          <w:spacing w:val="46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47"/>
        </w:rPr>
        <w:t xml:space="preserve"> </w:t>
      </w:r>
      <w:r>
        <w:rPr>
          <w:color w:val="1D1B11"/>
          <w:spacing w:val="-1"/>
        </w:rPr>
        <w:t>about</w:t>
      </w:r>
      <w:r>
        <w:rPr>
          <w:color w:val="1D1B11"/>
          <w:spacing w:val="47"/>
        </w:rPr>
        <w:t xml:space="preserve"> </w:t>
      </w:r>
      <w:r>
        <w:rPr>
          <w:color w:val="1D1B11"/>
        </w:rPr>
        <w:t>1</w:t>
      </w:r>
      <w:r>
        <w:rPr>
          <w:color w:val="1D1B11"/>
          <w:spacing w:val="47"/>
        </w:rPr>
        <w:t xml:space="preserve"> </w:t>
      </w:r>
      <w:r>
        <w:rPr>
          <w:color w:val="1D1B11"/>
          <w:spacing w:val="-1"/>
        </w:rPr>
        <w:t>hour,</w:t>
      </w:r>
      <w:r>
        <w:rPr>
          <w:color w:val="1D1B11"/>
          <w:spacing w:val="65"/>
        </w:rPr>
        <w:t xml:space="preserve"> </w:t>
      </w:r>
      <w:r>
        <w:rPr>
          <w:color w:val="1D1B11"/>
          <w:spacing w:val="-1"/>
        </w:rPr>
        <w:t>representative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8"/>
        </w:rPr>
        <w:t xml:space="preserve"> </w:t>
      </w:r>
      <w:r>
        <w:rPr>
          <w:color w:val="1D1B11"/>
          <w:spacing w:val="-1"/>
        </w:rPr>
        <w:t>exposure.</w:t>
      </w:r>
      <w:r>
        <w:rPr>
          <w:color w:val="1D1B11"/>
          <w:spacing w:val="7"/>
        </w:rPr>
        <w:t xml:space="preserve"> </w:t>
      </w:r>
      <w:r>
        <w:rPr>
          <w:color w:val="1D1B11"/>
        </w:rPr>
        <w:t>If</w:t>
      </w:r>
      <w:r>
        <w:rPr>
          <w:color w:val="1D1B11"/>
          <w:spacing w:val="6"/>
        </w:rPr>
        <w:t xml:space="preserve"> </w:t>
      </w:r>
      <w:r>
        <w:rPr>
          <w:color w:val="1D1B11"/>
          <w:spacing w:val="-1"/>
        </w:rPr>
        <w:t>there</w:t>
      </w:r>
      <w:r>
        <w:rPr>
          <w:color w:val="1D1B11"/>
          <w:spacing w:val="8"/>
        </w:rPr>
        <w:t xml:space="preserve"> </w:t>
      </w:r>
      <w:r>
        <w:rPr>
          <w:color w:val="1D1B11"/>
          <w:spacing w:val="-1"/>
        </w:rPr>
        <w:t>are</w:t>
      </w:r>
      <w:r>
        <w:rPr>
          <w:color w:val="1D1B11"/>
          <w:spacing w:val="8"/>
        </w:rPr>
        <w:t xml:space="preserve"> </w:t>
      </w:r>
      <w:r>
        <w:rPr>
          <w:color w:val="1D1B11"/>
          <w:spacing w:val="-1"/>
        </w:rPr>
        <w:t>spatial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and/or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temporal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variations</w:t>
      </w:r>
      <w:r>
        <w:rPr>
          <w:color w:val="1D1B11"/>
          <w:spacing w:val="7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4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environment,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2"/>
        </w:rPr>
        <w:t>it</w:t>
      </w:r>
      <w:r>
        <w:rPr>
          <w:color w:val="1D1B11"/>
          <w:spacing w:val="67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35"/>
        </w:rPr>
        <w:t xml:space="preserve"> </w:t>
      </w:r>
      <w:r>
        <w:rPr>
          <w:color w:val="1D1B11"/>
          <w:spacing w:val="-1"/>
        </w:rPr>
        <w:t>necessary</w:t>
      </w:r>
      <w:r>
        <w:rPr>
          <w:color w:val="1D1B11"/>
          <w:spacing w:val="37"/>
        </w:rPr>
        <w:t xml:space="preserve"> </w:t>
      </w:r>
      <w:r>
        <w:rPr>
          <w:color w:val="1D1B11"/>
          <w:spacing w:val="-1"/>
        </w:rPr>
        <w:t>to</w:t>
      </w:r>
      <w:r>
        <w:rPr>
          <w:color w:val="1D1B11"/>
          <w:spacing w:val="37"/>
        </w:rPr>
        <w:t xml:space="preserve"> </w:t>
      </w:r>
      <w:r>
        <w:rPr>
          <w:color w:val="1D1B11"/>
          <w:spacing w:val="-1"/>
        </w:rPr>
        <w:t>adjust</w:t>
      </w:r>
      <w:r>
        <w:rPr>
          <w:color w:val="1D1B11"/>
          <w:spacing w:val="36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34"/>
        </w:rPr>
        <w:t xml:space="preserve"> </w:t>
      </w:r>
      <w:r>
        <w:rPr>
          <w:color w:val="1D1B11"/>
          <w:spacing w:val="-1"/>
        </w:rPr>
        <w:t>those</w:t>
      </w:r>
      <w:r>
        <w:rPr>
          <w:color w:val="1D1B11"/>
          <w:spacing w:val="35"/>
        </w:rPr>
        <w:t xml:space="preserve"> </w:t>
      </w:r>
      <w:r>
        <w:rPr>
          <w:color w:val="1D1B11"/>
          <w:spacing w:val="-1"/>
        </w:rPr>
        <w:t>variations</w:t>
      </w:r>
      <w:r>
        <w:rPr>
          <w:color w:val="1D1B11"/>
          <w:spacing w:val="36"/>
        </w:rPr>
        <w:t xml:space="preserve"> </w:t>
      </w:r>
      <w:r>
        <w:rPr>
          <w:color w:val="1D1B11"/>
        </w:rPr>
        <w:t>as</w:t>
      </w:r>
      <w:r>
        <w:rPr>
          <w:color w:val="1D1B11"/>
          <w:spacing w:val="35"/>
        </w:rPr>
        <w:t xml:space="preserve"> </w:t>
      </w:r>
      <w:r>
        <w:rPr>
          <w:color w:val="1D1B11"/>
          <w:spacing w:val="-1"/>
        </w:rPr>
        <w:t>described</w:t>
      </w:r>
      <w:r>
        <w:rPr>
          <w:color w:val="1D1B11"/>
          <w:spacing w:val="36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35"/>
        </w:rPr>
        <w:t xml:space="preserve"> </w:t>
      </w:r>
      <w:r>
        <w:rPr>
          <w:color w:val="1D1B11"/>
          <w:spacing w:val="-1"/>
        </w:rPr>
        <w:t>Sections</w:t>
      </w:r>
      <w:r>
        <w:rPr>
          <w:color w:val="1D1B11"/>
          <w:spacing w:val="33"/>
        </w:rPr>
        <w:t xml:space="preserve"> </w:t>
      </w:r>
      <w:r>
        <w:rPr>
          <w:color w:val="1D1B11"/>
          <w:spacing w:val="-1"/>
        </w:rPr>
        <w:t>9.1</w:t>
      </w:r>
      <w:r>
        <w:rPr>
          <w:color w:val="1D1B11"/>
          <w:spacing w:val="34"/>
        </w:rPr>
        <w:t xml:space="preserve"> </w:t>
      </w:r>
      <w:r>
        <w:rPr>
          <w:color w:val="1D1B11"/>
          <w:spacing w:val="-1"/>
        </w:rPr>
        <w:t>(spatial</w:t>
      </w:r>
      <w:r>
        <w:rPr>
          <w:color w:val="1D1B11"/>
          <w:spacing w:val="36"/>
        </w:rPr>
        <w:t xml:space="preserve"> </w:t>
      </w:r>
      <w:r>
        <w:rPr>
          <w:color w:val="1D1B11"/>
        </w:rPr>
        <w:t>variation)</w:t>
      </w:r>
      <w:r>
        <w:rPr>
          <w:color w:val="1D1B11"/>
          <w:spacing w:val="37"/>
        </w:rPr>
        <w:t xml:space="preserve"> </w:t>
      </w:r>
      <w:r>
        <w:rPr>
          <w:color w:val="1D1B11"/>
          <w:spacing w:val="-1"/>
        </w:rPr>
        <w:t>and</w:t>
      </w:r>
      <w:r>
        <w:rPr>
          <w:color w:val="1D1B11"/>
          <w:spacing w:val="34"/>
        </w:rPr>
        <w:t xml:space="preserve"> </w:t>
      </w:r>
      <w:r>
        <w:rPr>
          <w:color w:val="1D1B11"/>
          <w:spacing w:val="-1"/>
        </w:rPr>
        <w:t>9.2</w:t>
      </w:r>
      <w:r>
        <w:rPr>
          <w:color w:val="1D1B11"/>
          <w:spacing w:val="53"/>
        </w:rPr>
        <w:t xml:space="preserve"> </w:t>
      </w:r>
      <w:r>
        <w:rPr>
          <w:color w:val="1D1B11"/>
          <w:spacing w:val="-1"/>
        </w:rPr>
        <w:t>(temporal</w:t>
      </w:r>
      <w:r>
        <w:rPr>
          <w:color w:val="1D1B11"/>
          <w:spacing w:val="-4"/>
        </w:rPr>
        <w:t xml:space="preserve"> </w:t>
      </w:r>
      <w:r>
        <w:rPr>
          <w:color w:val="1D1B11"/>
          <w:spacing w:val="-1"/>
        </w:rPr>
        <w:t>variation).</w:t>
      </w:r>
    </w:p>
    <w:p w:rsidR="00096870" w:rsidRDefault="00096870">
      <w:pPr>
        <w:rPr>
          <w:rFonts w:ascii="Calibri" w:eastAsia="Calibri" w:hAnsi="Calibri" w:cs="Calibri"/>
        </w:rPr>
      </w:pPr>
    </w:p>
    <w:p w:rsidR="00096870" w:rsidRDefault="00096870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096870" w:rsidRDefault="002A6B7E">
      <w:pPr>
        <w:pStyle w:val="BodyText"/>
        <w:spacing w:before="0"/>
        <w:ind w:right="450"/>
        <w:jc w:val="both"/>
      </w:pPr>
      <w:r>
        <w:rPr>
          <w:color w:val="1D1B11"/>
          <w:spacing w:val="-1"/>
        </w:rPr>
        <w:t>Annex</w:t>
      </w:r>
      <w:r>
        <w:rPr>
          <w:color w:val="1D1B11"/>
          <w:spacing w:val="31"/>
        </w:rPr>
        <w:t xml:space="preserve"> </w:t>
      </w:r>
      <w:r>
        <w:rPr>
          <w:color w:val="1D1B11"/>
        </w:rPr>
        <w:t>B</w:t>
      </w:r>
      <w:r>
        <w:rPr>
          <w:color w:val="1D1B11"/>
          <w:spacing w:val="31"/>
        </w:rPr>
        <w:t xml:space="preserve"> </w:t>
      </w:r>
      <w:r>
        <w:rPr>
          <w:color w:val="1D1B11"/>
          <w:spacing w:val="-1"/>
        </w:rPr>
        <w:t>describes</w:t>
      </w:r>
      <w:r>
        <w:rPr>
          <w:color w:val="1D1B11"/>
          <w:spacing w:val="29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31"/>
        </w:rPr>
        <w:t xml:space="preserve"> </w:t>
      </w:r>
      <w:r>
        <w:rPr>
          <w:color w:val="1D1B11"/>
          <w:spacing w:val="-1"/>
        </w:rPr>
        <w:t>specific</w:t>
      </w:r>
      <w:r>
        <w:rPr>
          <w:color w:val="1D1B11"/>
          <w:spacing w:val="31"/>
        </w:rPr>
        <w:t xml:space="preserve"> </w:t>
      </w:r>
      <w:r>
        <w:rPr>
          <w:color w:val="1D1B11"/>
          <w:spacing w:val="-1"/>
        </w:rPr>
        <w:t>specifications</w:t>
      </w:r>
      <w:r>
        <w:rPr>
          <w:color w:val="1D1B11"/>
          <w:spacing w:val="32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31"/>
        </w:rPr>
        <w:t xml:space="preserve"> </w:t>
      </w:r>
      <w:r>
        <w:rPr>
          <w:color w:val="1D1B11"/>
          <w:spacing w:val="-1"/>
        </w:rPr>
        <w:t>sensors</w:t>
      </w:r>
      <w:r>
        <w:rPr>
          <w:color w:val="1D1B11"/>
          <w:spacing w:val="30"/>
        </w:rPr>
        <w:t xml:space="preserve"> </w:t>
      </w:r>
      <w:r>
        <w:rPr>
          <w:color w:val="1D1B11"/>
          <w:spacing w:val="-1"/>
        </w:rPr>
        <w:t>associated</w:t>
      </w:r>
      <w:r>
        <w:rPr>
          <w:color w:val="1D1B11"/>
          <w:spacing w:val="31"/>
        </w:rPr>
        <w:t xml:space="preserve"> </w:t>
      </w:r>
      <w:r>
        <w:rPr>
          <w:color w:val="1D1B11"/>
        </w:rPr>
        <w:t>with</w:t>
      </w:r>
      <w:r>
        <w:rPr>
          <w:color w:val="1D1B11"/>
          <w:spacing w:val="35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29"/>
        </w:rPr>
        <w:t xml:space="preserve"> </w:t>
      </w:r>
      <w:r>
        <w:rPr>
          <w:color w:val="1D1B11"/>
          <w:spacing w:val="-1"/>
        </w:rPr>
        <w:t>measurement</w:t>
      </w:r>
      <w:r>
        <w:rPr>
          <w:color w:val="1D1B11"/>
          <w:spacing w:val="29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31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57"/>
        </w:rPr>
        <w:t xml:space="preserve"> </w:t>
      </w:r>
      <w:r>
        <w:rPr>
          <w:color w:val="1D1B11"/>
        </w:rPr>
        <w:t xml:space="preserve">WBGT </w:t>
      </w:r>
      <w:r>
        <w:rPr>
          <w:color w:val="1D1B11"/>
          <w:spacing w:val="-1"/>
        </w:rPr>
        <w:t>and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shall be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used</w:t>
      </w:r>
      <w:r>
        <w:rPr>
          <w:color w:val="1D1B11"/>
        </w:rPr>
        <w:t xml:space="preserve"> in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 xml:space="preserve">the </w:t>
      </w:r>
      <w:r>
        <w:rPr>
          <w:color w:val="1D1B11"/>
          <w:spacing w:val="-1"/>
        </w:rPr>
        <w:t xml:space="preserve">application </w:t>
      </w:r>
      <w:r>
        <w:rPr>
          <w:color w:val="1D1B11"/>
        </w:rPr>
        <w:t>of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this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international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standard.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(see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Notes</w:t>
      </w:r>
      <w:r>
        <w:rPr>
          <w:color w:val="1D1B11"/>
        </w:rPr>
        <w:t xml:space="preserve"> 1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and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2).</w:t>
      </w:r>
    </w:p>
    <w:p w:rsidR="00096870" w:rsidRDefault="002A6B7E" w:rsidP="00ED71FC">
      <w:pPr>
        <w:pStyle w:val="BodyText"/>
        <w:spacing w:line="239" w:lineRule="auto"/>
        <w:ind w:right="446"/>
        <w:jc w:val="both"/>
      </w:pPr>
      <w:r>
        <w:rPr>
          <w:color w:val="1D1B11"/>
        </w:rPr>
        <w:t>Note</w:t>
      </w:r>
      <w:r w:rsidR="00532BFE">
        <w:rPr>
          <w:color w:val="1D1B11"/>
        </w:rPr>
        <w:t xml:space="preserve"> 1</w:t>
      </w:r>
      <w:r>
        <w:rPr>
          <w:color w:val="1D1B11"/>
        </w:rPr>
        <w:t>.</w:t>
      </w:r>
      <w:r>
        <w:rPr>
          <w:color w:val="1D1B11"/>
          <w:spacing w:val="18"/>
        </w:rPr>
        <w:t xml:space="preserve"> </w:t>
      </w:r>
      <w:r>
        <w:rPr>
          <w:color w:val="1D1B11"/>
          <w:spacing w:val="-1"/>
        </w:rPr>
        <w:t>There</w:t>
      </w:r>
      <w:r>
        <w:rPr>
          <w:color w:val="1D1B11"/>
          <w:spacing w:val="35"/>
        </w:rPr>
        <w:t xml:space="preserve"> </w:t>
      </w:r>
      <w:r>
        <w:rPr>
          <w:color w:val="1D1B11"/>
          <w:spacing w:val="-1"/>
        </w:rPr>
        <w:t>are</w:t>
      </w:r>
      <w:r>
        <w:rPr>
          <w:color w:val="1D1B11"/>
          <w:spacing w:val="34"/>
        </w:rPr>
        <w:t xml:space="preserve"> </w:t>
      </w:r>
      <w:r>
        <w:rPr>
          <w:color w:val="1D1B11"/>
          <w:spacing w:val="-1"/>
        </w:rPr>
        <w:t>variations</w:t>
      </w:r>
      <w:r>
        <w:rPr>
          <w:color w:val="1D1B11"/>
          <w:spacing w:val="33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33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34"/>
        </w:rPr>
        <w:t xml:space="preserve"> </w:t>
      </w:r>
      <w:r>
        <w:rPr>
          <w:color w:val="1D1B11"/>
          <w:spacing w:val="-1"/>
        </w:rPr>
        <w:t>design</w:t>
      </w:r>
      <w:r>
        <w:rPr>
          <w:color w:val="1D1B11"/>
          <w:spacing w:val="33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30"/>
        </w:rPr>
        <w:t xml:space="preserve"> </w:t>
      </w:r>
      <w:r>
        <w:rPr>
          <w:color w:val="1D1B11"/>
          <w:spacing w:val="-1"/>
        </w:rPr>
        <w:t>actual</w:t>
      </w:r>
      <w:r>
        <w:rPr>
          <w:color w:val="1D1B11"/>
          <w:spacing w:val="33"/>
        </w:rPr>
        <w:t xml:space="preserve"> </w:t>
      </w:r>
      <w:r>
        <w:rPr>
          <w:color w:val="1D1B11"/>
          <w:spacing w:val="-1"/>
        </w:rPr>
        <w:t>sensors</w:t>
      </w:r>
      <w:r>
        <w:rPr>
          <w:color w:val="1D1B11"/>
          <w:spacing w:val="34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32"/>
        </w:rPr>
        <w:t xml:space="preserve"> </w:t>
      </w:r>
      <w:r>
        <w:rPr>
          <w:color w:val="1D1B11"/>
          <w:spacing w:val="-1"/>
        </w:rPr>
        <w:t>instrumentation</w:t>
      </w:r>
      <w:r>
        <w:rPr>
          <w:color w:val="1D1B11"/>
          <w:spacing w:val="33"/>
        </w:rPr>
        <w:t xml:space="preserve"> </w:t>
      </w:r>
      <w:r>
        <w:rPr>
          <w:color w:val="1D1B11"/>
        </w:rPr>
        <w:t>that</w:t>
      </w:r>
      <w:r>
        <w:rPr>
          <w:color w:val="1D1B11"/>
          <w:spacing w:val="35"/>
        </w:rPr>
        <w:t xml:space="preserve"> </w:t>
      </w:r>
      <w:r>
        <w:rPr>
          <w:color w:val="1D1B11"/>
          <w:spacing w:val="-1"/>
        </w:rPr>
        <w:t>are</w:t>
      </w:r>
      <w:r>
        <w:rPr>
          <w:color w:val="1D1B11"/>
          <w:spacing w:val="35"/>
        </w:rPr>
        <w:t xml:space="preserve"> </w:t>
      </w:r>
      <w:r>
        <w:rPr>
          <w:color w:val="1D1B11"/>
          <w:spacing w:val="-1"/>
        </w:rPr>
        <w:t>used</w:t>
      </w:r>
      <w:r>
        <w:rPr>
          <w:color w:val="1D1B11"/>
          <w:spacing w:val="32"/>
        </w:rPr>
        <w:t xml:space="preserve"> </w:t>
      </w:r>
      <w:r>
        <w:rPr>
          <w:color w:val="1D1B11"/>
        </w:rPr>
        <w:t>to</w:t>
      </w:r>
      <w:r>
        <w:rPr>
          <w:color w:val="1D1B11"/>
          <w:spacing w:val="45"/>
        </w:rPr>
        <w:t xml:space="preserve"> </w:t>
      </w:r>
      <w:r>
        <w:rPr>
          <w:color w:val="1D1B11"/>
        </w:rPr>
        <w:t>assess</w:t>
      </w:r>
      <w:r>
        <w:rPr>
          <w:color w:val="1D1B11"/>
          <w:spacing w:val="15"/>
        </w:rPr>
        <w:t xml:space="preserve"> </w:t>
      </w:r>
      <w:r>
        <w:rPr>
          <w:color w:val="1D1B11"/>
          <w:spacing w:val="-1"/>
        </w:rPr>
        <w:t>WBGT.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15"/>
        </w:rPr>
        <w:t xml:space="preserve"> </w:t>
      </w:r>
      <w:r>
        <w:rPr>
          <w:color w:val="1D1B11"/>
          <w:spacing w:val="-2"/>
        </w:rPr>
        <w:t>common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variations</w:t>
      </w:r>
      <w:r>
        <w:rPr>
          <w:color w:val="1D1B11"/>
          <w:spacing w:val="14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design</w:t>
      </w:r>
      <w:r>
        <w:rPr>
          <w:color w:val="1D1B11"/>
          <w:spacing w:val="14"/>
        </w:rPr>
        <w:t xml:space="preserve"> </w:t>
      </w:r>
      <w:r>
        <w:rPr>
          <w:color w:val="1D1B11"/>
        </w:rPr>
        <w:t>are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described</w:t>
      </w:r>
      <w:r>
        <w:rPr>
          <w:color w:val="1D1B11"/>
          <w:spacing w:val="14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Annex</w:t>
      </w:r>
      <w:r>
        <w:rPr>
          <w:color w:val="1D1B11"/>
          <w:spacing w:val="15"/>
        </w:rPr>
        <w:t xml:space="preserve"> </w:t>
      </w:r>
      <w:r>
        <w:rPr>
          <w:color w:val="1D1B11"/>
        </w:rPr>
        <w:t>C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along</w:t>
      </w:r>
      <w:r>
        <w:rPr>
          <w:color w:val="1D1B11"/>
          <w:spacing w:val="13"/>
        </w:rPr>
        <w:t xml:space="preserve"> </w:t>
      </w:r>
      <w:r>
        <w:rPr>
          <w:color w:val="1D1B11"/>
        </w:rPr>
        <w:t>with</w:t>
      </w:r>
      <w:r>
        <w:rPr>
          <w:color w:val="1D1B11"/>
          <w:spacing w:val="14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discussion</w:t>
      </w:r>
      <w:r>
        <w:rPr>
          <w:color w:val="1D1B11"/>
          <w:spacing w:val="14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65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19"/>
        </w:rPr>
        <w:t xml:space="preserve"> </w:t>
      </w:r>
      <w:r>
        <w:rPr>
          <w:color w:val="1D1B11"/>
          <w:spacing w:val="-1"/>
        </w:rPr>
        <w:t>design</w:t>
      </w:r>
      <w:r>
        <w:rPr>
          <w:color w:val="1D1B11"/>
          <w:spacing w:val="18"/>
        </w:rPr>
        <w:t xml:space="preserve"> </w:t>
      </w:r>
      <w:r>
        <w:rPr>
          <w:color w:val="1D1B11"/>
          <w:spacing w:val="-1"/>
        </w:rPr>
        <w:t>implications</w:t>
      </w:r>
      <w:r>
        <w:rPr>
          <w:color w:val="1D1B11"/>
          <w:spacing w:val="17"/>
        </w:rPr>
        <w:t xml:space="preserve"> </w:t>
      </w:r>
      <w:r>
        <w:rPr>
          <w:color w:val="1D1B11"/>
        </w:rPr>
        <w:t>when</w:t>
      </w:r>
      <w:r>
        <w:rPr>
          <w:color w:val="1D1B11"/>
          <w:spacing w:val="18"/>
        </w:rPr>
        <w:t xml:space="preserve"> </w:t>
      </w:r>
      <w:r>
        <w:rPr>
          <w:color w:val="1D1B11"/>
          <w:spacing w:val="-1"/>
        </w:rPr>
        <w:t>compared</w:t>
      </w:r>
      <w:r>
        <w:rPr>
          <w:color w:val="1D1B11"/>
          <w:spacing w:val="19"/>
        </w:rPr>
        <w:t xml:space="preserve"> </w:t>
      </w:r>
      <w:r>
        <w:rPr>
          <w:color w:val="1D1B11"/>
          <w:spacing w:val="-1"/>
        </w:rPr>
        <w:t>with</w:t>
      </w:r>
      <w:r>
        <w:rPr>
          <w:color w:val="1D1B11"/>
          <w:spacing w:val="19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19"/>
        </w:rPr>
        <w:t xml:space="preserve"> </w:t>
      </w:r>
      <w:r>
        <w:rPr>
          <w:color w:val="1D1B11"/>
          <w:spacing w:val="-1"/>
        </w:rPr>
        <w:t>design</w:t>
      </w:r>
      <w:r>
        <w:rPr>
          <w:color w:val="1D1B11"/>
          <w:spacing w:val="18"/>
        </w:rPr>
        <w:t xml:space="preserve"> </w:t>
      </w:r>
      <w:r>
        <w:rPr>
          <w:color w:val="1D1B11"/>
          <w:spacing w:val="-1"/>
        </w:rPr>
        <w:t>adopted</w:t>
      </w:r>
      <w:r>
        <w:rPr>
          <w:color w:val="1D1B11"/>
          <w:spacing w:val="18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18"/>
        </w:rPr>
        <w:t xml:space="preserve"> </w:t>
      </w:r>
      <w:r>
        <w:rPr>
          <w:color w:val="1D1B11"/>
          <w:spacing w:val="-1"/>
        </w:rPr>
        <w:t>this</w:t>
      </w:r>
      <w:r>
        <w:rPr>
          <w:color w:val="1D1B11"/>
          <w:spacing w:val="23"/>
        </w:rPr>
        <w:t xml:space="preserve"> </w:t>
      </w:r>
      <w:r>
        <w:rPr>
          <w:color w:val="1D1B11"/>
          <w:spacing w:val="-2"/>
        </w:rPr>
        <w:t>standard</w:t>
      </w:r>
      <w:r>
        <w:rPr>
          <w:color w:val="1D1B11"/>
          <w:spacing w:val="18"/>
        </w:rPr>
        <w:t xml:space="preserve"> </w:t>
      </w:r>
      <w:r>
        <w:rPr>
          <w:color w:val="1D1B11"/>
          <w:spacing w:val="-1"/>
        </w:rPr>
        <w:t>and</w:t>
      </w:r>
      <w:r>
        <w:rPr>
          <w:color w:val="1D1B11"/>
          <w:spacing w:val="18"/>
        </w:rPr>
        <w:t xml:space="preserve"> </w:t>
      </w:r>
      <w:r>
        <w:rPr>
          <w:color w:val="1D1B11"/>
          <w:spacing w:val="-1"/>
        </w:rPr>
        <w:t>presented</w:t>
      </w:r>
      <w:r>
        <w:rPr>
          <w:color w:val="1D1B11"/>
          <w:spacing w:val="18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89"/>
        </w:rPr>
        <w:t xml:space="preserve"> </w:t>
      </w:r>
      <w:r>
        <w:rPr>
          <w:color w:val="1D1B11"/>
          <w:spacing w:val="-1"/>
        </w:rPr>
        <w:t>Annex</w:t>
      </w:r>
      <w:r>
        <w:rPr>
          <w:color w:val="1D1B11"/>
        </w:rPr>
        <w:t xml:space="preserve"> B.</w:t>
      </w:r>
    </w:p>
    <w:p w:rsidR="00096870" w:rsidRDefault="002A6B7E" w:rsidP="00ED71FC">
      <w:pPr>
        <w:pStyle w:val="BodyText"/>
        <w:ind w:right="446"/>
        <w:jc w:val="both"/>
      </w:pPr>
      <w:r>
        <w:rPr>
          <w:color w:val="1D1B11"/>
        </w:rPr>
        <w:t>Note</w:t>
      </w:r>
      <w:r w:rsidR="00532BFE">
        <w:rPr>
          <w:color w:val="1D1B11"/>
        </w:rPr>
        <w:t xml:space="preserve"> 2</w:t>
      </w:r>
      <w:r>
        <w:rPr>
          <w:color w:val="1D1B11"/>
        </w:rPr>
        <w:t>.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2"/>
        </w:rPr>
        <w:t>The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preferred method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 xml:space="preserve">determining </w:t>
      </w:r>
      <w:r>
        <w:rPr>
          <w:color w:val="1D1B11"/>
        </w:rPr>
        <w:t xml:space="preserve">WBGT </w:t>
      </w:r>
      <w:r>
        <w:rPr>
          <w:color w:val="1D1B11"/>
          <w:spacing w:val="-1"/>
        </w:rPr>
        <w:t>values</w:t>
      </w:r>
      <w:r>
        <w:rPr>
          <w:color w:val="1D1B11"/>
        </w:rPr>
        <w:t xml:space="preserve"> is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1"/>
        </w:rPr>
        <w:t>direct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measurement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1"/>
        </w:rPr>
        <w:t>using</w:t>
      </w:r>
      <w:r>
        <w:rPr>
          <w:color w:val="1D1B11"/>
          <w:spacing w:val="2"/>
        </w:rPr>
        <w:t xml:space="preserve"> </w:t>
      </w:r>
      <w:r>
        <w:rPr>
          <w:color w:val="1D1B11"/>
        </w:rPr>
        <w:t xml:space="preserve">the </w:t>
      </w:r>
      <w:r>
        <w:rPr>
          <w:color w:val="1D1B11"/>
          <w:spacing w:val="-1"/>
        </w:rPr>
        <w:t>sensors</w:t>
      </w:r>
      <w:r>
        <w:rPr>
          <w:color w:val="1D1B11"/>
          <w:spacing w:val="63"/>
        </w:rPr>
        <w:t xml:space="preserve"> </w:t>
      </w:r>
      <w:r>
        <w:rPr>
          <w:color w:val="1D1B11"/>
          <w:spacing w:val="-1"/>
        </w:rPr>
        <w:t>described</w:t>
      </w:r>
      <w:r>
        <w:rPr>
          <w:color w:val="1D1B11"/>
          <w:spacing w:val="28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28"/>
        </w:rPr>
        <w:t xml:space="preserve"> </w:t>
      </w:r>
      <w:r>
        <w:rPr>
          <w:color w:val="1D1B11"/>
          <w:spacing w:val="-1"/>
        </w:rPr>
        <w:t>Annex</w:t>
      </w:r>
      <w:r>
        <w:rPr>
          <w:color w:val="1D1B11"/>
          <w:spacing w:val="29"/>
        </w:rPr>
        <w:t xml:space="preserve"> </w:t>
      </w:r>
      <w:r>
        <w:rPr>
          <w:color w:val="1D1B11"/>
        </w:rPr>
        <w:t>B.</w:t>
      </w:r>
      <w:r>
        <w:rPr>
          <w:color w:val="1D1B11"/>
          <w:spacing w:val="27"/>
        </w:rPr>
        <w:t xml:space="preserve"> </w:t>
      </w:r>
      <w:r>
        <w:rPr>
          <w:color w:val="1D1B11"/>
          <w:spacing w:val="-1"/>
        </w:rPr>
        <w:t>However,</w:t>
      </w:r>
      <w:r>
        <w:rPr>
          <w:color w:val="1D1B11"/>
          <w:spacing w:val="29"/>
        </w:rPr>
        <w:t xml:space="preserve"> </w:t>
      </w:r>
      <w:r>
        <w:rPr>
          <w:color w:val="1D1B11"/>
          <w:spacing w:val="-2"/>
        </w:rPr>
        <w:t>it</w:t>
      </w:r>
      <w:r>
        <w:rPr>
          <w:color w:val="1D1B11"/>
          <w:spacing w:val="30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1"/>
        </w:rPr>
        <w:t>sometimes</w:t>
      </w:r>
      <w:r>
        <w:rPr>
          <w:color w:val="1D1B11"/>
          <w:spacing w:val="29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interest</w:t>
      </w:r>
      <w:r>
        <w:rPr>
          <w:color w:val="1D1B11"/>
          <w:spacing w:val="29"/>
        </w:rPr>
        <w:t xml:space="preserve"> </w:t>
      </w:r>
      <w:r>
        <w:rPr>
          <w:color w:val="1D1B11"/>
          <w:spacing w:val="-1"/>
        </w:rPr>
        <w:t>to</w:t>
      </w:r>
      <w:r>
        <w:rPr>
          <w:color w:val="1D1B11"/>
          <w:spacing w:val="30"/>
        </w:rPr>
        <w:t xml:space="preserve"> </w:t>
      </w:r>
      <w:r>
        <w:rPr>
          <w:color w:val="1D1B11"/>
          <w:spacing w:val="-1"/>
        </w:rPr>
        <w:t>predict</w:t>
      </w:r>
      <w:r>
        <w:rPr>
          <w:color w:val="1D1B11"/>
          <w:spacing w:val="26"/>
        </w:rPr>
        <w:t xml:space="preserve"> </w:t>
      </w:r>
      <w:r>
        <w:rPr>
          <w:color w:val="1D1B11"/>
        </w:rPr>
        <w:t>WBGT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values</w:t>
      </w:r>
      <w:r>
        <w:rPr>
          <w:color w:val="1D1B11"/>
          <w:spacing w:val="29"/>
        </w:rPr>
        <w:t xml:space="preserve"> </w:t>
      </w:r>
      <w:r>
        <w:rPr>
          <w:color w:val="1D1B11"/>
          <w:spacing w:val="-2"/>
        </w:rPr>
        <w:t>from</w:t>
      </w:r>
      <w:r>
        <w:rPr>
          <w:color w:val="1D1B11"/>
          <w:spacing w:val="30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29"/>
        </w:rPr>
        <w:t xml:space="preserve"> </w:t>
      </w:r>
      <w:r>
        <w:rPr>
          <w:color w:val="1D1B11"/>
          <w:spacing w:val="-1"/>
        </w:rPr>
        <w:t>four</w:t>
      </w:r>
      <w:r>
        <w:rPr>
          <w:color w:val="1D1B11"/>
          <w:spacing w:val="49"/>
        </w:rPr>
        <w:t xml:space="preserve"> </w:t>
      </w:r>
      <w:r>
        <w:rPr>
          <w:color w:val="1D1B11"/>
          <w:spacing w:val="-1"/>
        </w:rPr>
        <w:t>parameters,</w:t>
      </w:r>
      <w:r>
        <w:rPr>
          <w:color w:val="1D1B11"/>
          <w:spacing w:val="42"/>
        </w:rPr>
        <w:t xml:space="preserve"> </w:t>
      </w:r>
      <w:r>
        <w:rPr>
          <w:color w:val="1D1B11"/>
        </w:rPr>
        <w:t>air</w:t>
      </w:r>
      <w:r>
        <w:rPr>
          <w:color w:val="1D1B11"/>
          <w:spacing w:val="43"/>
        </w:rPr>
        <w:t xml:space="preserve"> </w:t>
      </w:r>
      <w:r>
        <w:rPr>
          <w:color w:val="1D1B11"/>
          <w:spacing w:val="-1"/>
        </w:rPr>
        <w:t>temperature,</w:t>
      </w:r>
      <w:r>
        <w:rPr>
          <w:color w:val="1D1B11"/>
          <w:spacing w:val="44"/>
        </w:rPr>
        <w:t xml:space="preserve"> </w:t>
      </w:r>
      <w:r>
        <w:rPr>
          <w:color w:val="1D1B11"/>
          <w:spacing w:val="-1"/>
        </w:rPr>
        <w:t>mean</w:t>
      </w:r>
      <w:r>
        <w:rPr>
          <w:color w:val="1D1B11"/>
          <w:spacing w:val="42"/>
        </w:rPr>
        <w:t xml:space="preserve"> </w:t>
      </w:r>
      <w:r>
        <w:rPr>
          <w:color w:val="1D1B11"/>
          <w:spacing w:val="-1"/>
        </w:rPr>
        <w:t>radiant</w:t>
      </w:r>
      <w:r>
        <w:rPr>
          <w:color w:val="1D1B11"/>
          <w:spacing w:val="44"/>
        </w:rPr>
        <w:t xml:space="preserve"> </w:t>
      </w:r>
      <w:r>
        <w:rPr>
          <w:color w:val="1D1B11"/>
          <w:spacing w:val="-1"/>
        </w:rPr>
        <w:t>temperature,</w:t>
      </w:r>
      <w:r>
        <w:rPr>
          <w:color w:val="1D1B11"/>
          <w:spacing w:val="44"/>
        </w:rPr>
        <w:t xml:space="preserve"> </w:t>
      </w:r>
      <w:r>
        <w:rPr>
          <w:color w:val="1D1B11"/>
          <w:spacing w:val="-1"/>
        </w:rPr>
        <w:t>relative</w:t>
      </w:r>
      <w:r>
        <w:rPr>
          <w:color w:val="1D1B11"/>
          <w:spacing w:val="44"/>
        </w:rPr>
        <w:t xml:space="preserve"> </w:t>
      </w:r>
      <w:r>
        <w:rPr>
          <w:color w:val="1D1B11"/>
          <w:spacing w:val="-1"/>
        </w:rPr>
        <w:t>humidity</w:t>
      </w:r>
      <w:r>
        <w:rPr>
          <w:color w:val="1D1B11"/>
          <w:spacing w:val="43"/>
        </w:rPr>
        <w:t xml:space="preserve"> </w:t>
      </w:r>
      <w:r>
        <w:rPr>
          <w:color w:val="1D1B11"/>
          <w:spacing w:val="-2"/>
        </w:rPr>
        <w:t>and</w:t>
      </w:r>
      <w:r>
        <w:rPr>
          <w:color w:val="1D1B11"/>
          <w:spacing w:val="43"/>
        </w:rPr>
        <w:t xml:space="preserve"> </w:t>
      </w:r>
      <w:r>
        <w:rPr>
          <w:color w:val="1D1B11"/>
        </w:rPr>
        <w:t>air</w:t>
      </w:r>
      <w:r>
        <w:rPr>
          <w:color w:val="1D1B11"/>
          <w:spacing w:val="43"/>
        </w:rPr>
        <w:t xml:space="preserve"> </w:t>
      </w:r>
      <w:r>
        <w:rPr>
          <w:color w:val="1D1B11"/>
          <w:spacing w:val="-1"/>
        </w:rPr>
        <w:t>velocity.</w:t>
      </w:r>
      <w:r>
        <w:rPr>
          <w:color w:val="1D1B11"/>
          <w:spacing w:val="46"/>
        </w:rPr>
        <w:t xml:space="preserve"> </w:t>
      </w:r>
      <w:r>
        <w:rPr>
          <w:color w:val="1D1B11"/>
          <w:spacing w:val="-2"/>
        </w:rPr>
        <w:t>(See</w:t>
      </w:r>
      <w:r>
        <w:rPr>
          <w:color w:val="1D1B11"/>
          <w:spacing w:val="85"/>
        </w:rPr>
        <w:t xml:space="preserve"> </w:t>
      </w:r>
      <w:r>
        <w:rPr>
          <w:color w:val="1D1B11"/>
          <w:spacing w:val="-1"/>
        </w:rPr>
        <w:t>Annex</w:t>
      </w:r>
      <w:r>
        <w:rPr>
          <w:color w:val="1D1B11"/>
          <w:spacing w:val="1"/>
        </w:rPr>
        <w:t xml:space="preserve"> </w:t>
      </w:r>
      <w:r>
        <w:rPr>
          <w:color w:val="1D1B11"/>
        </w:rPr>
        <w:t>C and</w:t>
      </w:r>
      <w:r>
        <w:rPr>
          <w:color w:val="1D1B11"/>
          <w:spacing w:val="-4"/>
        </w:rPr>
        <w:t xml:space="preserve"> </w:t>
      </w:r>
      <w:r>
        <w:rPr>
          <w:color w:val="1D1B11"/>
        </w:rPr>
        <w:t>D)</w:t>
      </w:r>
    </w:p>
    <w:p w:rsidR="00096870" w:rsidRDefault="002A6B7E">
      <w:pPr>
        <w:pStyle w:val="Heading2"/>
        <w:numPr>
          <w:ilvl w:val="0"/>
          <w:numId w:val="8"/>
        </w:numPr>
        <w:tabs>
          <w:tab w:val="left" w:pos="843"/>
        </w:tabs>
        <w:ind w:hanging="400"/>
        <w:jc w:val="both"/>
        <w:rPr>
          <w:b w:val="0"/>
          <w:bCs w:val="0"/>
        </w:rPr>
      </w:pPr>
      <w:bookmarkStart w:id="5" w:name="_bookmark5"/>
      <w:bookmarkEnd w:id="5"/>
      <w:r>
        <w:rPr>
          <w:color w:val="1D1B11"/>
          <w:spacing w:val="-1"/>
        </w:rPr>
        <w:t>Determination</w:t>
      </w:r>
      <w:r>
        <w:rPr>
          <w:color w:val="1D1B11"/>
          <w:spacing w:val="-6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-6"/>
        </w:rPr>
        <w:t xml:space="preserve"> </w:t>
      </w:r>
      <w:r>
        <w:rPr>
          <w:color w:val="1D1B11"/>
          <w:spacing w:val="-1"/>
        </w:rPr>
        <w:t>metabolic</w:t>
      </w:r>
      <w:r>
        <w:rPr>
          <w:color w:val="1D1B11"/>
          <w:spacing w:val="-7"/>
        </w:rPr>
        <w:t xml:space="preserve"> </w:t>
      </w:r>
      <w:r>
        <w:rPr>
          <w:color w:val="1D1B11"/>
          <w:spacing w:val="-1"/>
        </w:rPr>
        <w:t>rate</w:t>
      </w:r>
    </w:p>
    <w:p w:rsidR="00096870" w:rsidRDefault="002A6B7E">
      <w:pPr>
        <w:pStyle w:val="BodyText"/>
        <w:spacing w:before="105"/>
        <w:ind w:right="451"/>
        <w:jc w:val="both"/>
      </w:pPr>
      <w:r>
        <w:rPr>
          <w:color w:val="1D1B11"/>
          <w:spacing w:val="-1"/>
        </w:rPr>
        <w:t>The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quantity</w:t>
      </w:r>
      <w:r>
        <w:rPr>
          <w:color w:val="1D1B11"/>
          <w:spacing w:val="9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9"/>
        </w:rPr>
        <w:t xml:space="preserve"> </w:t>
      </w:r>
      <w:r>
        <w:rPr>
          <w:color w:val="1D1B11"/>
          <w:spacing w:val="-1"/>
        </w:rPr>
        <w:t>heat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produced</w:t>
      </w:r>
      <w:r>
        <w:rPr>
          <w:color w:val="1D1B11"/>
          <w:spacing w:val="9"/>
        </w:rPr>
        <w:t xml:space="preserve"> </w:t>
      </w:r>
      <w:r>
        <w:rPr>
          <w:color w:val="1D1B11"/>
          <w:spacing w:val="-1"/>
        </w:rPr>
        <w:t>inside</w:t>
      </w:r>
      <w:r>
        <w:rPr>
          <w:color w:val="1D1B11"/>
          <w:spacing w:val="10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body</w:t>
      </w:r>
      <w:r>
        <w:rPr>
          <w:color w:val="1D1B11"/>
          <w:spacing w:val="8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9"/>
        </w:rPr>
        <w:t xml:space="preserve"> </w:t>
      </w:r>
      <w:r>
        <w:rPr>
          <w:color w:val="1D1B11"/>
        </w:rPr>
        <w:t>an</w:t>
      </w:r>
      <w:r>
        <w:rPr>
          <w:color w:val="1D1B11"/>
          <w:spacing w:val="9"/>
        </w:rPr>
        <w:t xml:space="preserve"> </w:t>
      </w:r>
      <w:r>
        <w:rPr>
          <w:color w:val="1D1B11"/>
          <w:spacing w:val="-1"/>
        </w:rPr>
        <w:t>important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contributor</w:t>
      </w:r>
      <w:r>
        <w:rPr>
          <w:color w:val="1D1B11"/>
          <w:spacing w:val="9"/>
        </w:rPr>
        <w:t xml:space="preserve"> </w:t>
      </w:r>
      <w:r>
        <w:rPr>
          <w:color w:val="1D1B11"/>
          <w:spacing w:val="-1"/>
        </w:rPr>
        <w:t>to</w:t>
      </w:r>
      <w:r>
        <w:rPr>
          <w:color w:val="1D1B11"/>
          <w:spacing w:val="11"/>
        </w:rPr>
        <w:t xml:space="preserve"> </w:t>
      </w:r>
      <w:r>
        <w:rPr>
          <w:color w:val="1D1B11"/>
          <w:spacing w:val="-1"/>
        </w:rPr>
        <w:t>heat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stress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and</w:t>
      </w:r>
      <w:r>
        <w:rPr>
          <w:color w:val="1D1B11"/>
          <w:spacing w:val="9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valid</w:t>
      </w:r>
      <w:r>
        <w:rPr>
          <w:color w:val="1D1B11"/>
          <w:spacing w:val="57"/>
        </w:rPr>
        <w:t xml:space="preserve"> </w:t>
      </w:r>
      <w:r>
        <w:rPr>
          <w:color w:val="1D1B11"/>
          <w:spacing w:val="-1"/>
        </w:rPr>
        <w:t>estimate</w:t>
      </w:r>
      <w:r>
        <w:rPr>
          <w:color w:val="1D1B11"/>
          <w:spacing w:val="10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9"/>
        </w:rPr>
        <w:t xml:space="preserve"> </w:t>
      </w:r>
      <w:r>
        <w:rPr>
          <w:color w:val="1D1B11"/>
          <w:spacing w:val="-1"/>
        </w:rPr>
        <w:t>this</w:t>
      </w:r>
      <w:r>
        <w:rPr>
          <w:color w:val="1D1B11"/>
          <w:spacing w:val="12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9"/>
        </w:rPr>
        <w:t xml:space="preserve"> </w:t>
      </w:r>
      <w:r>
        <w:rPr>
          <w:color w:val="1D1B11"/>
          <w:spacing w:val="-1"/>
        </w:rPr>
        <w:t>essential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assessment.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Metabolic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rate,</w:t>
      </w:r>
      <w:r>
        <w:rPr>
          <w:color w:val="1D1B11"/>
          <w:spacing w:val="10"/>
        </w:rPr>
        <w:t xml:space="preserve"> </w:t>
      </w:r>
      <w:r>
        <w:rPr>
          <w:color w:val="1D1B11"/>
        </w:rPr>
        <w:t>which</w:t>
      </w:r>
      <w:r>
        <w:rPr>
          <w:color w:val="1D1B11"/>
          <w:spacing w:val="11"/>
        </w:rPr>
        <w:t xml:space="preserve"> </w:t>
      </w:r>
      <w:r>
        <w:rPr>
          <w:color w:val="1D1B11"/>
          <w:spacing w:val="-1"/>
        </w:rPr>
        <w:t>represents</w:t>
      </w:r>
      <w:r>
        <w:rPr>
          <w:color w:val="1D1B11"/>
          <w:spacing w:val="12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total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quantity</w:t>
      </w:r>
      <w:r>
        <w:rPr>
          <w:color w:val="1D1B11"/>
          <w:spacing w:val="71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energy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consumed</w:t>
      </w:r>
      <w:r>
        <w:rPr>
          <w:color w:val="1D1B11"/>
          <w:spacing w:val="11"/>
        </w:rPr>
        <w:t xml:space="preserve"> </w:t>
      </w:r>
      <w:r>
        <w:rPr>
          <w:color w:val="1D1B11"/>
          <w:spacing w:val="-1"/>
        </w:rPr>
        <w:t>inside</w:t>
      </w:r>
      <w:r>
        <w:rPr>
          <w:color w:val="1D1B11"/>
          <w:spacing w:val="10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body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over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time,</w:t>
      </w:r>
      <w:r>
        <w:rPr>
          <w:color w:val="1D1B11"/>
          <w:spacing w:val="13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11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12"/>
        </w:rPr>
        <w:t xml:space="preserve"> </w:t>
      </w:r>
      <w:r>
        <w:rPr>
          <w:color w:val="1D1B11"/>
        </w:rPr>
        <w:t>good</w:t>
      </w:r>
      <w:r>
        <w:rPr>
          <w:color w:val="1D1B11"/>
          <w:spacing w:val="11"/>
        </w:rPr>
        <w:t xml:space="preserve"> </w:t>
      </w:r>
      <w:r>
        <w:rPr>
          <w:color w:val="1D1B11"/>
          <w:spacing w:val="-1"/>
        </w:rPr>
        <w:t>estimation</w:t>
      </w:r>
      <w:r>
        <w:rPr>
          <w:color w:val="1D1B11"/>
          <w:spacing w:val="9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this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9"/>
        </w:rPr>
        <w:t xml:space="preserve"> </w:t>
      </w:r>
      <w:r>
        <w:rPr>
          <w:color w:val="1D1B11"/>
          <w:spacing w:val="-1"/>
        </w:rPr>
        <w:t>most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situations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(i.e.,</w:t>
      </w:r>
      <w:r>
        <w:rPr>
          <w:color w:val="1D1B11"/>
          <w:spacing w:val="64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energy</w:t>
      </w:r>
      <w:r>
        <w:rPr>
          <w:color w:val="1D1B11"/>
          <w:spacing w:val="4"/>
        </w:rPr>
        <w:t xml:space="preserve"> </w:t>
      </w:r>
      <w:r>
        <w:rPr>
          <w:color w:val="1D1B11"/>
          <w:spacing w:val="-1"/>
        </w:rPr>
        <w:t>consumed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can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  <w:spacing w:val="4"/>
        </w:rPr>
        <w:t xml:space="preserve"> </w:t>
      </w:r>
      <w:r>
        <w:rPr>
          <w:color w:val="1D1B11"/>
          <w:spacing w:val="-1"/>
        </w:rPr>
        <w:t>assumed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to</w:t>
      </w:r>
      <w:r>
        <w:rPr>
          <w:color w:val="1D1B11"/>
          <w:spacing w:val="4"/>
        </w:rPr>
        <w:t xml:space="preserve"> </w:t>
      </w:r>
      <w:r>
        <w:rPr>
          <w:color w:val="1D1B11"/>
          <w:spacing w:val="-2"/>
        </w:rPr>
        <w:t>be</w:t>
      </w:r>
      <w:r>
        <w:rPr>
          <w:color w:val="1D1B11"/>
          <w:spacing w:val="4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heat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produced</w:t>
      </w:r>
      <w:r>
        <w:rPr>
          <w:color w:val="1D1B11"/>
          <w:spacing w:val="3"/>
        </w:rPr>
        <w:t xml:space="preserve"> </w:t>
      </w:r>
      <w:r>
        <w:rPr>
          <w:color w:val="1D1B11"/>
        </w:rPr>
        <w:t>as</w:t>
      </w:r>
      <w:r>
        <w:rPr>
          <w:color w:val="1D1B11"/>
          <w:spacing w:val="1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energy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used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49"/>
        </w:rPr>
        <w:t xml:space="preserve"> </w:t>
      </w:r>
      <w:r>
        <w:rPr>
          <w:color w:val="1D1B11"/>
          <w:spacing w:val="-1"/>
        </w:rPr>
        <w:t>other</w:t>
      </w:r>
      <w:r>
        <w:rPr>
          <w:color w:val="1D1B11"/>
          <w:spacing w:val="41"/>
        </w:rPr>
        <w:t xml:space="preserve"> </w:t>
      </w:r>
      <w:r>
        <w:rPr>
          <w:color w:val="1D1B11"/>
          <w:spacing w:val="-1"/>
        </w:rPr>
        <w:t>functions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such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 xml:space="preserve">as </w:t>
      </w:r>
      <w:r>
        <w:rPr>
          <w:color w:val="1D1B11"/>
          <w:spacing w:val="-1"/>
        </w:rPr>
        <w:t>external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work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 xml:space="preserve">is </w:t>
      </w:r>
      <w:r>
        <w:rPr>
          <w:color w:val="1D1B11"/>
          <w:spacing w:val="-1"/>
        </w:rPr>
        <w:t>usually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negligible</w:t>
      </w:r>
      <w:r>
        <w:rPr>
          <w:color w:val="1D1B11"/>
        </w:rPr>
        <w:t xml:space="preserve"> </w:t>
      </w:r>
      <w:r>
        <w:rPr>
          <w:color w:val="1D1B11"/>
          <w:spacing w:val="-2"/>
        </w:rPr>
        <w:t>by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comparison).</w:t>
      </w:r>
    </w:p>
    <w:p w:rsidR="00096870" w:rsidRDefault="002A6B7E">
      <w:pPr>
        <w:pStyle w:val="BodyText"/>
        <w:spacing w:line="239" w:lineRule="auto"/>
        <w:ind w:right="450"/>
        <w:jc w:val="both"/>
      </w:pPr>
      <w:r>
        <w:rPr>
          <w:color w:val="1D1B11"/>
          <w:spacing w:val="-1"/>
        </w:rPr>
        <w:t>Metabolic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rate</w:t>
      </w:r>
      <w:r>
        <w:rPr>
          <w:color w:val="1D1B11"/>
          <w:spacing w:val="48"/>
        </w:rPr>
        <w:t xml:space="preserve"> </w:t>
      </w:r>
      <w:r>
        <w:rPr>
          <w:color w:val="1D1B11"/>
        </w:rPr>
        <w:t>may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  <w:spacing w:val="49"/>
        </w:rPr>
        <w:t xml:space="preserve"> </w:t>
      </w:r>
      <w:r>
        <w:rPr>
          <w:color w:val="1D1B11"/>
          <w:spacing w:val="-1"/>
        </w:rPr>
        <w:t>classified</w:t>
      </w:r>
      <w:r>
        <w:rPr>
          <w:color w:val="1D1B11"/>
        </w:rPr>
        <w:t xml:space="preserve"> as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resting,</w:t>
      </w:r>
      <w:r>
        <w:rPr>
          <w:color w:val="1D1B11"/>
          <w:spacing w:val="1"/>
        </w:rPr>
        <w:t xml:space="preserve"> </w:t>
      </w:r>
      <w:r>
        <w:rPr>
          <w:color w:val="1D1B11"/>
        </w:rPr>
        <w:t>low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1"/>
        </w:rPr>
        <w:t>metabolic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rate,</w:t>
      </w:r>
      <w:r>
        <w:rPr>
          <w:color w:val="1D1B11"/>
          <w:spacing w:val="48"/>
        </w:rPr>
        <w:t xml:space="preserve"> </w:t>
      </w:r>
      <w:r>
        <w:rPr>
          <w:color w:val="1D1B11"/>
          <w:spacing w:val="-1"/>
        </w:rPr>
        <w:t>moderate</w:t>
      </w:r>
      <w:r>
        <w:rPr>
          <w:color w:val="1D1B11"/>
          <w:spacing w:val="48"/>
        </w:rPr>
        <w:t xml:space="preserve"> </w:t>
      </w:r>
      <w:r>
        <w:rPr>
          <w:color w:val="1D1B11"/>
          <w:spacing w:val="-1"/>
        </w:rPr>
        <w:t>metabolic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rate,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high</w:t>
      </w:r>
      <w:r>
        <w:rPr>
          <w:color w:val="1D1B11"/>
          <w:spacing w:val="73"/>
        </w:rPr>
        <w:t xml:space="preserve"> </w:t>
      </w:r>
      <w:r>
        <w:rPr>
          <w:color w:val="1D1B11"/>
          <w:spacing w:val="-1"/>
        </w:rPr>
        <w:t>metabolic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1"/>
        </w:rPr>
        <w:t>rate,</w:t>
      </w:r>
      <w:r>
        <w:rPr>
          <w:color w:val="1D1B11"/>
          <w:spacing w:val="25"/>
        </w:rPr>
        <w:t xml:space="preserve"> </w:t>
      </w:r>
      <w:r>
        <w:rPr>
          <w:color w:val="1D1B11"/>
        </w:rPr>
        <w:t>or</w:t>
      </w:r>
      <w:r>
        <w:rPr>
          <w:color w:val="1D1B11"/>
          <w:spacing w:val="27"/>
        </w:rPr>
        <w:t xml:space="preserve"> </w:t>
      </w:r>
      <w:r>
        <w:rPr>
          <w:color w:val="1D1B11"/>
          <w:spacing w:val="-1"/>
        </w:rPr>
        <w:t>very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2"/>
        </w:rPr>
        <w:t>high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1"/>
        </w:rPr>
        <w:t>metabolic</w:t>
      </w:r>
      <w:r>
        <w:rPr>
          <w:color w:val="1D1B11"/>
          <w:spacing w:val="27"/>
        </w:rPr>
        <w:t xml:space="preserve"> </w:t>
      </w:r>
      <w:r>
        <w:rPr>
          <w:color w:val="1D1B11"/>
        </w:rPr>
        <w:t>rate</w:t>
      </w:r>
      <w:r>
        <w:rPr>
          <w:color w:val="1D1B11"/>
          <w:spacing w:val="27"/>
        </w:rPr>
        <w:t xml:space="preserve"> </w:t>
      </w:r>
      <w:r>
        <w:rPr>
          <w:color w:val="1D1B11"/>
          <w:spacing w:val="-1"/>
        </w:rPr>
        <w:t>using</w:t>
      </w:r>
      <w:r>
        <w:rPr>
          <w:color w:val="1D1B11"/>
          <w:spacing w:val="25"/>
        </w:rPr>
        <w:t xml:space="preserve"> </w:t>
      </w:r>
      <w:r>
        <w:rPr>
          <w:color w:val="1D1B11"/>
          <w:spacing w:val="-1"/>
        </w:rPr>
        <w:t>Table</w:t>
      </w:r>
      <w:r>
        <w:rPr>
          <w:color w:val="1D1B11"/>
          <w:spacing w:val="27"/>
        </w:rPr>
        <w:t xml:space="preserve"> </w:t>
      </w:r>
      <w:r>
        <w:rPr>
          <w:color w:val="1D1B11"/>
          <w:spacing w:val="-1"/>
        </w:rPr>
        <w:t>E1</w:t>
      </w:r>
      <w:r>
        <w:rPr>
          <w:color w:val="1D1B11"/>
          <w:spacing w:val="28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25"/>
        </w:rPr>
        <w:t xml:space="preserve"> </w:t>
      </w:r>
      <w:r>
        <w:rPr>
          <w:color w:val="1D1B11"/>
          <w:spacing w:val="-1"/>
        </w:rPr>
        <w:t>Annex</w:t>
      </w:r>
      <w:r>
        <w:rPr>
          <w:color w:val="1D1B11"/>
          <w:spacing w:val="27"/>
        </w:rPr>
        <w:t xml:space="preserve"> </w:t>
      </w:r>
      <w:r>
        <w:rPr>
          <w:color w:val="1D1B11"/>
          <w:spacing w:val="-1"/>
        </w:rPr>
        <w:t>E.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25"/>
        </w:rPr>
        <w:t xml:space="preserve"> </w:t>
      </w:r>
      <w:r>
        <w:rPr>
          <w:color w:val="1D1B11"/>
          <w:spacing w:val="-1"/>
        </w:rPr>
        <w:t>values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1"/>
        </w:rPr>
        <w:t>provided</w:t>
      </w:r>
      <w:r>
        <w:rPr>
          <w:color w:val="1D1B11"/>
          <w:spacing w:val="26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26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59"/>
        </w:rPr>
        <w:t xml:space="preserve"> </w:t>
      </w:r>
      <w:r>
        <w:rPr>
          <w:color w:val="1D1B11"/>
          <w:spacing w:val="-1"/>
        </w:rPr>
        <w:t>table</w:t>
      </w:r>
      <w:r>
        <w:rPr>
          <w:color w:val="1D1B11"/>
        </w:rPr>
        <w:t xml:space="preserve"> are </w:t>
      </w:r>
      <w:r>
        <w:rPr>
          <w:color w:val="1D1B11"/>
          <w:spacing w:val="-1"/>
        </w:rPr>
        <w:t>based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on</w:t>
      </w:r>
      <w:r>
        <w:rPr>
          <w:color w:val="1D1B11"/>
          <w:spacing w:val="-1"/>
        </w:rPr>
        <w:t xml:space="preserve"> continuous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work</w:t>
      </w:r>
      <w:r>
        <w:rPr>
          <w:color w:val="1D1B11"/>
        </w:rPr>
        <w:t xml:space="preserve"> at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the </w:t>
      </w:r>
      <w:r>
        <w:rPr>
          <w:color w:val="1D1B11"/>
          <w:spacing w:val="-1"/>
        </w:rPr>
        <w:t>described</w:t>
      </w:r>
      <w:r>
        <w:rPr>
          <w:color w:val="1D1B11"/>
        </w:rPr>
        <w:t xml:space="preserve"> levels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of </w:t>
      </w:r>
      <w:r>
        <w:rPr>
          <w:color w:val="1D1B11"/>
          <w:spacing w:val="-1"/>
        </w:rPr>
        <w:t xml:space="preserve">effort. </w:t>
      </w:r>
      <w:r>
        <w:rPr>
          <w:color w:val="1D1B11"/>
        </w:rPr>
        <w:t>In</w:t>
      </w:r>
      <w:r>
        <w:rPr>
          <w:color w:val="1D1B11"/>
          <w:spacing w:val="-1"/>
        </w:rPr>
        <w:t xml:space="preserve"> the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case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of </w:t>
      </w:r>
      <w:r>
        <w:rPr>
          <w:color w:val="1D1B11"/>
          <w:spacing w:val="-1"/>
        </w:rPr>
        <w:t>intermittent work,</w:t>
      </w:r>
      <w:r>
        <w:rPr>
          <w:color w:val="1D1B11"/>
          <w:spacing w:val="59"/>
        </w:rPr>
        <w:t xml:space="preserve"> </w:t>
      </w:r>
      <w:r>
        <w:rPr>
          <w:color w:val="1D1B11"/>
        </w:rPr>
        <w:t xml:space="preserve">a </w:t>
      </w:r>
      <w:r>
        <w:rPr>
          <w:color w:val="1D1B11"/>
          <w:spacing w:val="-1"/>
        </w:rPr>
        <w:t>time-weighted averaging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must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2"/>
        </w:rPr>
        <w:t>be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performed</w:t>
      </w:r>
      <w:r>
        <w:rPr>
          <w:color w:val="1D1B11"/>
        </w:rPr>
        <w:t xml:space="preserve"> as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described</w:t>
      </w:r>
      <w:r>
        <w:rPr>
          <w:color w:val="1D1B11"/>
        </w:rPr>
        <w:t xml:space="preserve"> in</w:t>
      </w:r>
      <w:r>
        <w:rPr>
          <w:color w:val="1D1B11"/>
          <w:spacing w:val="-1"/>
        </w:rPr>
        <w:t xml:space="preserve"> Section 9.3.</w:t>
      </w:r>
    </w:p>
    <w:p w:rsidR="00096870" w:rsidRDefault="002A6B7E">
      <w:pPr>
        <w:pStyle w:val="BodyText"/>
        <w:jc w:val="both"/>
      </w:pPr>
      <w:r>
        <w:rPr>
          <w:color w:val="1D1B11"/>
        </w:rPr>
        <w:t>If a more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detailed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 xml:space="preserve">estimation </w:t>
      </w:r>
      <w:r>
        <w:rPr>
          <w:color w:val="1D1B11"/>
        </w:rPr>
        <w:t xml:space="preserve">is </w:t>
      </w:r>
      <w:r>
        <w:rPr>
          <w:color w:val="1D1B11"/>
          <w:spacing w:val="-1"/>
        </w:rPr>
        <w:t>required,</w:t>
      </w:r>
      <w:r>
        <w:rPr>
          <w:color w:val="1D1B11"/>
        </w:rPr>
        <w:t xml:space="preserve"> then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methods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described</w:t>
      </w:r>
      <w:r>
        <w:rPr>
          <w:color w:val="1D1B11"/>
        </w:rPr>
        <w:t xml:space="preserve"> in</w:t>
      </w:r>
      <w:r>
        <w:rPr>
          <w:color w:val="1D1B11"/>
          <w:spacing w:val="-1"/>
        </w:rPr>
        <w:t xml:space="preserve"> </w:t>
      </w:r>
      <w:r>
        <w:rPr>
          <w:color w:val="1D1B11"/>
        </w:rPr>
        <w:t>ISO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8996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 xml:space="preserve">should </w:t>
      </w:r>
      <w:r>
        <w:rPr>
          <w:color w:val="1D1B11"/>
          <w:spacing w:val="-2"/>
        </w:rPr>
        <w:t>be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used.</w:t>
      </w:r>
    </w:p>
    <w:p w:rsidR="00096870" w:rsidRDefault="002A6B7E">
      <w:pPr>
        <w:pStyle w:val="Heading2"/>
        <w:numPr>
          <w:ilvl w:val="0"/>
          <w:numId w:val="8"/>
        </w:numPr>
        <w:tabs>
          <w:tab w:val="left" w:pos="843"/>
        </w:tabs>
        <w:ind w:hanging="400"/>
        <w:jc w:val="both"/>
        <w:rPr>
          <w:b w:val="0"/>
          <w:bCs w:val="0"/>
        </w:rPr>
      </w:pPr>
      <w:bookmarkStart w:id="6" w:name="_bookmark6"/>
      <w:bookmarkEnd w:id="6"/>
      <w:r>
        <w:rPr>
          <w:color w:val="1D1B11"/>
          <w:spacing w:val="-1"/>
        </w:rPr>
        <w:t>Determination</w:t>
      </w:r>
      <w:r>
        <w:rPr>
          <w:color w:val="1D1B11"/>
          <w:spacing w:val="-5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-4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-6"/>
        </w:rPr>
        <w:t xml:space="preserve"> </w:t>
      </w:r>
      <w:r>
        <w:rPr>
          <w:color w:val="1D1B11"/>
          <w:spacing w:val="-1"/>
        </w:rPr>
        <w:t>effects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-4"/>
        </w:rPr>
        <w:t xml:space="preserve"> </w:t>
      </w:r>
      <w:r>
        <w:rPr>
          <w:color w:val="1D1B11"/>
          <w:spacing w:val="-1"/>
        </w:rPr>
        <w:t>clothing</w:t>
      </w:r>
    </w:p>
    <w:p w:rsidR="00096870" w:rsidRDefault="002A6B7E">
      <w:pPr>
        <w:pStyle w:val="BodyText"/>
        <w:spacing w:before="110" w:line="237" w:lineRule="auto"/>
        <w:ind w:right="445"/>
        <w:jc w:val="both"/>
      </w:pPr>
      <w:r>
        <w:rPr>
          <w:color w:val="1D1B11"/>
          <w:spacing w:val="-1"/>
        </w:rPr>
        <w:t>The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reference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values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(exposure</w:t>
      </w:r>
      <w:r>
        <w:rPr>
          <w:color w:val="1D1B11"/>
          <w:spacing w:val="4"/>
        </w:rPr>
        <w:t xml:space="preserve"> </w:t>
      </w:r>
      <w:r>
        <w:rPr>
          <w:color w:val="1D1B11"/>
          <w:spacing w:val="-1"/>
        </w:rPr>
        <w:t>limits)</w:t>
      </w:r>
      <w:r>
        <w:rPr>
          <w:color w:val="1D1B11"/>
          <w:spacing w:val="4"/>
        </w:rPr>
        <w:t xml:space="preserve"> </w:t>
      </w:r>
      <w:r>
        <w:rPr>
          <w:color w:val="1D1B11"/>
          <w:spacing w:val="-1"/>
        </w:rPr>
        <w:t>provided</w:t>
      </w:r>
      <w:r>
        <w:rPr>
          <w:color w:val="1D1B11"/>
          <w:spacing w:val="2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Annex</w:t>
      </w:r>
      <w:r>
        <w:rPr>
          <w:color w:val="1D1B11"/>
          <w:spacing w:val="3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1"/>
        </w:rPr>
        <w:t>were</w:t>
      </w:r>
      <w:r>
        <w:rPr>
          <w:color w:val="1D1B11"/>
          <w:spacing w:val="4"/>
        </w:rPr>
        <w:t xml:space="preserve"> </w:t>
      </w:r>
      <w:r>
        <w:rPr>
          <w:color w:val="1D1B11"/>
          <w:spacing w:val="-1"/>
        </w:rPr>
        <w:t>developed</w:t>
      </w:r>
      <w:r>
        <w:rPr>
          <w:color w:val="1D1B11"/>
        </w:rPr>
        <w:t xml:space="preserve"> with</w:t>
      </w:r>
      <w:r>
        <w:rPr>
          <w:color w:val="1D1B11"/>
          <w:spacing w:val="-1"/>
        </w:rPr>
        <w:t xml:space="preserve"> </w:t>
      </w:r>
      <w:r>
        <w:rPr>
          <w:color w:val="1D1B11"/>
        </w:rPr>
        <w:t>cotton</w:t>
      </w:r>
      <w:r>
        <w:rPr>
          <w:color w:val="1D1B11"/>
          <w:spacing w:val="-1"/>
        </w:rPr>
        <w:t xml:space="preserve"> work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1"/>
        </w:rPr>
        <w:t>clothes</w:t>
      </w:r>
      <w:r>
        <w:rPr>
          <w:color w:val="1D1B11"/>
          <w:spacing w:val="55"/>
        </w:rPr>
        <w:t xml:space="preserve"> </w:t>
      </w:r>
      <w:r>
        <w:rPr>
          <w:color w:val="1D1B11"/>
          <w:spacing w:val="-1"/>
        </w:rPr>
        <w:t>(0.6</w:t>
      </w:r>
      <w:r>
        <w:rPr>
          <w:color w:val="1D1B11"/>
        </w:rPr>
        <w:t xml:space="preserve"> clo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1"/>
        </w:rPr>
        <w:t>and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1"/>
        </w:rPr>
        <w:t>i</w:t>
      </w:r>
      <w:r>
        <w:rPr>
          <w:color w:val="1D1B11"/>
          <w:spacing w:val="-1"/>
          <w:position w:val="-2"/>
          <w:sz w:val="14"/>
        </w:rPr>
        <w:t>m</w:t>
      </w:r>
      <w:r>
        <w:rPr>
          <w:color w:val="1D1B11"/>
          <w:spacing w:val="7"/>
          <w:position w:val="-2"/>
          <w:sz w:val="14"/>
        </w:rPr>
        <w:t xml:space="preserve"> </w:t>
      </w:r>
      <w:r>
        <w:rPr>
          <w:color w:val="1D1B11"/>
        </w:rPr>
        <w:t>=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0.38)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2"/>
        </w:rPr>
        <w:t>as</w:t>
      </w:r>
      <w:r>
        <w:rPr>
          <w:color w:val="1D1B11"/>
          <w:spacing w:val="3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reference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clothing.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1"/>
        </w:rPr>
        <w:t>Different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clothing,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2"/>
        </w:rPr>
        <w:t>especially</w:t>
      </w:r>
      <w:r>
        <w:rPr>
          <w:color w:val="1D1B11"/>
          <w:spacing w:val="4"/>
        </w:rPr>
        <w:t xml:space="preserve"> </w:t>
      </w:r>
      <w:r>
        <w:rPr>
          <w:color w:val="1D1B11"/>
          <w:spacing w:val="-1"/>
        </w:rPr>
        <w:t>with</w:t>
      </w:r>
      <w:r>
        <w:rPr>
          <w:color w:val="1D1B11"/>
          <w:spacing w:val="3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1"/>
        </w:rPr>
        <w:t>different</w:t>
      </w:r>
      <w:r>
        <w:rPr>
          <w:color w:val="1D1B11"/>
          <w:spacing w:val="83"/>
        </w:rPr>
        <w:t xml:space="preserve"> </w:t>
      </w:r>
      <w:r>
        <w:rPr>
          <w:color w:val="1D1B11"/>
          <w:spacing w:val="-1"/>
        </w:rPr>
        <w:t>evaporative</w:t>
      </w:r>
      <w:r>
        <w:rPr>
          <w:color w:val="1D1B11"/>
          <w:spacing w:val="48"/>
        </w:rPr>
        <w:t xml:space="preserve"> </w:t>
      </w:r>
      <w:r>
        <w:rPr>
          <w:color w:val="1D1B11"/>
          <w:spacing w:val="-1"/>
        </w:rPr>
        <w:t>resistance,</w:t>
      </w:r>
      <w:r>
        <w:rPr>
          <w:color w:val="1D1B11"/>
          <w:spacing w:val="49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45"/>
        </w:rPr>
        <w:t xml:space="preserve"> </w:t>
      </w:r>
      <w:r>
        <w:rPr>
          <w:color w:val="1D1B11"/>
          <w:spacing w:val="-1"/>
        </w:rPr>
        <w:t>likely</w:t>
      </w:r>
      <w:r>
        <w:rPr>
          <w:color w:val="1D1B11"/>
          <w:spacing w:val="48"/>
        </w:rPr>
        <w:t xml:space="preserve"> </w:t>
      </w:r>
      <w:r>
        <w:rPr>
          <w:color w:val="1D1B11"/>
          <w:spacing w:val="-1"/>
        </w:rPr>
        <w:t>to</w:t>
      </w:r>
      <w:r>
        <w:rPr>
          <w:color w:val="1D1B11"/>
          <w:spacing w:val="49"/>
        </w:rPr>
        <w:t xml:space="preserve"> </w:t>
      </w:r>
      <w:r>
        <w:rPr>
          <w:color w:val="1D1B11"/>
          <w:spacing w:val="-1"/>
        </w:rPr>
        <w:t>have</w:t>
      </w:r>
      <w:r>
        <w:rPr>
          <w:color w:val="1D1B11"/>
          <w:spacing w:val="49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48"/>
        </w:rPr>
        <w:t xml:space="preserve"> </w:t>
      </w:r>
      <w:r>
        <w:rPr>
          <w:color w:val="1D1B11"/>
          <w:spacing w:val="-1"/>
        </w:rPr>
        <w:t>different</w:t>
      </w:r>
      <w:r>
        <w:rPr>
          <w:color w:val="1D1B11"/>
          <w:spacing w:val="45"/>
        </w:rPr>
        <w:t xml:space="preserve"> </w:t>
      </w:r>
      <w:r>
        <w:rPr>
          <w:color w:val="1D1B11"/>
        </w:rPr>
        <w:t>effect</w:t>
      </w:r>
      <w:r>
        <w:rPr>
          <w:color w:val="1D1B11"/>
          <w:spacing w:val="46"/>
        </w:rPr>
        <w:t xml:space="preserve"> </w:t>
      </w:r>
      <w:r>
        <w:rPr>
          <w:color w:val="1D1B11"/>
        </w:rPr>
        <w:t>on</w:t>
      </w:r>
      <w:r>
        <w:rPr>
          <w:color w:val="1D1B11"/>
          <w:spacing w:val="48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47"/>
        </w:rPr>
        <w:t xml:space="preserve"> </w:t>
      </w:r>
      <w:r>
        <w:rPr>
          <w:color w:val="1D1B11"/>
          <w:spacing w:val="-1"/>
        </w:rPr>
        <w:t>heat</w:t>
      </w:r>
      <w:r>
        <w:rPr>
          <w:color w:val="1D1B11"/>
          <w:spacing w:val="49"/>
        </w:rPr>
        <w:t xml:space="preserve"> </w:t>
      </w:r>
      <w:r>
        <w:rPr>
          <w:color w:val="1D1B11"/>
          <w:spacing w:val="-2"/>
        </w:rPr>
        <w:t>stress</w:t>
      </w:r>
      <w:r>
        <w:rPr>
          <w:color w:val="1D1B11"/>
          <w:spacing w:val="48"/>
        </w:rPr>
        <w:t xml:space="preserve"> </w:t>
      </w:r>
      <w:r>
        <w:rPr>
          <w:color w:val="1D1B11"/>
        </w:rPr>
        <w:t>level.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46"/>
        </w:rPr>
        <w:t xml:space="preserve"> </w:t>
      </w:r>
      <w:r>
        <w:rPr>
          <w:color w:val="1D1B11"/>
          <w:spacing w:val="-1"/>
        </w:rPr>
        <w:t>clothing</w:t>
      </w:r>
      <w:r>
        <w:rPr>
          <w:color w:val="1D1B11"/>
          <w:spacing w:val="89"/>
        </w:rPr>
        <w:t xml:space="preserve"> </w:t>
      </w:r>
      <w:r>
        <w:rPr>
          <w:color w:val="1D1B11"/>
          <w:spacing w:val="-1"/>
        </w:rPr>
        <w:t>materials</w:t>
      </w:r>
      <w:r>
        <w:rPr>
          <w:color w:val="1D1B11"/>
          <w:spacing w:val="42"/>
        </w:rPr>
        <w:t xml:space="preserve"> </w:t>
      </w:r>
      <w:r>
        <w:rPr>
          <w:color w:val="1D1B11"/>
          <w:spacing w:val="-1"/>
        </w:rPr>
        <w:t>and</w:t>
      </w:r>
      <w:r>
        <w:rPr>
          <w:color w:val="1D1B11"/>
          <w:spacing w:val="43"/>
        </w:rPr>
        <w:t xml:space="preserve"> </w:t>
      </w:r>
      <w:r>
        <w:rPr>
          <w:color w:val="1D1B11"/>
          <w:spacing w:val="-1"/>
        </w:rPr>
        <w:t>configurations</w:t>
      </w:r>
      <w:r>
        <w:rPr>
          <w:color w:val="1D1B11"/>
          <w:spacing w:val="45"/>
        </w:rPr>
        <w:t xml:space="preserve"> </w:t>
      </w:r>
      <w:r>
        <w:rPr>
          <w:color w:val="1D1B11"/>
          <w:spacing w:val="-1"/>
        </w:rPr>
        <w:t>different</w:t>
      </w:r>
      <w:r>
        <w:rPr>
          <w:color w:val="1D1B11"/>
          <w:spacing w:val="42"/>
        </w:rPr>
        <w:t xml:space="preserve"> </w:t>
      </w:r>
      <w:r>
        <w:rPr>
          <w:color w:val="1D1B11"/>
          <w:spacing w:val="-1"/>
        </w:rPr>
        <w:t>from</w:t>
      </w:r>
      <w:r>
        <w:rPr>
          <w:color w:val="1D1B11"/>
          <w:spacing w:val="44"/>
        </w:rPr>
        <w:t xml:space="preserve"> </w:t>
      </w:r>
      <w:r>
        <w:rPr>
          <w:color w:val="1D1B11"/>
          <w:spacing w:val="-1"/>
        </w:rPr>
        <w:t>standard</w:t>
      </w:r>
      <w:r>
        <w:rPr>
          <w:color w:val="1D1B11"/>
          <w:spacing w:val="42"/>
        </w:rPr>
        <w:t xml:space="preserve"> </w:t>
      </w:r>
      <w:r>
        <w:rPr>
          <w:color w:val="1D1B11"/>
        </w:rPr>
        <w:t>work</w:t>
      </w:r>
      <w:r>
        <w:rPr>
          <w:color w:val="1D1B11"/>
          <w:spacing w:val="43"/>
        </w:rPr>
        <w:t xml:space="preserve"> </w:t>
      </w:r>
      <w:r>
        <w:rPr>
          <w:color w:val="1D1B11"/>
          <w:spacing w:val="-1"/>
        </w:rPr>
        <w:t>clothing,</w:t>
      </w:r>
      <w:r>
        <w:rPr>
          <w:color w:val="1D1B11"/>
          <w:spacing w:val="43"/>
        </w:rPr>
        <w:t xml:space="preserve"> </w:t>
      </w:r>
      <w:r w:rsidR="004176DF">
        <w:rPr>
          <w:color w:val="1D1B11"/>
          <w:spacing w:val="-1"/>
        </w:rPr>
        <w:t>Clothing Adjustment Value</w:t>
      </w:r>
      <w:r>
        <w:rPr>
          <w:color w:val="1D1B11"/>
          <w:spacing w:val="-1"/>
        </w:rPr>
        <w:t>s</w:t>
      </w:r>
      <w:r>
        <w:rPr>
          <w:color w:val="1D1B11"/>
          <w:spacing w:val="71"/>
        </w:rPr>
        <w:t xml:space="preserve"> </w:t>
      </w:r>
      <w:r>
        <w:rPr>
          <w:color w:val="1D1B11"/>
          <w:spacing w:val="-1"/>
        </w:rPr>
        <w:t>(</w:t>
      </w:r>
      <w:r w:rsidR="004176DF">
        <w:rPr>
          <w:color w:val="1D1B11"/>
          <w:spacing w:val="-1"/>
        </w:rPr>
        <w:t>CAV</w:t>
      </w:r>
      <w:r>
        <w:rPr>
          <w:color w:val="1D1B11"/>
          <w:spacing w:val="-1"/>
        </w:rPr>
        <w:t>s)</w:t>
      </w:r>
      <w:r>
        <w:rPr>
          <w:color w:val="1D1B11"/>
          <w:spacing w:val="20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18"/>
        </w:rPr>
        <w:t xml:space="preserve"> </w:t>
      </w:r>
      <w:r>
        <w:rPr>
          <w:color w:val="1D1B11"/>
          <w:spacing w:val="-1"/>
        </w:rPr>
        <w:t>WBGT</w:t>
      </w:r>
      <w:r>
        <w:rPr>
          <w:color w:val="1D1B11"/>
          <w:spacing w:val="20"/>
        </w:rPr>
        <w:t xml:space="preserve"> </w:t>
      </w:r>
      <w:r>
        <w:rPr>
          <w:color w:val="1D1B11"/>
          <w:spacing w:val="-1"/>
        </w:rPr>
        <w:t>temperature</w:t>
      </w:r>
      <w:r>
        <w:rPr>
          <w:color w:val="1D1B11"/>
          <w:spacing w:val="19"/>
        </w:rPr>
        <w:t xml:space="preserve"> </w:t>
      </w:r>
      <w:r>
        <w:rPr>
          <w:color w:val="1D1B11"/>
          <w:spacing w:val="-1"/>
        </w:rPr>
        <w:t>units</w:t>
      </w:r>
      <w:r>
        <w:rPr>
          <w:color w:val="1D1B11"/>
          <w:spacing w:val="19"/>
        </w:rPr>
        <w:t xml:space="preserve"> </w:t>
      </w:r>
      <w:r>
        <w:rPr>
          <w:color w:val="1D1B11"/>
        </w:rPr>
        <w:t>are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provided</w:t>
      </w:r>
      <w:r>
        <w:rPr>
          <w:color w:val="1D1B11"/>
          <w:spacing w:val="19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18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20"/>
        </w:rPr>
        <w:t xml:space="preserve"> </w:t>
      </w:r>
      <w:r>
        <w:rPr>
          <w:color w:val="1D1B11"/>
          <w:spacing w:val="-1"/>
        </w:rPr>
        <w:t>standard.</w:t>
      </w:r>
      <w:r>
        <w:rPr>
          <w:color w:val="1D1B11"/>
          <w:spacing w:val="19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17"/>
        </w:rPr>
        <w:t xml:space="preserve"> </w:t>
      </w:r>
      <w:r w:rsidR="004176DF">
        <w:rPr>
          <w:color w:val="1D1B11"/>
          <w:spacing w:val="-1"/>
        </w:rPr>
        <w:t>Clothing Adjustment Value</w:t>
      </w:r>
      <w:r>
        <w:rPr>
          <w:color w:val="1D1B11"/>
          <w:spacing w:val="19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47"/>
        </w:rPr>
        <w:t xml:space="preserve"> </w:t>
      </w:r>
      <w:r>
        <w:rPr>
          <w:color w:val="1D1B11"/>
          <w:spacing w:val="-1"/>
        </w:rPr>
        <w:t>added</w:t>
      </w:r>
      <w:r>
        <w:rPr>
          <w:color w:val="1D1B11"/>
          <w:spacing w:val="13"/>
        </w:rPr>
        <w:t xml:space="preserve"> </w:t>
      </w:r>
      <w:r>
        <w:rPr>
          <w:color w:val="1D1B11"/>
        </w:rPr>
        <w:t>to</w:t>
      </w:r>
      <w:r>
        <w:rPr>
          <w:color w:val="1D1B11"/>
          <w:spacing w:val="14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measured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WBGT</w:t>
      </w:r>
      <w:r>
        <w:rPr>
          <w:color w:val="1D1B11"/>
          <w:spacing w:val="15"/>
        </w:rPr>
        <w:t xml:space="preserve"> </w:t>
      </w:r>
      <w:r>
        <w:rPr>
          <w:color w:val="1D1B11"/>
          <w:spacing w:val="-1"/>
        </w:rPr>
        <w:t>to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produce</w:t>
      </w:r>
      <w:r>
        <w:rPr>
          <w:color w:val="1D1B11"/>
          <w:spacing w:val="13"/>
        </w:rPr>
        <w:t xml:space="preserve"> </w:t>
      </w:r>
      <w:r>
        <w:rPr>
          <w:color w:val="1D1B11"/>
        </w:rPr>
        <w:t>an</w:t>
      </w:r>
      <w:r>
        <w:rPr>
          <w:color w:val="1D1B11"/>
          <w:spacing w:val="11"/>
        </w:rPr>
        <w:t xml:space="preserve"> </w:t>
      </w:r>
      <w:r>
        <w:rPr>
          <w:color w:val="1D1B11"/>
          <w:spacing w:val="-1"/>
        </w:rPr>
        <w:t>effective</w:t>
      </w:r>
      <w:r>
        <w:rPr>
          <w:color w:val="1D1B11"/>
          <w:spacing w:val="15"/>
        </w:rPr>
        <w:t xml:space="preserve"> </w:t>
      </w:r>
      <w:r>
        <w:rPr>
          <w:color w:val="1D1B11"/>
        </w:rPr>
        <w:t>WBGT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(WBGT</w:t>
      </w:r>
      <w:r>
        <w:rPr>
          <w:color w:val="1D1B11"/>
          <w:spacing w:val="-1"/>
          <w:position w:val="-2"/>
          <w:sz w:val="14"/>
        </w:rPr>
        <w:t>eff</w:t>
      </w:r>
      <w:r>
        <w:rPr>
          <w:color w:val="1D1B11"/>
          <w:spacing w:val="-1"/>
        </w:rPr>
        <w:t>)</w:t>
      </w:r>
      <w:r>
        <w:rPr>
          <w:color w:val="1D1B11"/>
          <w:spacing w:val="11"/>
        </w:rPr>
        <w:t xml:space="preserve"> </w:t>
      </w:r>
      <w:r>
        <w:rPr>
          <w:color w:val="1D1B11"/>
        </w:rPr>
        <w:t>that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represents</w:t>
      </w:r>
      <w:r>
        <w:rPr>
          <w:color w:val="1D1B11"/>
          <w:spacing w:val="12"/>
        </w:rPr>
        <w:t xml:space="preserve"> </w:t>
      </w:r>
      <w:r>
        <w:rPr>
          <w:color w:val="1D1B11"/>
        </w:rPr>
        <w:t>an</w:t>
      </w:r>
      <w:r>
        <w:rPr>
          <w:color w:val="1D1B11"/>
          <w:spacing w:val="11"/>
        </w:rPr>
        <w:t xml:space="preserve"> </w:t>
      </w:r>
      <w:r>
        <w:rPr>
          <w:color w:val="1D1B11"/>
          <w:spacing w:val="-1"/>
        </w:rPr>
        <w:t>estimate</w:t>
      </w:r>
      <w:r>
        <w:rPr>
          <w:color w:val="1D1B11"/>
          <w:spacing w:val="61"/>
        </w:rPr>
        <w:t xml:space="preserve"> </w:t>
      </w:r>
      <w:r>
        <w:rPr>
          <w:color w:val="1D1B11"/>
        </w:rPr>
        <w:t xml:space="preserve">of </w:t>
      </w:r>
      <w:r>
        <w:rPr>
          <w:color w:val="1D1B11"/>
          <w:spacing w:val="-1"/>
        </w:rPr>
        <w:t>the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heat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stress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provided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by</w:t>
      </w:r>
      <w:r>
        <w:rPr>
          <w:color w:val="1D1B11"/>
          <w:spacing w:val="2"/>
        </w:rPr>
        <w:t xml:space="preserve"> </w:t>
      </w:r>
      <w:r>
        <w:rPr>
          <w:color w:val="1D1B11"/>
        </w:rPr>
        <w:t xml:space="preserve">the </w:t>
      </w:r>
      <w:r>
        <w:rPr>
          <w:color w:val="1D1B11"/>
          <w:spacing w:val="-1"/>
        </w:rPr>
        <w:t>actual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clothing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worn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 xml:space="preserve">as an </w:t>
      </w:r>
      <w:r>
        <w:rPr>
          <w:color w:val="1D1B11"/>
          <w:spacing w:val="-1"/>
        </w:rPr>
        <w:t>equivalent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environment.</w:t>
      </w:r>
    </w:p>
    <w:p w:rsidR="00096870" w:rsidRDefault="002A6B7E">
      <w:pPr>
        <w:pStyle w:val="BodyText"/>
        <w:spacing w:before="121"/>
        <w:jc w:val="both"/>
      </w:pPr>
      <w:r>
        <w:rPr>
          <w:color w:val="1D1B11"/>
          <w:spacing w:val="-1"/>
        </w:rPr>
        <w:t>That</w:t>
      </w:r>
      <w:r>
        <w:rPr>
          <w:color w:val="1D1B11"/>
        </w:rPr>
        <w:t xml:space="preserve"> is,</w:t>
      </w:r>
    </w:p>
    <w:p w:rsidR="00096870" w:rsidRDefault="002A6B7E">
      <w:pPr>
        <w:pStyle w:val="BodyText"/>
        <w:tabs>
          <w:tab w:val="left" w:pos="8905"/>
        </w:tabs>
        <w:jc w:val="both"/>
      </w:pPr>
      <w:r>
        <w:rPr>
          <w:color w:val="1D1B11"/>
        </w:rPr>
        <w:t>WBGT</w:t>
      </w:r>
      <w:r>
        <w:rPr>
          <w:color w:val="1D1B11"/>
          <w:position w:val="-2"/>
          <w:sz w:val="14"/>
        </w:rPr>
        <w:t>eff</w:t>
      </w:r>
      <w:r>
        <w:rPr>
          <w:color w:val="1D1B11"/>
          <w:spacing w:val="16"/>
          <w:position w:val="-2"/>
          <w:sz w:val="14"/>
        </w:rPr>
        <w:t xml:space="preserve"> </w:t>
      </w:r>
      <w:r>
        <w:rPr>
          <w:color w:val="1D1B11"/>
        </w:rPr>
        <w:t>=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WBGT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+ </w:t>
      </w:r>
      <w:r w:rsidR="00685E04">
        <w:rPr>
          <w:color w:val="1D1B11"/>
          <w:spacing w:val="-1"/>
        </w:rPr>
        <w:t>CAV</w:t>
      </w:r>
      <w:r>
        <w:rPr>
          <w:color w:val="1D1B11"/>
          <w:spacing w:val="-1"/>
        </w:rPr>
        <w:tab/>
        <w:t>(3)</w:t>
      </w:r>
    </w:p>
    <w:p w:rsidR="00096870" w:rsidRDefault="00096870">
      <w:pPr>
        <w:jc w:val="both"/>
        <w:sectPr w:rsidR="00096870">
          <w:pgSz w:w="11910" w:h="16840"/>
          <w:pgMar w:top="1080" w:right="680" w:bottom="720" w:left="1260" w:header="0" w:footer="526" w:gutter="0"/>
          <w:cols w:space="720"/>
        </w:sectPr>
      </w:pPr>
    </w:p>
    <w:p w:rsidR="00096870" w:rsidRDefault="002A6B7E">
      <w:pPr>
        <w:pStyle w:val="BodyText"/>
        <w:spacing w:before="31"/>
        <w:ind w:left="452" w:right="456"/>
        <w:jc w:val="both"/>
      </w:pPr>
      <w:r>
        <w:rPr>
          <w:color w:val="1D1B11"/>
          <w:spacing w:val="-1"/>
        </w:rPr>
        <w:t>Annex</w:t>
      </w:r>
      <w:r>
        <w:rPr>
          <w:color w:val="1D1B11"/>
          <w:spacing w:val="31"/>
        </w:rPr>
        <w:t xml:space="preserve"> </w:t>
      </w:r>
      <w:r>
        <w:rPr>
          <w:color w:val="1D1B11"/>
        </w:rPr>
        <w:t>F</w:t>
      </w:r>
      <w:r>
        <w:rPr>
          <w:color w:val="1D1B11"/>
          <w:spacing w:val="32"/>
        </w:rPr>
        <w:t xml:space="preserve"> </w:t>
      </w:r>
      <w:r>
        <w:rPr>
          <w:color w:val="1D1B11"/>
          <w:spacing w:val="-1"/>
        </w:rPr>
        <w:t>provides</w:t>
      </w:r>
      <w:r>
        <w:rPr>
          <w:color w:val="1D1B11"/>
          <w:spacing w:val="32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30"/>
        </w:rPr>
        <w:t xml:space="preserve"> </w:t>
      </w:r>
      <w:r>
        <w:rPr>
          <w:color w:val="1D1B11"/>
          <w:spacing w:val="-1"/>
        </w:rPr>
        <w:t>list</w:t>
      </w:r>
      <w:r>
        <w:rPr>
          <w:color w:val="1D1B11"/>
          <w:spacing w:val="32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29"/>
        </w:rPr>
        <w:t xml:space="preserve"> </w:t>
      </w:r>
      <w:r w:rsidR="004176DF">
        <w:rPr>
          <w:color w:val="1D1B11"/>
          <w:spacing w:val="-1"/>
        </w:rPr>
        <w:t>Clothing Adjustment Value</w:t>
      </w:r>
      <w:r>
        <w:rPr>
          <w:color w:val="1D1B11"/>
          <w:spacing w:val="-1"/>
        </w:rPr>
        <w:t>s</w:t>
      </w:r>
      <w:r>
        <w:rPr>
          <w:color w:val="1D1B11"/>
          <w:spacing w:val="31"/>
        </w:rPr>
        <w:t xml:space="preserve"> </w:t>
      </w:r>
      <w:r w:rsidR="00685E04">
        <w:rPr>
          <w:color w:val="1D1B11"/>
          <w:spacing w:val="-1"/>
        </w:rPr>
        <w:t>(CAV</w:t>
      </w:r>
      <w:r>
        <w:rPr>
          <w:color w:val="1D1B11"/>
          <w:spacing w:val="-1"/>
        </w:rPr>
        <w:t>s).</w:t>
      </w:r>
      <w:r>
        <w:rPr>
          <w:color w:val="1D1B11"/>
          <w:spacing w:val="31"/>
        </w:rPr>
        <w:t xml:space="preserve"> </w:t>
      </w:r>
      <w:r>
        <w:rPr>
          <w:color w:val="1D1B11"/>
        </w:rPr>
        <w:t>It</w:t>
      </w:r>
      <w:r>
        <w:rPr>
          <w:color w:val="1D1B11"/>
          <w:spacing w:val="31"/>
        </w:rPr>
        <w:t xml:space="preserve"> </w:t>
      </w:r>
      <w:r>
        <w:rPr>
          <w:color w:val="1D1B11"/>
          <w:spacing w:val="-1"/>
        </w:rPr>
        <w:t>should</w:t>
      </w:r>
      <w:r>
        <w:rPr>
          <w:color w:val="1D1B11"/>
          <w:spacing w:val="30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  <w:spacing w:val="32"/>
        </w:rPr>
        <w:t xml:space="preserve"> </w:t>
      </w:r>
      <w:r>
        <w:rPr>
          <w:color w:val="1D1B11"/>
          <w:spacing w:val="-1"/>
        </w:rPr>
        <w:t>remembered</w:t>
      </w:r>
      <w:r>
        <w:rPr>
          <w:color w:val="1D1B11"/>
          <w:spacing w:val="31"/>
        </w:rPr>
        <w:t xml:space="preserve"> </w:t>
      </w:r>
      <w:r>
        <w:rPr>
          <w:color w:val="1D1B11"/>
        </w:rPr>
        <w:t>that</w:t>
      </w:r>
      <w:r>
        <w:rPr>
          <w:color w:val="1D1B11"/>
          <w:spacing w:val="30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57"/>
        </w:rPr>
        <w:t xml:space="preserve"> </w:t>
      </w:r>
      <w:r>
        <w:rPr>
          <w:color w:val="1D1B11"/>
        </w:rPr>
        <w:t>effects</w:t>
      </w:r>
      <w:r>
        <w:rPr>
          <w:color w:val="1D1B11"/>
          <w:spacing w:val="3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clothing</w:t>
      </w:r>
      <w:r>
        <w:rPr>
          <w:color w:val="1D1B11"/>
          <w:spacing w:val="4"/>
        </w:rPr>
        <w:t xml:space="preserve"> </w:t>
      </w:r>
      <w:r>
        <w:rPr>
          <w:color w:val="1D1B11"/>
        </w:rPr>
        <w:t>can</w:t>
      </w:r>
      <w:r>
        <w:rPr>
          <w:color w:val="1D1B11"/>
          <w:spacing w:val="4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complex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and</w:t>
      </w:r>
      <w:r>
        <w:rPr>
          <w:color w:val="1D1B11"/>
          <w:spacing w:val="4"/>
        </w:rPr>
        <w:t xml:space="preserve"> </w:t>
      </w:r>
      <w:r>
        <w:rPr>
          <w:color w:val="1D1B11"/>
        </w:rPr>
        <w:t>that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5"/>
        </w:rPr>
        <w:t xml:space="preserve"> </w:t>
      </w:r>
      <w:r w:rsidR="00685E04">
        <w:rPr>
          <w:color w:val="1D1B11"/>
          <w:spacing w:val="-1"/>
        </w:rPr>
        <w:t>CAV</w:t>
      </w:r>
      <w:r>
        <w:rPr>
          <w:color w:val="1D1B11"/>
          <w:spacing w:val="4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7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simple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adjustment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and</w:t>
      </w:r>
      <w:r>
        <w:rPr>
          <w:color w:val="1D1B11"/>
          <w:spacing w:val="4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first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approximation</w:t>
      </w:r>
      <w:r>
        <w:rPr>
          <w:color w:val="1D1B11"/>
          <w:spacing w:val="71"/>
        </w:rPr>
        <w:t xml:space="preserve"> </w:t>
      </w:r>
      <w:r>
        <w:rPr>
          <w:color w:val="1D1B11"/>
        </w:rPr>
        <w:t>to</w:t>
      </w:r>
      <w:r>
        <w:rPr>
          <w:color w:val="1D1B11"/>
          <w:spacing w:val="-1"/>
        </w:rPr>
        <w:t xml:space="preserve"> </w:t>
      </w:r>
      <w:r>
        <w:rPr>
          <w:color w:val="1D1B11"/>
        </w:rPr>
        <w:t>taking</w:t>
      </w:r>
      <w:r>
        <w:rPr>
          <w:color w:val="1D1B11"/>
          <w:spacing w:val="-1"/>
        </w:rPr>
        <w:t xml:space="preserve"> account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the </w:t>
      </w:r>
      <w:r>
        <w:rPr>
          <w:color w:val="1D1B11"/>
          <w:spacing w:val="-1"/>
        </w:rPr>
        <w:t>heat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stress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on</w:t>
      </w:r>
      <w:r>
        <w:rPr>
          <w:color w:val="1D1B11"/>
          <w:spacing w:val="-1"/>
        </w:rPr>
        <w:t xml:space="preserve"> </w:t>
      </w:r>
      <w:r>
        <w:rPr>
          <w:color w:val="1D1B11"/>
        </w:rPr>
        <w:t xml:space="preserve">a </w:t>
      </w:r>
      <w:r>
        <w:rPr>
          <w:color w:val="1D1B11"/>
          <w:spacing w:val="-1"/>
        </w:rPr>
        <w:t>person as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determined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from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laboratory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results.</w:t>
      </w:r>
    </w:p>
    <w:p w:rsidR="00096870" w:rsidRDefault="002A6B7E">
      <w:pPr>
        <w:pStyle w:val="BodyText"/>
        <w:ind w:left="452" w:right="458"/>
        <w:jc w:val="both"/>
      </w:pPr>
      <w:r>
        <w:rPr>
          <w:color w:val="1D1B11"/>
          <w:spacing w:val="-1"/>
        </w:rPr>
        <w:t>There</w:t>
      </w:r>
      <w:r>
        <w:rPr>
          <w:color w:val="1D1B11"/>
          <w:spacing w:val="20"/>
        </w:rPr>
        <w:t xml:space="preserve"> </w:t>
      </w:r>
      <w:r>
        <w:rPr>
          <w:color w:val="1D1B11"/>
          <w:spacing w:val="-1"/>
        </w:rPr>
        <w:t>may</w:t>
      </w:r>
      <w:r>
        <w:rPr>
          <w:color w:val="1D1B11"/>
          <w:spacing w:val="20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  <w:spacing w:val="20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19"/>
        </w:rPr>
        <w:t xml:space="preserve"> </w:t>
      </w:r>
      <w:r>
        <w:rPr>
          <w:color w:val="1D1B11"/>
          <w:spacing w:val="-1"/>
        </w:rPr>
        <w:t>clothing</w:t>
      </w:r>
      <w:r>
        <w:rPr>
          <w:color w:val="1D1B11"/>
          <w:spacing w:val="18"/>
        </w:rPr>
        <w:t xml:space="preserve"> </w:t>
      </w:r>
      <w:r>
        <w:rPr>
          <w:color w:val="1D1B11"/>
          <w:spacing w:val="-1"/>
        </w:rPr>
        <w:t>ensemble</w:t>
      </w:r>
      <w:r>
        <w:rPr>
          <w:color w:val="1D1B11"/>
          <w:spacing w:val="19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19"/>
        </w:rPr>
        <w:t xml:space="preserve"> </w:t>
      </w:r>
      <w:r>
        <w:rPr>
          <w:color w:val="1D1B11"/>
        </w:rPr>
        <w:t>which</w:t>
      </w:r>
      <w:r>
        <w:rPr>
          <w:color w:val="1D1B11"/>
          <w:spacing w:val="18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19"/>
        </w:rPr>
        <w:t xml:space="preserve"> </w:t>
      </w:r>
      <w:r w:rsidR="00685E04">
        <w:rPr>
          <w:color w:val="1D1B11"/>
          <w:spacing w:val="-1"/>
        </w:rPr>
        <w:t>CAV</w:t>
      </w:r>
      <w:r>
        <w:rPr>
          <w:color w:val="1D1B11"/>
          <w:spacing w:val="19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24"/>
        </w:rPr>
        <w:t xml:space="preserve"> </w:t>
      </w:r>
      <w:r>
        <w:rPr>
          <w:color w:val="1D1B11"/>
        </w:rPr>
        <w:t>not</w:t>
      </w:r>
      <w:r>
        <w:rPr>
          <w:color w:val="1D1B11"/>
          <w:spacing w:val="20"/>
        </w:rPr>
        <w:t xml:space="preserve"> </w:t>
      </w:r>
      <w:r>
        <w:rPr>
          <w:color w:val="1D1B11"/>
          <w:spacing w:val="-1"/>
        </w:rPr>
        <w:t>directly</w:t>
      </w:r>
      <w:r>
        <w:rPr>
          <w:color w:val="1D1B11"/>
          <w:spacing w:val="21"/>
        </w:rPr>
        <w:t xml:space="preserve"> </w:t>
      </w:r>
      <w:r>
        <w:rPr>
          <w:color w:val="1D1B11"/>
          <w:spacing w:val="-1"/>
        </w:rPr>
        <w:t>known.</w:t>
      </w:r>
      <w:r>
        <w:rPr>
          <w:color w:val="1D1B11"/>
          <w:spacing w:val="18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18"/>
        </w:rPr>
        <w:t xml:space="preserve"> </w:t>
      </w:r>
      <w:r>
        <w:rPr>
          <w:color w:val="1D1B11"/>
          <w:spacing w:val="-1"/>
        </w:rPr>
        <w:t>this</w:t>
      </w:r>
      <w:r>
        <w:rPr>
          <w:color w:val="1D1B11"/>
          <w:spacing w:val="19"/>
        </w:rPr>
        <w:t xml:space="preserve"> </w:t>
      </w:r>
      <w:r>
        <w:rPr>
          <w:color w:val="1D1B11"/>
        </w:rPr>
        <w:t>case,</w:t>
      </w:r>
      <w:r>
        <w:rPr>
          <w:color w:val="1D1B11"/>
          <w:spacing w:val="20"/>
        </w:rPr>
        <w:t xml:space="preserve"> </w:t>
      </w:r>
      <w:r>
        <w:rPr>
          <w:color w:val="1D1B11"/>
        </w:rPr>
        <w:t>one</w:t>
      </w:r>
      <w:r>
        <w:rPr>
          <w:color w:val="1D1B11"/>
          <w:spacing w:val="20"/>
        </w:rPr>
        <w:t xml:space="preserve"> </w:t>
      </w:r>
      <w:r>
        <w:rPr>
          <w:color w:val="1D1B11"/>
          <w:spacing w:val="-1"/>
        </w:rPr>
        <w:t>may</w:t>
      </w:r>
      <w:r>
        <w:rPr>
          <w:color w:val="1D1B11"/>
          <w:spacing w:val="20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  <w:spacing w:val="67"/>
        </w:rPr>
        <w:t xml:space="preserve"> </w:t>
      </w:r>
      <w:r>
        <w:rPr>
          <w:color w:val="1D1B11"/>
          <w:spacing w:val="-1"/>
        </w:rPr>
        <w:t>estimated</w:t>
      </w:r>
      <w:r>
        <w:rPr>
          <w:color w:val="1D1B11"/>
          <w:spacing w:val="16"/>
        </w:rPr>
        <w:t xml:space="preserve"> </w:t>
      </w:r>
      <w:r>
        <w:rPr>
          <w:color w:val="1D1B11"/>
          <w:spacing w:val="-1"/>
        </w:rPr>
        <w:t>from</w:t>
      </w:r>
      <w:r>
        <w:rPr>
          <w:color w:val="1D1B11"/>
          <w:spacing w:val="18"/>
        </w:rPr>
        <w:t xml:space="preserve"> </w:t>
      </w:r>
      <w:r>
        <w:rPr>
          <w:color w:val="1D1B11"/>
          <w:spacing w:val="-1"/>
        </w:rPr>
        <w:t>clothing</w:t>
      </w:r>
      <w:r>
        <w:rPr>
          <w:color w:val="1D1B11"/>
          <w:spacing w:val="16"/>
        </w:rPr>
        <w:t xml:space="preserve"> </w:t>
      </w:r>
      <w:r>
        <w:rPr>
          <w:color w:val="1D1B11"/>
          <w:spacing w:val="-1"/>
        </w:rPr>
        <w:t>with</w:t>
      </w:r>
      <w:r>
        <w:rPr>
          <w:color w:val="1D1B11"/>
          <w:spacing w:val="16"/>
        </w:rPr>
        <w:t xml:space="preserve"> </w:t>
      </w:r>
      <w:r>
        <w:rPr>
          <w:color w:val="1D1B11"/>
          <w:spacing w:val="-1"/>
        </w:rPr>
        <w:t>similar</w:t>
      </w:r>
      <w:r>
        <w:rPr>
          <w:color w:val="1D1B11"/>
          <w:spacing w:val="16"/>
        </w:rPr>
        <w:t xml:space="preserve"> </w:t>
      </w:r>
      <w:r>
        <w:rPr>
          <w:color w:val="1D1B11"/>
          <w:spacing w:val="-1"/>
        </w:rPr>
        <w:t>thermal</w:t>
      </w:r>
      <w:r>
        <w:rPr>
          <w:color w:val="1D1B11"/>
          <w:spacing w:val="16"/>
        </w:rPr>
        <w:t xml:space="preserve"> </w:t>
      </w:r>
      <w:r>
        <w:rPr>
          <w:color w:val="1D1B11"/>
          <w:spacing w:val="-1"/>
        </w:rPr>
        <w:t>properties.</w:t>
      </w:r>
      <w:r>
        <w:rPr>
          <w:color w:val="1D1B11"/>
          <w:spacing w:val="16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thermal</w:t>
      </w:r>
      <w:r>
        <w:rPr>
          <w:color w:val="1D1B11"/>
          <w:spacing w:val="16"/>
        </w:rPr>
        <w:t xml:space="preserve"> </w:t>
      </w:r>
      <w:r>
        <w:rPr>
          <w:color w:val="1D1B11"/>
          <w:spacing w:val="-1"/>
        </w:rPr>
        <w:t>properties</w:t>
      </w:r>
      <w:r>
        <w:rPr>
          <w:color w:val="1D1B11"/>
          <w:spacing w:val="17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17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17"/>
        </w:rPr>
        <w:t xml:space="preserve"> </w:t>
      </w:r>
      <w:r>
        <w:rPr>
          <w:color w:val="1D1B11"/>
        </w:rPr>
        <w:t>wide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range</w:t>
      </w:r>
      <w:r>
        <w:rPr>
          <w:color w:val="1D1B11"/>
          <w:spacing w:val="17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75"/>
        </w:rPr>
        <w:t xml:space="preserve"> </w:t>
      </w:r>
      <w:r>
        <w:rPr>
          <w:color w:val="1D1B11"/>
          <w:spacing w:val="-1"/>
        </w:rPr>
        <w:t>clothing</w:t>
      </w:r>
      <w:r>
        <w:rPr>
          <w:color w:val="1D1B11"/>
          <w:spacing w:val="11"/>
        </w:rPr>
        <w:t xml:space="preserve"> </w:t>
      </w:r>
      <w:r>
        <w:rPr>
          <w:color w:val="1D1B11"/>
        </w:rPr>
        <w:t>are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provided</w:t>
      </w:r>
      <w:r>
        <w:rPr>
          <w:color w:val="1D1B11"/>
          <w:spacing w:val="11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11"/>
        </w:rPr>
        <w:t xml:space="preserve"> </w:t>
      </w:r>
      <w:r>
        <w:rPr>
          <w:color w:val="1D1B11"/>
          <w:spacing w:val="-2"/>
        </w:rPr>
        <w:t>ISO</w:t>
      </w:r>
      <w:r>
        <w:rPr>
          <w:color w:val="1D1B11"/>
          <w:spacing w:val="12"/>
        </w:rPr>
        <w:t xml:space="preserve"> </w:t>
      </w:r>
      <w:r>
        <w:rPr>
          <w:color w:val="1D1B11"/>
        </w:rPr>
        <w:t>9920.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clothing</w:t>
      </w:r>
      <w:r>
        <w:rPr>
          <w:color w:val="1D1B11"/>
          <w:spacing w:val="11"/>
        </w:rPr>
        <w:t xml:space="preserve"> </w:t>
      </w:r>
      <w:r>
        <w:rPr>
          <w:color w:val="1D1B11"/>
          <w:spacing w:val="-1"/>
        </w:rPr>
        <w:t>ensembles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12"/>
        </w:rPr>
        <w:t xml:space="preserve"> </w:t>
      </w:r>
      <w:r>
        <w:rPr>
          <w:color w:val="1D1B11"/>
        </w:rPr>
        <w:t>which</w:t>
      </w:r>
      <w:r>
        <w:rPr>
          <w:color w:val="1D1B11"/>
          <w:spacing w:val="8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12"/>
        </w:rPr>
        <w:t xml:space="preserve"> </w:t>
      </w:r>
      <w:r w:rsidR="00685E04">
        <w:rPr>
          <w:color w:val="1D1B11"/>
          <w:spacing w:val="-1"/>
        </w:rPr>
        <w:t>CAV</w:t>
      </w:r>
      <w:r>
        <w:rPr>
          <w:color w:val="1D1B11"/>
          <w:spacing w:val="11"/>
        </w:rPr>
        <w:t xml:space="preserve"> </w:t>
      </w:r>
      <w:r>
        <w:rPr>
          <w:color w:val="1D1B11"/>
          <w:spacing w:val="-1"/>
        </w:rPr>
        <w:t>cannot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determined,</w:t>
      </w:r>
      <w:r>
        <w:rPr>
          <w:color w:val="1D1B11"/>
          <w:spacing w:val="61"/>
        </w:rPr>
        <w:t xml:space="preserve"> </w:t>
      </w:r>
      <w:r>
        <w:rPr>
          <w:color w:val="1D1B11"/>
          <w:spacing w:val="-1"/>
        </w:rPr>
        <w:t>this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standard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shall</w:t>
      </w:r>
      <w:r>
        <w:rPr>
          <w:color w:val="1D1B11"/>
          <w:spacing w:val="23"/>
        </w:rPr>
        <w:t xml:space="preserve"> </w:t>
      </w:r>
      <w:r>
        <w:rPr>
          <w:color w:val="1D1B11"/>
        </w:rPr>
        <w:t>not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  <w:spacing w:val="25"/>
        </w:rPr>
        <w:t xml:space="preserve"> </w:t>
      </w:r>
      <w:r>
        <w:rPr>
          <w:color w:val="1D1B11"/>
          <w:spacing w:val="-1"/>
        </w:rPr>
        <w:t>used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and</w:t>
      </w:r>
      <w:r>
        <w:rPr>
          <w:color w:val="1D1B11"/>
          <w:spacing w:val="23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detailed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analysis</w:t>
      </w:r>
      <w:r>
        <w:rPr>
          <w:color w:val="1D1B11"/>
          <w:spacing w:val="24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24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heat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stress,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2"/>
        </w:rPr>
        <w:t>using</w:t>
      </w:r>
      <w:r>
        <w:rPr>
          <w:color w:val="1D1B11"/>
          <w:spacing w:val="23"/>
        </w:rPr>
        <w:t xml:space="preserve"> </w:t>
      </w:r>
      <w:r>
        <w:rPr>
          <w:color w:val="1D1B11"/>
          <w:spacing w:val="-1"/>
        </w:rPr>
        <w:t>ISO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7933,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shall</w:t>
      </w:r>
      <w:r>
        <w:rPr>
          <w:color w:val="1D1B11"/>
          <w:spacing w:val="23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  <w:spacing w:val="85"/>
        </w:rPr>
        <w:t xml:space="preserve"> </w:t>
      </w:r>
      <w:r>
        <w:rPr>
          <w:color w:val="1D1B11"/>
          <w:spacing w:val="-1"/>
        </w:rPr>
        <w:t>carried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out.</w:t>
      </w:r>
    </w:p>
    <w:p w:rsidR="00096870" w:rsidRDefault="002A6B7E" w:rsidP="00685E04">
      <w:pPr>
        <w:pStyle w:val="BodyText"/>
        <w:ind w:left="452" w:right="456"/>
        <w:jc w:val="both"/>
      </w:pPr>
      <w:r>
        <w:rPr>
          <w:rFonts w:cs="Calibri"/>
          <w:color w:val="1D1B11"/>
          <w:spacing w:val="-1"/>
        </w:rPr>
        <w:t>CA</w:t>
      </w:r>
      <w:r w:rsidR="00685E04">
        <w:rPr>
          <w:rFonts w:cs="Calibri"/>
          <w:color w:val="1D1B11"/>
          <w:spacing w:val="-1"/>
        </w:rPr>
        <w:t>V</w:t>
      </w:r>
      <w:r>
        <w:rPr>
          <w:rFonts w:cs="Calibri"/>
          <w:color w:val="1D1B11"/>
          <w:spacing w:val="47"/>
        </w:rPr>
        <w:t xml:space="preserve"> </w:t>
      </w:r>
      <w:r>
        <w:rPr>
          <w:rFonts w:cs="Calibri"/>
          <w:color w:val="1D1B11"/>
        </w:rPr>
        <w:t>is</w:t>
      </w:r>
      <w:r>
        <w:rPr>
          <w:rFonts w:cs="Calibri"/>
          <w:color w:val="1D1B11"/>
          <w:spacing w:val="48"/>
        </w:rPr>
        <w:t xml:space="preserve"> </w:t>
      </w:r>
      <w:r>
        <w:rPr>
          <w:rFonts w:cs="Calibri"/>
          <w:color w:val="1D1B11"/>
        </w:rPr>
        <w:t>an</w:t>
      </w:r>
      <w:r>
        <w:rPr>
          <w:rFonts w:cs="Calibri"/>
          <w:color w:val="1D1B11"/>
          <w:spacing w:val="47"/>
        </w:rPr>
        <w:t xml:space="preserve"> </w:t>
      </w:r>
      <w:r>
        <w:rPr>
          <w:rFonts w:cs="Calibri"/>
          <w:color w:val="1D1B11"/>
          <w:spacing w:val="-1"/>
        </w:rPr>
        <w:t>approximation</w:t>
      </w:r>
      <w:r>
        <w:rPr>
          <w:rFonts w:cs="Calibri"/>
          <w:color w:val="1D1B11"/>
          <w:spacing w:val="44"/>
        </w:rPr>
        <w:t xml:space="preserve"> </w:t>
      </w:r>
      <w:r>
        <w:rPr>
          <w:rFonts w:cs="Calibri"/>
          <w:color w:val="1D1B11"/>
        </w:rPr>
        <w:t>of</w:t>
      </w:r>
      <w:r>
        <w:rPr>
          <w:rFonts w:cs="Calibri"/>
          <w:color w:val="1D1B11"/>
          <w:spacing w:val="48"/>
        </w:rPr>
        <w:t xml:space="preserve"> </w:t>
      </w:r>
      <w:r>
        <w:rPr>
          <w:rFonts w:cs="Calibri"/>
          <w:color w:val="1D1B11"/>
          <w:spacing w:val="-1"/>
        </w:rPr>
        <w:t>the</w:t>
      </w:r>
      <w:r>
        <w:rPr>
          <w:rFonts w:cs="Calibri"/>
          <w:color w:val="1D1B11"/>
          <w:spacing w:val="49"/>
        </w:rPr>
        <w:t xml:space="preserve"> </w:t>
      </w:r>
      <w:r>
        <w:rPr>
          <w:rFonts w:cs="Calibri"/>
          <w:color w:val="1D1B11"/>
          <w:spacing w:val="-1"/>
        </w:rPr>
        <w:t>effect</w:t>
      </w:r>
      <w:r>
        <w:rPr>
          <w:rFonts w:cs="Calibri"/>
          <w:color w:val="1D1B11"/>
          <w:spacing w:val="47"/>
        </w:rPr>
        <w:t xml:space="preserve"> </w:t>
      </w:r>
      <w:r>
        <w:rPr>
          <w:rFonts w:cs="Calibri"/>
          <w:color w:val="1D1B11"/>
        </w:rPr>
        <w:t>of</w:t>
      </w:r>
      <w:r>
        <w:rPr>
          <w:rFonts w:cs="Calibri"/>
          <w:color w:val="1D1B11"/>
          <w:spacing w:val="45"/>
        </w:rPr>
        <w:t xml:space="preserve"> </w:t>
      </w:r>
      <w:r>
        <w:rPr>
          <w:rFonts w:cs="Calibri"/>
          <w:color w:val="1D1B11"/>
          <w:spacing w:val="-1"/>
        </w:rPr>
        <w:t>wearing</w:t>
      </w:r>
      <w:r>
        <w:rPr>
          <w:rFonts w:cs="Calibri"/>
          <w:color w:val="1D1B11"/>
          <w:spacing w:val="45"/>
        </w:rPr>
        <w:t xml:space="preserve"> </w:t>
      </w:r>
      <w:r>
        <w:rPr>
          <w:rFonts w:cs="Calibri"/>
          <w:color w:val="1D1B11"/>
          <w:spacing w:val="-1"/>
        </w:rPr>
        <w:t>clothing</w:t>
      </w:r>
      <w:r>
        <w:rPr>
          <w:rFonts w:cs="Calibri"/>
          <w:color w:val="1D1B11"/>
          <w:spacing w:val="47"/>
        </w:rPr>
        <w:t xml:space="preserve"> </w:t>
      </w:r>
      <w:r>
        <w:rPr>
          <w:rFonts w:cs="Calibri"/>
          <w:color w:val="1D1B11"/>
          <w:spacing w:val="-1"/>
        </w:rPr>
        <w:t>that</w:t>
      </w:r>
      <w:r>
        <w:rPr>
          <w:rFonts w:cs="Calibri"/>
          <w:color w:val="1D1B11"/>
          <w:spacing w:val="48"/>
        </w:rPr>
        <w:t xml:space="preserve"> </w:t>
      </w:r>
      <w:r>
        <w:rPr>
          <w:rFonts w:cs="Calibri"/>
          <w:color w:val="1D1B11"/>
          <w:spacing w:val="-1"/>
        </w:rPr>
        <w:t>differs</w:t>
      </w:r>
      <w:r>
        <w:rPr>
          <w:rFonts w:cs="Calibri"/>
          <w:color w:val="1D1B11"/>
          <w:spacing w:val="46"/>
        </w:rPr>
        <w:t xml:space="preserve"> </w:t>
      </w:r>
      <w:r>
        <w:rPr>
          <w:rFonts w:cs="Calibri"/>
          <w:color w:val="1D1B11"/>
          <w:spacing w:val="-1"/>
        </w:rPr>
        <w:t>from</w:t>
      </w:r>
      <w:r>
        <w:rPr>
          <w:rFonts w:cs="Calibri"/>
          <w:color w:val="1D1B11"/>
          <w:spacing w:val="47"/>
        </w:rPr>
        <w:t xml:space="preserve"> </w:t>
      </w:r>
      <w:r>
        <w:rPr>
          <w:rFonts w:cs="Calibri"/>
          <w:color w:val="1D1B11"/>
        </w:rPr>
        <w:t>the</w:t>
      </w:r>
      <w:r>
        <w:rPr>
          <w:rFonts w:cs="Calibri"/>
          <w:color w:val="1D1B11"/>
          <w:spacing w:val="46"/>
        </w:rPr>
        <w:t xml:space="preserve"> </w:t>
      </w:r>
      <w:r>
        <w:rPr>
          <w:rFonts w:cs="Calibri"/>
          <w:color w:val="1D1B11"/>
          <w:spacing w:val="-1"/>
        </w:rPr>
        <w:t>“ordinary</w:t>
      </w:r>
      <w:r>
        <w:rPr>
          <w:rFonts w:cs="Calibri"/>
          <w:color w:val="1D1B11"/>
          <w:spacing w:val="45"/>
        </w:rPr>
        <w:t xml:space="preserve"> </w:t>
      </w:r>
      <w:r>
        <w:rPr>
          <w:rFonts w:cs="Calibri"/>
          <w:color w:val="1D1B11"/>
          <w:spacing w:val="-1"/>
        </w:rPr>
        <w:t>work</w:t>
      </w:r>
      <w:r>
        <w:rPr>
          <w:rFonts w:cs="Calibri"/>
          <w:color w:val="1D1B11"/>
          <w:spacing w:val="73"/>
        </w:rPr>
        <w:t xml:space="preserve"> </w:t>
      </w:r>
      <w:r>
        <w:rPr>
          <w:color w:val="1D1B11"/>
          <w:spacing w:val="-1"/>
        </w:rPr>
        <w:t>clothe</w:t>
      </w:r>
      <w:r>
        <w:rPr>
          <w:rFonts w:cs="Calibri"/>
          <w:color w:val="1D1B11"/>
          <w:spacing w:val="-1"/>
        </w:rPr>
        <w:t>s”</w:t>
      </w:r>
      <w:r>
        <w:rPr>
          <w:rFonts w:cs="Calibri"/>
          <w:color w:val="1D1B11"/>
          <w:spacing w:val="11"/>
        </w:rPr>
        <w:t xml:space="preserve"> </w:t>
      </w:r>
      <w:r>
        <w:rPr>
          <w:rFonts w:cs="Calibri"/>
          <w:color w:val="1D1B11"/>
        </w:rPr>
        <w:t>for</w:t>
      </w:r>
      <w:r>
        <w:rPr>
          <w:rFonts w:cs="Calibri"/>
          <w:color w:val="1D1B11"/>
          <w:spacing w:val="9"/>
        </w:rPr>
        <w:t xml:space="preserve"> </w:t>
      </w:r>
      <w:r>
        <w:rPr>
          <w:rFonts w:cs="Calibri"/>
          <w:color w:val="1D1B11"/>
        </w:rPr>
        <w:t>which</w:t>
      </w:r>
      <w:r>
        <w:rPr>
          <w:rFonts w:cs="Calibri"/>
          <w:color w:val="1D1B11"/>
          <w:spacing w:val="9"/>
        </w:rPr>
        <w:t xml:space="preserve"> </w:t>
      </w:r>
      <w:r>
        <w:rPr>
          <w:rFonts w:cs="Calibri"/>
          <w:color w:val="1D1B11"/>
        </w:rPr>
        <w:t>the</w:t>
      </w:r>
      <w:r>
        <w:rPr>
          <w:rFonts w:cs="Calibri"/>
          <w:color w:val="1D1B11"/>
          <w:spacing w:val="10"/>
        </w:rPr>
        <w:t xml:space="preserve"> </w:t>
      </w:r>
      <w:r>
        <w:rPr>
          <w:rFonts w:cs="Calibri"/>
          <w:color w:val="1D1B11"/>
          <w:spacing w:val="-1"/>
        </w:rPr>
        <w:t>reference</w:t>
      </w:r>
      <w:r>
        <w:rPr>
          <w:rFonts w:cs="Calibri"/>
          <w:color w:val="1D1B11"/>
          <w:spacing w:val="10"/>
        </w:rPr>
        <w:t xml:space="preserve"> </w:t>
      </w:r>
      <w:r>
        <w:rPr>
          <w:rFonts w:cs="Calibri"/>
          <w:color w:val="1D1B11"/>
          <w:spacing w:val="-1"/>
        </w:rPr>
        <w:t>values</w:t>
      </w:r>
      <w:r>
        <w:rPr>
          <w:rFonts w:cs="Calibri"/>
          <w:color w:val="1D1B11"/>
          <w:spacing w:val="10"/>
        </w:rPr>
        <w:t xml:space="preserve"> </w:t>
      </w:r>
      <w:r>
        <w:rPr>
          <w:rFonts w:cs="Calibri"/>
          <w:color w:val="1D1B11"/>
          <w:spacing w:val="-1"/>
        </w:rPr>
        <w:t>given</w:t>
      </w:r>
      <w:r>
        <w:rPr>
          <w:rFonts w:cs="Calibri"/>
          <w:color w:val="1D1B11"/>
          <w:spacing w:val="12"/>
        </w:rPr>
        <w:t xml:space="preserve"> </w:t>
      </w:r>
      <w:r>
        <w:rPr>
          <w:rFonts w:cs="Calibri"/>
          <w:color w:val="1D1B11"/>
        </w:rPr>
        <w:t>in</w:t>
      </w:r>
      <w:r>
        <w:rPr>
          <w:rFonts w:cs="Calibri"/>
          <w:color w:val="1D1B11"/>
          <w:spacing w:val="11"/>
        </w:rPr>
        <w:t xml:space="preserve"> </w:t>
      </w:r>
      <w:r>
        <w:rPr>
          <w:rFonts w:cs="Calibri"/>
          <w:color w:val="1D1B11"/>
          <w:spacing w:val="-1"/>
        </w:rPr>
        <w:t>Figure</w:t>
      </w:r>
      <w:r>
        <w:rPr>
          <w:rFonts w:cs="Calibri"/>
          <w:color w:val="1D1B11"/>
          <w:spacing w:val="13"/>
        </w:rPr>
        <w:t xml:space="preserve"> </w:t>
      </w:r>
      <w:r>
        <w:rPr>
          <w:rFonts w:cs="Calibri"/>
          <w:color w:val="1D1B11"/>
        </w:rPr>
        <w:t>A1</w:t>
      </w:r>
      <w:r>
        <w:rPr>
          <w:rFonts w:cs="Calibri"/>
          <w:color w:val="1D1B11"/>
          <w:spacing w:val="10"/>
        </w:rPr>
        <w:t xml:space="preserve"> </w:t>
      </w:r>
      <w:r>
        <w:rPr>
          <w:rFonts w:cs="Calibri"/>
          <w:color w:val="1D1B11"/>
          <w:spacing w:val="1"/>
        </w:rPr>
        <w:t>i</w:t>
      </w:r>
      <w:r>
        <w:rPr>
          <w:color w:val="1D1B11"/>
          <w:spacing w:val="1"/>
        </w:rPr>
        <w:t>n</w:t>
      </w:r>
      <w:r>
        <w:rPr>
          <w:color w:val="1D1B11"/>
          <w:spacing w:val="11"/>
        </w:rPr>
        <w:t xml:space="preserve"> </w:t>
      </w:r>
      <w:r>
        <w:rPr>
          <w:color w:val="1D1B11"/>
          <w:spacing w:val="-1"/>
        </w:rPr>
        <w:t>Annex</w:t>
      </w:r>
      <w:r>
        <w:rPr>
          <w:color w:val="1D1B11"/>
          <w:spacing w:val="10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11"/>
        </w:rPr>
        <w:t xml:space="preserve"> </w:t>
      </w:r>
      <w:r>
        <w:rPr>
          <w:color w:val="1D1B11"/>
          <w:spacing w:val="-1"/>
        </w:rPr>
        <w:t>apply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without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any</w:t>
      </w:r>
      <w:r>
        <w:rPr>
          <w:color w:val="1D1B11"/>
          <w:spacing w:val="11"/>
        </w:rPr>
        <w:t xml:space="preserve"> </w:t>
      </w:r>
      <w:r>
        <w:rPr>
          <w:color w:val="1D1B11"/>
          <w:spacing w:val="-1"/>
        </w:rPr>
        <w:t>adjustment</w:t>
      </w:r>
      <w:r>
        <w:rPr>
          <w:color w:val="1D1B11"/>
          <w:spacing w:val="63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clothing</w:t>
      </w:r>
      <w:r>
        <w:rPr>
          <w:color w:val="1D1B11"/>
          <w:spacing w:val="2"/>
        </w:rPr>
        <w:t xml:space="preserve"> </w:t>
      </w:r>
      <w:r w:rsidR="00685E04">
        <w:rPr>
          <w:color w:val="1D1B11"/>
          <w:spacing w:val="-1"/>
        </w:rPr>
        <w:t>(CAV</w:t>
      </w:r>
      <w:r>
        <w:rPr>
          <w:color w:val="1D1B11"/>
        </w:rPr>
        <w:t xml:space="preserve"> =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0).</w:t>
      </w:r>
      <w:r>
        <w:rPr>
          <w:color w:val="1D1B11"/>
          <w:spacing w:val="3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48"/>
        </w:rPr>
        <w:t xml:space="preserve"> </w:t>
      </w:r>
      <w:r>
        <w:rPr>
          <w:color w:val="1D1B11"/>
          <w:spacing w:val="-1"/>
        </w:rPr>
        <w:t>general,</w:t>
      </w:r>
      <w:r>
        <w:rPr>
          <w:color w:val="1D1B11"/>
          <w:spacing w:val="49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3"/>
        </w:rPr>
        <w:t xml:space="preserve"> </w:t>
      </w:r>
      <w:r w:rsidR="00685E04">
        <w:rPr>
          <w:color w:val="1D1B11"/>
          <w:spacing w:val="-1"/>
        </w:rPr>
        <w:t>CAV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1"/>
        </w:rPr>
        <w:t>increases</w:t>
      </w:r>
      <w:r>
        <w:rPr>
          <w:color w:val="1D1B11"/>
          <w:spacing w:val="4"/>
        </w:rPr>
        <w:t xml:space="preserve"> </w:t>
      </w:r>
      <w:r>
        <w:rPr>
          <w:color w:val="1D1B11"/>
          <w:spacing w:val="-1"/>
        </w:rPr>
        <w:t>with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increasing</w:t>
      </w:r>
      <w:r w:rsidR="00685E04">
        <w:rPr>
          <w:color w:val="1D1B11"/>
        </w:rPr>
        <w:t xml:space="preserve"> </w:t>
      </w:r>
      <w:r>
        <w:rPr>
          <w:color w:val="1D1B11"/>
          <w:spacing w:val="-1"/>
        </w:rPr>
        <w:t>evaporative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resistance</w:t>
      </w:r>
      <w:r>
        <w:rPr>
          <w:color w:val="1D1B11"/>
          <w:spacing w:val="1"/>
        </w:rPr>
        <w:t xml:space="preserve"> </w:t>
      </w:r>
      <w:r>
        <w:rPr>
          <w:color w:val="1D1B11"/>
        </w:rPr>
        <w:t>(or</w:t>
      </w:r>
      <w:r>
        <w:rPr>
          <w:color w:val="1D1B11"/>
          <w:spacing w:val="79"/>
        </w:rPr>
        <w:t xml:space="preserve"> </w:t>
      </w:r>
      <w:r>
        <w:rPr>
          <w:color w:val="1D1B11"/>
          <w:spacing w:val="-1"/>
        </w:rPr>
        <w:t>decreasing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permeability</w:t>
      </w:r>
      <w:r>
        <w:rPr>
          <w:color w:val="1D1B11"/>
          <w:spacing w:val="19"/>
        </w:rPr>
        <w:t xml:space="preserve"> </w:t>
      </w:r>
      <w:r>
        <w:rPr>
          <w:color w:val="1D1B11"/>
          <w:spacing w:val="-1"/>
        </w:rPr>
        <w:t>index).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Other</w:t>
      </w:r>
      <w:r>
        <w:rPr>
          <w:color w:val="1D1B11"/>
          <w:spacing w:val="18"/>
        </w:rPr>
        <w:t xml:space="preserve"> </w:t>
      </w:r>
      <w:r>
        <w:rPr>
          <w:color w:val="1D1B11"/>
          <w:spacing w:val="-1"/>
        </w:rPr>
        <w:t>effects</w:t>
      </w:r>
      <w:r>
        <w:rPr>
          <w:color w:val="1D1B11"/>
          <w:spacing w:val="18"/>
        </w:rPr>
        <w:t xml:space="preserve"> </w:t>
      </w:r>
      <w:r>
        <w:rPr>
          <w:color w:val="1D1B11"/>
        </w:rPr>
        <w:t>are</w:t>
      </w:r>
      <w:r>
        <w:rPr>
          <w:color w:val="1D1B11"/>
          <w:spacing w:val="15"/>
        </w:rPr>
        <w:t xml:space="preserve"> </w:t>
      </w:r>
      <w:r>
        <w:rPr>
          <w:color w:val="1D1B11"/>
          <w:spacing w:val="-1"/>
        </w:rPr>
        <w:t>radiant</w:t>
      </w:r>
      <w:r>
        <w:rPr>
          <w:color w:val="1D1B11"/>
          <w:spacing w:val="18"/>
        </w:rPr>
        <w:t xml:space="preserve"> </w:t>
      </w:r>
      <w:r>
        <w:rPr>
          <w:color w:val="1D1B11"/>
          <w:spacing w:val="-1"/>
        </w:rPr>
        <w:t>heat,</w:t>
      </w:r>
      <w:r>
        <w:rPr>
          <w:color w:val="1D1B11"/>
          <w:spacing w:val="18"/>
        </w:rPr>
        <w:t xml:space="preserve"> </w:t>
      </w:r>
      <w:r>
        <w:rPr>
          <w:color w:val="1D1B11"/>
        </w:rPr>
        <w:t>air</w:t>
      </w:r>
      <w:r>
        <w:rPr>
          <w:color w:val="1D1B11"/>
          <w:spacing w:val="21"/>
        </w:rPr>
        <w:t xml:space="preserve"> </w:t>
      </w:r>
      <w:r>
        <w:rPr>
          <w:color w:val="1D1B11"/>
          <w:spacing w:val="-1"/>
        </w:rPr>
        <w:t>velocity,</w:t>
      </w:r>
      <w:r>
        <w:rPr>
          <w:color w:val="1D1B11"/>
          <w:spacing w:val="15"/>
        </w:rPr>
        <w:t xml:space="preserve"> </w:t>
      </w:r>
      <w:r>
        <w:rPr>
          <w:color w:val="1D1B11"/>
          <w:spacing w:val="-1"/>
        </w:rPr>
        <w:t>body</w:t>
      </w:r>
      <w:r>
        <w:rPr>
          <w:color w:val="1D1B11"/>
          <w:spacing w:val="18"/>
        </w:rPr>
        <w:t xml:space="preserve"> </w:t>
      </w:r>
      <w:r>
        <w:rPr>
          <w:color w:val="1D1B11"/>
          <w:spacing w:val="-1"/>
        </w:rPr>
        <w:t>movements,</w:t>
      </w:r>
      <w:r>
        <w:rPr>
          <w:color w:val="1D1B11"/>
          <w:spacing w:val="87"/>
        </w:rPr>
        <w:t xml:space="preserve"> </w:t>
      </w:r>
      <w:r>
        <w:rPr>
          <w:color w:val="1D1B11"/>
          <w:spacing w:val="-1"/>
        </w:rPr>
        <w:t>clothing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configurations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2"/>
        </w:rPr>
        <w:t>and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humidity.</w:t>
      </w:r>
      <w:r>
        <w:rPr>
          <w:color w:val="1D1B11"/>
          <w:spacing w:val="12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these,</w:t>
      </w:r>
      <w:r>
        <w:rPr>
          <w:color w:val="1D1B11"/>
          <w:spacing w:val="12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12"/>
        </w:rPr>
        <w:t xml:space="preserve"> </w:t>
      </w:r>
      <w:r w:rsidR="00685E04">
        <w:rPr>
          <w:color w:val="1D1B11"/>
          <w:spacing w:val="-1"/>
        </w:rPr>
        <w:t>CAV</w:t>
      </w:r>
      <w:r>
        <w:rPr>
          <w:color w:val="1D1B11"/>
          <w:spacing w:val="14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greatly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affected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by</w:t>
      </w:r>
      <w:r>
        <w:rPr>
          <w:color w:val="1D1B11"/>
          <w:spacing w:val="11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combination</w:t>
      </w:r>
      <w:r>
        <w:rPr>
          <w:color w:val="1D1B11"/>
          <w:spacing w:val="11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high</w:t>
      </w:r>
      <w:r>
        <w:rPr>
          <w:color w:val="1D1B11"/>
          <w:spacing w:val="75"/>
        </w:rPr>
        <w:t xml:space="preserve"> </w:t>
      </w:r>
      <w:r>
        <w:rPr>
          <w:color w:val="1D1B11"/>
          <w:spacing w:val="-1"/>
        </w:rPr>
        <w:t>evaporative</w:t>
      </w:r>
      <w:r>
        <w:rPr>
          <w:color w:val="1D1B11"/>
          <w:spacing w:val="8"/>
        </w:rPr>
        <w:t xml:space="preserve"> </w:t>
      </w:r>
      <w:r>
        <w:rPr>
          <w:color w:val="1D1B11"/>
          <w:spacing w:val="-1"/>
        </w:rPr>
        <w:t>resistance</w:t>
      </w:r>
      <w:r>
        <w:rPr>
          <w:color w:val="1D1B11"/>
          <w:spacing w:val="8"/>
        </w:rPr>
        <w:t xml:space="preserve"> </w:t>
      </w:r>
      <w:r>
        <w:rPr>
          <w:color w:val="1D1B11"/>
          <w:spacing w:val="-2"/>
        </w:rPr>
        <w:t>and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humidity.</w:t>
      </w:r>
      <w:r>
        <w:rPr>
          <w:color w:val="1D1B11"/>
          <w:spacing w:val="7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this</w:t>
      </w:r>
      <w:r>
        <w:rPr>
          <w:color w:val="1D1B11"/>
          <w:spacing w:val="6"/>
        </w:rPr>
        <w:t xml:space="preserve"> </w:t>
      </w:r>
      <w:r>
        <w:rPr>
          <w:color w:val="1D1B11"/>
        </w:rPr>
        <w:t>case,</w:t>
      </w:r>
      <w:r>
        <w:rPr>
          <w:color w:val="1D1B11"/>
          <w:spacing w:val="9"/>
        </w:rPr>
        <w:t xml:space="preserve"> </w:t>
      </w:r>
      <w:r>
        <w:rPr>
          <w:color w:val="1D1B11"/>
          <w:spacing w:val="-1"/>
        </w:rPr>
        <w:t>and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because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8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6"/>
        </w:rPr>
        <w:t xml:space="preserve"> </w:t>
      </w:r>
      <w:r>
        <w:rPr>
          <w:color w:val="1D1B11"/>
          <w:spacing w:val="-1"/>
        </w:rPr>
        <w:t>simplistic</w:t>
      </w:r>
      <w:r>
        <w:rPr>
          <w:color w:val="1D1B11"/>
          <w:spacing w:val="9"/>
        </w:rPr>
        <w:t xml:space="preserve"> </w:t>
      </w:r>
      <w:r>
        <w:rPr>
          <w:color w:val="1D1B11"/>
          <w:spacing w:val="-1"/>
        </w:rPr>
        <w:t>nature</w:t>
      </w:r>
      <w:r>
        <w:rPr>
          <w:color w:val="1D1B11"/>
          <w:spacing w:val="6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69"/>
        </w:rPr>
        <w:t xml:space="preserve"> </w:t>
      </w:r>
      <w:r>
        <w:rPr>
          <w:color w:val="1D1B11"/>
          <w:spacing w:val="-1"/>
        </w:rPr>
        <w:t>adjustment,</w:t>
      </w:r>
      <w:r>
        <w:rPr>
          <w:color w:val="1D1B11"/>
          <w:spacing w:val="20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16"/>
        </w:rPr>
        <w:t xml:space="preserve"> </w:t>
      </w:r>
      <w:r w:rsidR="00685E04">
        <w:rPr>
          <w:color w:val="1D1B11"/>
          <w:spacing w:val="-1"/>
        </w:rPr>
        <w:t>CAV</w:t>
      </w:r>
      <w:r>
        <w:rPr>
          <w:color w:val="1D1B11"/>
          <w:spacing w:val="19"/>
        </w:rPr>
        <w:t xml:space="preserve"> </w:t>
      </w:r>
      <w:r>
        <w:rPr>
          <w:color w:val="1D1B11"/>
          <w:spacing w:val="-1"/>
        </w:rPr>
        <w:t>should</w:t>
      </w:r>
      <w:r>
        <w:rPr>
          <w:color w:val="1D1B11"/>
          <w:spacing w:val="15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  <w:spacing w:val="21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19"/>
        </w:rPr>
        <w:t xml:space="preserve"> </w:t>
      </w:r>
      <w:r>
        <w:rPr>
          <w:color w:val="1D1B11"/>
          <w:spacing w:val="-1"/>
        </w:rPr>
        <w:t>high</w:t>
      </w:r>
      <w:r>
        <w:rPr>
          <w:color w:val="1D1B11"/>
          <w:spacing w:val="18"/>
        </w:rPr>
        <w:t xml:space="preserve"> </w:t>
      </w:r>
      <w:r>
        <w:rPr>
          <w:color w:val="1D1B11"/>
          <w:spacing w:val="-1"/>
        </w:rPr>
        <w:t>estimate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to</w:t>
      </w:r>
      <w:r>
        <w:rPr>
          <w:color w:val="1D1B11"/>
          <w:spacing w:val="20"/>
        </w:rPr>
        <w:t xml:space="preserve"> </w:t>
      </w:r>
      <w:r>
        <w:rPr>
          <w:color w:val="1D1B11"/>
          <w:spacing w:val="-2"/>
        </w:rPr>
        <w:t>allow</w:t>
      </w:r>
      <w:r>
        <w:rPr>
          <w:color w:val="1D1B11"/>
          <w:spacing w:val="22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19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margin</w:t>
      </w:r>
      <w:r>
        <w:rPr>
          <w:color w:val="1D1B11"/>
          <w:spacing w:val="16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safety.</w:t>
      </w:r>
      <w:r>
        <w:rPr>
          <w:color w:val="1D1B11"/>
          <w:spacing w:val="19"/>
        </w:rPr>
        <w:t xml:space="preserve"> </w:t>
      </w:r>
      <w:r>
        <w:rPr>
          <w:color w:val="1D1B11"/>
          <w:spacing w:val="-2"/>
        </w:rPr>
        <w:t>The</w:t>
      </w:r>
      <w:r>
        <w:rPr>
          <w:color w:val="1D1B11"/>
          <w:spacing w:val="20"/>
        </w:rPr>
        <w:t xml:space="preserve"> </w:t>
      </w:r>
      <w:r>
        <w:rPr>
          <w:color w:val="1D1B11"/>
        </w:rPr>
        <w:t>effects</w:t>
      </w:r>
      <w:r>
        <w:rPr>
          <w:color w:val="1D1B11"/>
          <w:spacing w:val="17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16"/>
        </w:rPr>
        <w:t xml:space="preserve"> </w:t>
      </w:r>
      <w:r>
        <w:rPr>
          <w:color w:val="1D1B11"/>
          <w:spacing w:val="-1"/>
        </w:rPr>
        <w:t>radiant</w:t>
      </w:r>
      <w:r>
        <w:rPr>
          <w:color w:val="1D1B11"/>
          <w:spacing w:val="61"/>
        </w:rPr>
        <w:t xml:space="preserve"> </w:t>
      </w:r>
      <w:r>
        <w:rPr>
          <w:color w:val="1D1B11"/>
          <w:spacing w:val="-1"/>
        </w:rPr>
        <w:t>heat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on the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CA</w:t>
      </w:r>
      <w:r w:rsidR="00685E04">
        <w:rPr>
          <w:color w:val="1D1B11"/>
          <w:spacing w:val="-1"/>
        </w:rPr>
        <w:t>V</w:t>
      </w:r>
      <w:r>
        <w:rPr>
          <w:color w:val="1D1B11"/>
        </w:rPr>
        <w:t xml:space="preserve"> are </w:t>
      </w:r>
      <w:r>
        <w:rPr>
          <w:color w:val="1D1B11"/>
          <w:spacing w:val="-1"/>
        </w:rPr>
        <w:t>not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known.</w:t>
      </w:r>
    </w:p>
    <w:p w:rsidR="00096870" w:rsidRDefault="002A6B7E">
      <w:pPr>
        <w:pStyle w:val="Heading2"/>
        <w:numPr>
          <w:ilvl w:val="0"/>
          <w:numId w:val="8"/>
        </w:numPr>
        <w:tabs>
          <w:tab w:val="left" w:pos="855"/>
        </w:tabs>
        <w:ind w:left="854" w:hanging="402"/>
        <w:jc w:val="both"/>
        <w:rPr>
          <w:b w:val="0"/>
          <w:bCs w:val="0"/>
        </w:rPr>
      </w:pPr>
      <w:bookmarkStart w:id="7" w:name="_bookmark7"/>
      <w:bookmarkEnd w:id="7"/>
      <w:r>
        <w:rPr>
          <w:color w:val="1D1B11"/>
          <w:spacing w:val="-1"/>
        </w:rPr>
        <w:t>Timing</w:t>
      </w:r>
      <w:r>
        <w:rPr>
          <w:color w:val="1D1B11"/>
          <w:spacing w:val="-7"/>
        </w:rPr>
        <w:t xml:space="preserve"> </w:t>
      </w:r>
      <w:r>
        <w:rPr>
          <w:color w:val="1D1B11"/>
          <w:spacing w:val="-1"/>
        </w:rPr>
        <w:t>and</w:t>
      </w:r>
      <w:r>
        <w:rPr>
          <w:color w:val="1D1B11"/>
          <w:spacing w:val="-4"/>
        </w:rPr>
        <w:t xml:space="preserve"> </w:t>
      </w:r>
      <w:r>
        <w:rPr>
          <w:color w:val="1D1B11"/>
          <w:spacing w:val="-1"/>
        </w:rPr>
        <w:t>duration</w:t>
      </w:r>
      <w:r>
        <w:rPr>
          <w:color w:val="1D1B11"/>
          <w:spacing w:val="-6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-6"/>
        </w:rPr>
        <w:t xml:space="preserve"> </w:t>
      </w:r>
      <w:r>
        <w:rPr>
          <w:color w:val="1D1B11"/>
          <w:spacing w:val="-1"/>
        </w:rPr>
        <w:t>measurements</w:t>
      </w:r>
    </w:p>
    <w:p w:rsidR="00096870" w:rsidRDefault="002A6B7E">
      <w:pPr>
        <w:numPr>
          <w:ilvl w:val="1"/>
          <w:numId w:val="6"/>
        </w:numPr>
        <w:tabs>
          <w:tab w:val="left" w:pos="786"/>
        </w:tabs>
        <w:spacing w:before="100"/>
        <w:jc w:val="both"/>
        <w:rPr>
          <w:rFonts w:ascii="Calibri" w:eastAsia="Calibri" w:hAnsi="Calibri" w:cs="Calibri"/>
        </w:rPr>
      </w:pPr>
      <w:bookmarkStart w:id="8" w:name="_bookmark8"/>
      <w:bookmarkEnd w:id="8"/>
      <w:r>
        <w:rPr>
          <w:rFonts w:ascii="Calibri"/>
          <w:b/>
          <w:color w:val="1D1B11"/>
          <w:spacing w:val="-1"/>
        </w:rPr>
        <w:t>Timing</w:t>
      </w:r>
      <w:r>
        <w:rPr>
          <w:rFonts w:ascii="Calibri"/>
          <w:b/>
          <w:color w:val="1D1B11"/>
        </w:rPr>
        <w:t xml:space="preserve"> </w:t>
      </w:r>
      <w:r>
        <w:rPr>
          <w:rFonts w:ascii="Calibri"/>
          <w:b/>
          <w:color w:val="1D1B11"/>
          <w:spacing w:val="-1"/>
        </w:rPr>
        <w:t>of</w:t>
      </w:r>
      <w:r>
        <w:rPr>
          <w:rFonts w:ascii="Calibri"/>
          <w:b/>
          <w:color w:val="1D1B11"/>
          <w:spacing w:val="-2"/>
        </w:rPr>
        <w:t xml:space="preserve"> </w:t>
      </w:r>
      <w:r>
        <w:rPr>
          <w:rFonts w:ascii="Calibri"/>
          <w:b/>
          <w:color w:val="1D1B11"/>
          <w:spacing w:val="-1"/>
        </w:rPr>
        <w:t>measurements</w:t>
      </w:r>
    </w:p>
    <w:p w:rsidR="00096870" w:rsidRDefault="002A6B7E">
      <w:pPr>
        <w:pStyle w:val="BodyText"/>
        <w:spacing w:before="113" w:line="250" w:lineRule="exact"/>
        <w:ind w:left="452" w:right="551"/>
      </w:pPr>
      <w:r>
        <w:rPr>
          <w:color w:val="1D1B11"/>
          <w:spacing w:val="-1"/>
        </w:rPr>
        <w:t>The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determination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WBGT </w:t>
      </w:r>
      <w:r>
        <w:rPr>
          <w:color w:val="1D1B11"/>
          <w:spacing w:val="-1"/>
        </w:rPr>
        <w:t>index</w:t>
      </w:r>
      <w:r>
        <w:rPr>
          <w:color w:val="1D1B11"/>
        </w:rPr>
        <w:t xml:space="preserve"> in</w:t>
      </w:r>
      <w:r>
        <w:rPr>
          <w:color w:val="1D1B11"/>
          <w:spacing w:val="-1"/>
        </w:rPr>
        <w:t xml:space="preserve"> accordance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with </w:t>
      </w:r>
      <w:r>
        <w:rPr>
          <w:color w:val="1D1B11"/>
          <w:spacing w:val="-1"/>
        </w:rPr>
        <w:t>this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International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 xml:space="preserve">Standard </w:t>
      </w:r>
      <w:r>
        <w:rPr>
          <w:color w:val="1D1B11"/>
        </w:rPr>
        <w:t>allows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only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47"/>
        </w:rPr>
        <w:t xml:space="preserve"> </w:t>
      </w:r>
      <w:r>
        <w:rPr>
          <w:color w:val="1D1B11"/>
          <w:spacing w:val="-1"/>
        </w:rPr>
        <w:t xml:space="preserve">estimation </w:t>
      </w:r>
      <w:r>
        <w:rPr>
          <w:color w:val="1D1B11"/>
        </w:rPr>
        <w:t>of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heat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stress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to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 xml:space="preserve">which </w:t>
      </w:r>
      <w:r>
        <w:rPr>
          <w:color w:val="1D1B11"/>
        </w:rPr>
        <w:t>a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worker</w:t>
      </w:r>
      <w:r>
        <w:rPr>
          <w:color w:val="1D1B11"/>
        </w:rPr>
        <w:t xml:space="preserve"> is </w:t>
      </w:r>
      <w:r>
        <w:rPr>
          <w:color w:val="1D1B11"/>
          <w:spacing w:val="-1"/>
        </w:rPr>
        <w:t>subjected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 xml:space="preserve">at </w:t>
      </w:r>
      <w:r>
        <w:rPr>
          <w:color w:val="1D1B11"/>
          <w:spacing w:val="-1"/>
        </w:rPr>
        <w:t>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time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when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measurements</w:t>
      </w:r>
      <w:r>
        <w:rPr>
          <w:color w:val="1D1B11"/>
          <w:spacing w:val="57"/>
        </w:rPr>
        <w:t xml:space="preserve"> </w:t>
      </w:r>
      <w:r>
        <w:rPr>
          <w:color w:val="1D1B11"/>
        </w:rPr>
        <w:t>were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carried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 xml:space="preserve">out. </w:t>
      </w:r>
      <w:r>
        <w:rPr>
          <w:color w:val="1D1B11"/>
          <w:spacing w:val="-1"/>
        </w:rPr>
        <w:t>Consequently,</w:t>
      </w:r>
      <w:r>
        <w:rPr>
          <w:color w:val="1D1B11"/>
        </w:rPr>
        <w:t xml:space="preserve"> </w:t>
      </w:r>
      <w:r>
        <w:rPr>
          <w:color w:val="1D1B11"/>
          <w:spacing w:val="-2"/>
        </w:rPr>
        <w:t>it</w:t>
      </w:r>
      <w:r>
        <w:rPr>
          <w:color w:val="1D1B11"/>
        </w:rPr>
        <w:t xml:space="preserve"> is </w:t>
      </w:r>
      <w:r>
        <w:rPr>
          <w:color w:val="1D1B11"/>
          <w:spacing w:val="-1"/>
        </w:rPr>
        <w:t>recommended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that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measurements</w:t>
      </w:r>
      <w:r>
        <w:rPr>
          <w:color w:val="1D1B11"/>
        </w:rPr>
        <w:t xml:space="preserve"> are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 xml:space="preserve">carried </w:t>
      </w:r>
      <w:r>
        <w:rPr>
          <w:color w:val="1D1B11"/>
        </w:rPr>
        <w:t>out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at </w:t>
      </w:r>
      <w:r>
        <w:rPr>
          <w:color w:val="1D1B11"/>
          <w:spacing w:val="-2"/>
        </w:rPr>
        <w:t>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time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57"/>
        </w:rPr>
        <w:t xml:space="preserve"> </w:t>
      </w:r>
      <w:r>
        <w:rPr>
          <w:color w:val="1D1B11"/>
        </w:rPr>
        <w:t xml:space="preserve">the </w:t>
      </w:r>
      <w:r>
        <w:rPr>
          <w:color w:val="1D1B11"/>
          <w:spacing w:val="-1"/>
        </w:rPr>
        <w:t>year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when</w:t>
      </w:r>
      <w:r>
        <w:rPr>
          <w:color w:val="1D1B11"/>
          <w:spacing w:val="-1"/>
        </w:rPr>
        <w:t xml:space="preserve"> heat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stress</w:t>
      </w:r>
      <w:r>
        <w:rPr>
          <w:color w:val="1D1B11"/>
        </w:rPr>
        <w:t xml:space="preserve"> </w:t>
      </w:r>
      <w:r>
        <w:rPr>
          <w:color w:val="1D1B11"/>
          <w:spacing w:val="-2"/>
        </w:rPr>
        <w:t>is</w:t>
      </w:r>
      <w:r>
        <w:rPr>
          <w:color w:val="1D1B11"/>
        </w:rPr>
        <w:t xml:space="preserve"> most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likely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 xml:space="preserve">to </w:t>
      </w:r>
      <w:r>
        <w:rPr>
          <w:color w:val="1D1B11"/>
        </w:rPr>
        <w:t>occur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(during 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hot</w:t>
      </w:r>
      <w:r>
        <w:rPr>
          <w:color w:val="1D1B11"/>
        </w:rPr>
        <w:t xml:space="preserve"> </w:t>
      </w:r>
      <w:r>
        <w:rPr>
          <w:color w:val="1D1B11"/>
          <w:spacing w:val="-2"/>
        </w:rPr>
        <w:t>summer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period).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same</w:t>
      </w:r>
      <w:r>
        <w:rPr>
          <w:color w:val="1D1B11"/>
          <w:spacing w:val="55"/>
        </w:rPr>
        <w:t xml:space="preserve"> </w:t>
      </w:r>
      <w:r>
        <w:rPr>
          <w:color w:val="1D1B11"/>
          <w:spacing w:val="-1"/>
        </w:rPr>
        <w:t>reason,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representative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period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 xml:space="preserve">of </w:t>
      </w:r>
      <w:r>
        <w:rPr>
          <w:color w:val="1D1B11"/>
          <w:spacing w:val="-1"/>
        </w:rPr>
        <w:t>the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exposure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is </w:t>
      </w:r>
      <w:r>
        <w:rPr>
          <w:color w:val="1D1B11"/>
          <w:spacing w:val="-1"/>
        </w:rPr>
        <w:t>best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selected during the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middle</w:t>
      </w:r>
      <w:r>
        <w:rPr>
          <w:color w:val="1D1B11"/>
        </w:rPr>
        <w:t xml:space="preserve"> of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the </w:t>
      </w:r>
      <w:r>
        <w:rPr>
          <w:color w:val="1D1B11"/>
          <w:spacing w:val="-1"/>
        </w:rPr>
        <w:t>day,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or</w:t>
      </w:r>
      <w:r>
        <w:rPr>
          <w:color w:val="1D1B11"/>
          <w:spacing w:val="69"/>
        </w:rPr>
        <w:t xml:space="preserve"> </w:t>
      </w:r>
      <w:r>
        <w:rPr>
          <w:color w:val="1D1B11"/>
        </w:rPr>
        <w:t xml:space="preserve">the </w:t>
      </w:r>
      <w:r>
        <w:rPr>
          <w:color w:val="1D1B11"/>
          <w:spacing w:val="-1"/>
        </w:rPr>
        <w:t xml:space="preserve">period </w:t>
      </w:r>
      <w:r>
        <w:rPr>
          <w:color w:val="1D1B11"/>
        </w:rPr>
        <w:t>of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exposure</w:t>
      </w:r>
      <w:r>
        <w:rPr>
          <w:color w:val="1D1B11"/>
        </w:rPr>
        <w:t xml:space="preserve"> which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most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likely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to</w:t>
      </w:r>
      <w:r>
        <w:rPr>
          <w:color w:val="1D1B11"/>
          <w:spacing w:val="-1"/>
        </w:rPr>
        <w:t xml:space="preserve"> induce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heat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stress.</w:t>
      </w:r>
    </w:p>
    <w:p w:rsidR="00096870" w:rsidRDefault="00096870">
      <w:pPr>
        <w:rPr>
          <w:rFonts w:ascii="Calibri" w:eastAsia="Calibri" w:hAnsi="Calibri" w:cs="Calibri"/>
        </w:rPr>
      </w:pPr>
    </w:p>
    <w:p w:rsidR="00096870" w:rsidRDefault="002A6B7E" w:rsidP="00532BFE">
      <w:pPr>
        <w:pStyle w:val="BodyText"/>
        <w:rPr>
          <w:rFonts w:cs="Calibri"/>
        </w:rPr>
      </w:pPr>
      <w:r>
        <w:t>Note.</w:t>
      </w:r>
      <w:r>
        <w:rPr>
          <w:spacing w:val="22"/>
        </w:rPr>
        <w:t xml:space="preserve"> </w:t>
      </w:r>
      <w:r>
        <w:t>If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work</w:t>
      </w:r>
      <w:r>
        <w:rPr>
          <w:spacing w:val="22"/>
        </w:rPr>
        <w:t xml:space="preserve"> </w:t>
      </w:r>
      <w:r>
        <w:rPr>
          <w:spacing w:val="-2"/>
        </w:rPr>
        <w:t>over</w:t>
      </w:r>
      <w:r>
        <w:rPr>
          <w:spacing w:val="22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day</w:t>
      </w:r>
      <w:r>
        <w:rPr>
          <w:spacing w:val="21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divided</w:t>
      </w:r>
      <w:r>
        <w:rPr>
          <w:spacing w:val="21"/>
        </w:rPr>
        <w:t xml:space="preserve"> </w:t>
      </w:r>
      <w:r>
        <w:t>into</w:t>
      </w:r>
      <w:r>
        <w:rPr>
          <w:spacing w:val="22"/>
        </w:rPr>
        <w:t xml:space="preserve"> </w:t>
      </w:r>
      <w:r>
        <w:t>distinctly</w:t>
      </w:r>
      <w:r>
        <w:rPr>
          <w:spacing w:val="21"/>
        </w:rPr>
        <w:t xml:space="preserve"> </w:t>
      </w:r>
      <w:r>
        <w:t>different</w:t>
      </w:r>
      <w:r>
        <w:rPr>
          <w:spacing w:val="21"/>
        </w:rPr>
        <w:t xml:space="preserve"> </w:t>
      </w:r>
      <w:r>
        <w:t>types</w:t>
      </w:r>
      <w:r>
        <w:rPr>
          <w:spacing w:val="22"/>
        </w:rPr>
        <w:t xml:space="preserve"> </w:t>
      </w:r>
      <w:r>
        <w:rPr>
          <w:spacing w:val="-2"/>
        </w:rPr>
        <w:t>or</w:t>
      </w:r>
      <w:r>
        <w:rPr>
          <w:spacing w:val="22"/>
        </w:rPr>
        <w:t xml:space="preserve"> </w:t>
      </w:r>
      <w:r>
        <w:t>categories</w:t>
      </w:r>
      <w:r>
        <w:rPr>
          <w:spacing w:val="20"/>
        </w:rPr>
        <w:t xml:space="preserve"> </w:t>
      </w:r>
      <w:r>
        <w:t>then</w:t>
      </w:r>
      <w:r>
        <w:rPr>
          <w:spacing w:val="21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may</w:t>
      </w:r>
      <w:r>
        <w:rPr>
          <w:spacing w:val="21"/>
        </w:rPr>
        <w:t xml:space="preserve"> </w:t>
      </w:r>
      <w:r>
        <w:rPr>
          <w:spacing w:val="-2"/>
        </w:rPr>
        <w:t>be</w:t>
      </w:r>
      <w:r>
        <w:rPr>
          <w:spacing w:val="51"/>
        </w:rPr>
        <w:t xml:space="preserve"> </w:t>
      </w:r>
      <w:r>
        <w:t>necessary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make</w:t>
      </w:r>
      <w:r>
        <w:rPr>
          <w:spacing w:val="12"/>
        </w:rPr>
        <w:t xml:space="preserve"> </w:t>
      </w:r>
      <w:r>
        <w:t>separate</w:t>
      </w:r>
      <w:r>
        <w:rPr>
          <w:spacing w:val="15"/>
        </w:rPr>
        <w:t xml:space="preserve"> </w:t>
      </w:r>
      <w:r>
        <w:t>measurements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separate</w:t>
      </w:r>
      <w:r>
        <w:rPr>
          <w:spacing w:val="15"/>
        </w:rPr>
        <w:t xml:space="preserve"> </w:t>
      </w:r>
      <w:r>
        <w:t>assessments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different</w:t>
      </w:r>
      <w:r>
        <w:rPr>
          <w:spacing w:val="12"/>
        </w:rPr>
        <w:t xml:space="preserve"> </w:t>
      </w:r>
      <w:r>
        <w:t>types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2"/>
        </w:rPr>
        <w:t>work</w:t>
      </w:r>
      <w:r>
        <w:rPr>
          <w:spacing w:val="65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example</w:t>
      </w:r>
      <w:r>
        <w:rPr>
          <w:spacing w:val="27"/>
        </w:rPr>
        <w:t xml:space="preserve"> </w:t>
      </w:r>
      <w:r>
        <w:t>when</w:t>
      </w:r>
      <w:r>
        <w:rPr>
          <w:spacing w:val="26"/>
        </w:rPr>
        <w:t xml:space="preserve"> </w:t>
      </w:r>
      <w:r>
        <w:t>there</w:t>
      </w:r>
      <w:r>
        <w:rPr>
          <w:spacing w:val="26"/>
        </w:rPr>
        <w:t xml:space="preserve"> </w:t>
      </w:r>
      <w:r>
        <w:rPr>
          <w:spacing w:val="-2"/>
        </w:rPr>
        <w:t>is</w:t>
      </w:r>
      <w:r>
        <w:rPr>
          <w:spacing w:val="27"/>
        </w:rPr>
        <w:t xml:space="preserve"> </w:t>
      </w:r>
      <w:r>
        <w:t>mainly</w:t>
      </w:r>
      <w:r>
        <w:rPr>
          <w:spacing w:val="27"/>
        </w:rPr>
        <w:t xml:space="preserve"> </w:t>
      </w:r>
      <w:r>
        <w:t>light</w:t>
      </w:r>
      <w:r>
        <w:rPr>
          <w:spacing w:val="27"/>
        </w:rPr>
        <w:t xml:space="preserve"> </w:t>
      </w:r>
      <w:r>
        <w:t>work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morning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heavy</w:t>
      </w:r>
      <w:r>
        <w:rPr>
          <w:spacing w:val="27"/>
        </w:rPr>
        <w:t xml:space="preserve"> </w:t>
      </w:r>
      <w:r>
        <w:t>work</w:t>
      </w:r>
      <w:r>
        <w:rPr>
          <w:spacing w:val="27"/>
        </w:rPr>
        <w:t xml:space="preserve"> </w:t>
      </w:r>
      <w:r>
        <w:rPr>
          <w:spacing w:val="-2"/>
        </w:rPr>
        <w:t>in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afternoon,</w:t>
      </w:r>
      <w:r>
        <w:rPr>
          <w:spacing w:val="27"/>
        </w:rPr>
        <w:t xml:space="preserve"> </w:t>
      </w:r>
      <w:r>
        <w:t>or</w:t>
      </w:r>
      <w:r>
        <w:rPr>
          <w:spacing w:val="77"/>
        </w:rPr>
        <w:t xml:space="preserve"> </w:t>
      </w:r>
      <w:r>
        <w:t>when the</w:t>
      </w:r>
      <w:r>
        <w:rPr>
          <w:spacing w:val="-3"/>
        </w:rPr>
        <w:t xml:space="preserve"> </w:t>
      </w:r>
      <w:r>
        <w:t>WBGT</w:t>
      </w:r>
      <w:r>
        <w:rPr>
          <w:spacing w:val="-2"/>
        </w:rPr>
        <w:t xml:space="preserve"> </w:t>
      </w:r>
      <w:r>
        <w:t>values are</w:t>
      </w:r>
      <w:r>
        <w:rPr>
          <w:spacing w:val="-2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different for periods of</w:t>
      </w:r>
      <w:r>
        <w:rPr>
          <w:spacing w:val="-2"/>
        </w:rPr>
        <w:t xml:space="preserve"> </w:t>
      </w:r>
      <w:r>
        <w:t>over an hour.</w:t>
      </w:r>
    </w:p>
    <w:p w:rsidR="00096870" w:rsidRDefault="002A6B7E">
      <w:pPr>
        <w:numPr>
          <w:ilvl w:val="1"/>
          <w:numId w:val="6"/>
        </w:numPr>
        <w:tabs>
          <w:tab w:val="left" w:pos="786"/>
        </w:tabs>
        <w:spacing w:before="115"/>
        <w:jc w:val="both"/>
        <w:rPr>
          <w:rFonts w:ascii="Calibri" w:eastAsia="Calibri" w:hAnsi="Calibri" w:cs="Calibri"/>
        </w:rPr>
      </w:pPr>
      <w:bookmarkStart w:id="9" w:name="_bookmark9"/>
      <w:bookmarkEnd w:id="9"/>
      <w:r>
        <w:rPr>
          <w:rFonts w:ascii="Calibri"/>
          <w:b/>
          <w:color w:val="1D1B11"/>
          <w:spacing w:val="-1"/>
        </w:rPr>
        <w:t>Duration of</w:t>
      </w:r>
      <w:r>
        <w:rPr>
          <w:rFonts w:ascii="Calibri"/>
          <w:b/>
          <w:color w:val="1D1B11"/>
        </w:rPr>
        <w:t xml:space="preserve"> the</w:t>
      </w:r>
      <w:r>
        <w:rPr>
          <w:rFonts w:ascii="Calibri"/>
          <w:b/>
          <w:color w:val="1D1B11"/>
          <w:spacing w:val="-1"/>
        </w:rPr>
        <w:t xml:space="preserve"> measurements</w:t>
      </w:r>
    </w:p>
    <w:p w:rsidR="00096870" w:rsidRDefault="002A6B7E">
      <w:pPr>
        <w:pStyle w:val="BodyText"/>
        <w:spacing w:before="106"/>
        <w:ind w:left="452" w:right="455"/>
        <w:jc w:val="both"/>
      </w:pPr>
      <w:r>
        <w:rPr>
          <w:color w:val="1D1B11"/>
        </w:rPr>
        <w:t>A</w:t>
      </w:r>
      <w:r>
        <w:rPr>
          <w:color w:val="1D1B11"/>
          <w:spacing w:val="47"/>
        </w:rPr>
        <w:t xml:space="preserve"> </w:t>
      </w:r>
      <w:r>
        <w:rPr>
          <w:color w:val="1D1B11"/>
          <w:spacing w:val="-1"/>
        </w:rPr>
        <w:t>measurement</w:t>
      </w:r>
      <w:r>
        <w:rPr>
          <w:color w:val="1D1B11"/>
          <w:spacing w:val="48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46"/>
        </w:rPr>
        <w:t xml:space="preserve"> </w:t>
      </w:r>
      <w:r>
        <w:rPr>
          <w:color w:val="1D1B11"/>
        </w:rPr>
        <w:t xml:space="preserve">the </w:t>
      </w:r>
      <w:r>
        <w:rPr>
          <w:color w:val="1D1B11"/>
          <w:spacing w:val="-1"/>
        </w:rPr>
        <w:t>WBGT</w:t>
      </w:r>
      <w:r>
        <w:rPr>
          <w:color w:val="1D1B11"/>
          <w:spacing w:val="47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49"/>
        </w:rPr>
        <w:t xml:space="preserve"> </w:t>
      </w:r>
      <w:r>
        <w:rPr>
          <w:color w:val="1D1B11"/>
          <w:spacing w:val="-1"/>
        </w:rPr>
        <w:t>required</w:t>
      </w:r>
      <w:r>
        <w:rPr>
          <w:color w:val="1D1B11"/>
          <w:spacing w:val="45"/>
        </w:rPr>
        <w:t xml:space="preserve"> </w:t>
      </w:r>
      <w:r>
        <w:rPr>
          <w:color w:val="1D1B11"/>
          <w:spacing w:val="-1"/>
        </w:rPr>
        <w:t>over</w:t>
      </w:r>
      <w:r>
        <w:rPr>
          <w:color w:val="1D1B11"/>
          <w:spacing w:val="48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47"/>
        </w:rPr>
        <w:t xml:space="preserve"> </w:t>
      </w:r>
      <w:r>
        <w:rPr>
          <w:color w:val="1D1B11"/>
          <w:spacing w:val="-1"/>
        </w:rPr>
        <w:t>representative</w:t>
      </w:r>
      <w:r>
        <w:rPr>
          <w:color w:val="1D1B11"/>
          <w:spacing w:val="49"/>
        </w:rPr>
        <w:t xml:space="preserve"> </w:t>
      </w:r>
      <w:r>
        <w:rPr>
          <w:color w:val="1D1B11"/>
          <w:spacing w:val="-1"/>
        </w:rPr>
        <w:t>period</w:t>
      </w:r>
      <w:r>
        <w:rPr>
          <w:color w:val="1D1B11"/>
          <w:spacing w:val="45"/>
        </w:rPr>
        <w:t xml:space="preserve"> </w:t>
      </w:r>
      <w:r>
        <w:rPr>
          <w:color w:val="1D1B11"/>
        </w:rPr>
        <w:t xml:space="preserve">of  </w:t>
      </w:r>
      <w:r>
        <w:rPr>
          <w:color w:val="1D1B11"/>
          <w:spacing w:val="-1"/>
        </w:rPr>
        <w:t>about</w:t>
      </w:r>
      <w:r>
        <w:rPr>
          <w:color w:val="1D1B11"/>
          <w:spacing w:val="48"/>
        </w:rPr>
        <w:t xml:space="preserve"> </w:t>
      </w:r>
      <w:r>
        <w:rPr>
          <w:color w:val="1D1B11"/>
        </w:rPr>
        <w:t>one</w:t>
      </w:r>
      <w:r>
        <w:rPr>
          <w:color w:val="1D1B11"/>
          <w:spacing w:val="49"/>
        </w:rPr>
        <w:t xml:space="preserve"> </w:t>
      </w:r>
      <w:r>
        <w:rPr>
          <w:color w:val="1D1B11"/>
          <w:spacing w:val="-1"/>
        </w:rPr>
        <w:t>hour.</w:t>
      </w:r>
      <w:r>
        <w:rPr>
          <w:color w:val="1D1B11"/>
          <w:spacing w:val="49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60"/>
        </w:rPr>
        <w:t xml:space="preserve"> </w:t>
      </w:r>
      <w:r>
        <w:rPr>
          <w:color w:val="1D1B11"/>
          <w:spacing w:val="-1"/>
        </w:rPr>
        <w:t>duration</w:t>
      </w:r>
      <w:r>
        <w:rPr>
          <w:color w:val="1D1B11"/>
          <w:spacing w:val="49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48"/>
        </w:rPr>
        <w:t xml:space="preserve"> </w:t>
      </w:r>
      <w:r>
        <w:rPr>
          <w:color w:val="1D1B11"/>
        </w:rPr>
        <w:t>each</w:t>
      </w:r>
      <w:r>
        <w:rPr>
          <w:color w:val="1D1B11"/>
          <w:spacing w:val="48"/>
        </w:rPr>
        <w:t xml:space="preserve"> </w:t>
      </w:r>
      <w:r>
        <w:rPr>
          <w:color w:val="1D1B11"/>
          <w:spacing w:val="-1"/>
        </w:rPr>
        <w:t>measurement</w:t>
      </w:r>
      <w:r>
        <w:rPr>
          <w:color w:val="1D1B11"/>
        </w:rPr>
        <w:t xml:space="preserve">  </w:t>
      </w:r>
      <w:r>
        <w:rPr>
          <w:color w:val="1D1B11"/>
          <w:spacing w:val="-1"/>
        </w:rPr>
        <w:t>depends</w:t>
      </w:r>
      <w:r>
        <w:rPr>
          <w:color w:val="1D1B11"/>
          <w:spacing w:val="47"/>
        </w:rPr>
        <w:t xml:space="preserve"> </w:t>
      </w:r>
      <w:r>
        <w:rPr>
          <w:color w:val="1D1B11"/>
        </w:rPr>
        <w:t>on  the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response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time</w:t>
      </w:r>
      <w:r>
        <w:rPr>
          <w:color w:val="1D1B11"/>
          <w:spacing w:val="49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48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sensor,</w:t>
      </w:r>
      <w:r>
        <w:rPr>
          <w:color w:val="1D1B11"/>
          <w:spacing w:val="1"/>
        </w:rPr>
        <w:t xml:space="preserve"> </w:t>
      </w:r>
      <w:r>
        <w:rPr>
          <w:color w:val="1D1B11"/>
        </w:rPr>
        <w:t>which  on</w:t>
      </w:r>
      <w:r>
        <w:rPr>
          <w:color w:val="1D1B11"/>
          <w:spacing w:val="48"/>
        </w:rPr>
        <w:t xml:space="preserve"> </w:t>
      </w:r>
      <w:r>
        <w:rPr>
          <w:color w:val="1D1B11"/>
        </w:rPr>
        <w:t>certain</w:t>
      </w:r>
      <w:r>
        <w:rPr>
          <w:color w:val="1D1B11"/>
          <w:spacing w:val="35"/>
        </w:rPr>
        <w:t xml:space="preserve"> </w:t>
      </w:r>
      <w:r>
        <w:rPr>
          <w:color w:val="1D1B11"/>
          <w:spacing w:val="-1"/>
        </w:rPr>
        <w:t>occasions</w:t>
      </w:r>
      <w:r>
        <w:rPr>
          <w:color w:val="1D1B11"/>
          <w:spacing w:val="31"/>
        </w:rPr>
        <w:t xml:space="preserve"> </w:t>
      </w:r>
      <w:r>
        <w:rPr>
          <w:color w:val="1D1B11"/>
          <w:spacing w:val="-1"/>
        </w:rPr>
        <w:t>may</w:t>
      </w:r>
      <w:r>
        <w:rPr>
          <w:color w:val="1D1B11"/>
          <w:spacing w:val="35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  <w:spacing w:val="34"/>
        </w:rPr>
        <w:t xml:space="preserve"> </w:t>
      </w:r>
      <w:r>
        <w:rPr>
          <w:color w:val="1D1B11"/>
          <w:spacing w:val="-1"/>
        </w:rPr>
        <w:t>considerable</w:t>
      </w:r>
      <w:r>
        <w:rPr>
          <w:color w:val="1D1B11"/>
          <w:spacing w:val="33"/>
        </w:rPr>
        <w:t xml:space="preserve"> </w:t>
      </w:r>
      <w:r>
        <w:rPr>
          <w:color w:val="1D1B11"/>
          <w:spacing w:val="-1"/>
        </w:rPr>
        <w:t>(globe</w:t>
      </w:r>
      <w:r>
        <w:rPr>
          <w:color w:val="1D1B11"/>
          <w:spacing w:val="34"/>
        </w:rPr>
        <w:t xml:space="preserve"> </w:t>
      </w:r>
      <w:r>
        <w:rPr>
          <w:color w:val="1D1B11"/>
          <w:spacing w:val="-1"/>
        </w:rPr>
        <w:t>temperature</w:t>
      </w:r>
      <w:r>
        <w:rPr>
          <w:color w:val="1D1B11"/>
          <w:spacing w:val="29"/>
        </w:rPr>
        <w:t xml:space="preserve"> </w:t>
      </w:r>
      <w:r>
        <w:rPr>
          <w:color w:val="1D1B11"/>
          <w:spacing w:val="-1"/>
        </w:rPr>
        <w:t>especially).</w:t>
      </w:r>
      <w:r>
        <w:rPr>
          <w:color w:val="1D1B11"/>
          <w:spacing w:val="34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30"/>
        </w:rPr>
        <w:t xml:space="preserve"> </w:t>
      </w:r>
      <w:r>
        <w:rPr>
          <w:color w:val="1D1B11"/>
          <w:spacing w:val="-1"/>
        </w:rPr>
        <w:t>steady-state</w:t>
      </w:r>
      <w:r>
        <w:rPr>
          <w:color w:val="1D1B11"/>
          <w:spacing w:val="32"/>
        </w:rPr>
        <w:t xml:space="preserve"> </w:t>
      </w:r>
      <w:r>
        <w:rPr>
          <w:color w:val="1D1B11"/>
          <w:spacing w:val="-1"/>
        </w:rPr>
        <w:t>value</w:t>
      </w:r>
      <w:r>
        <w:rPr>
          <w:color w:val="1D1B11"/>
          <w:spacing w:val="32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30"/>
        </w:rPr>
        <w:t xml:space="preserve"> </w:t>
      </w:r>
      <w:r>
        <w:rPr>
          <w:color w:val="1D1B11"/>
        </w:rPr>
        <w:t>all</w:t>
      </w:r>
      <w:r>
        <w:rPr>
          <w:color w:val="1D1B11"/>
          <w:spacing w:val="31"/>
        </w:rPr>
        <w:t xml:space="preserve"> </w:t>
      </w:r>
      <w:r>
        <w:rPr>
          <w:color w:val="1D1B11"/>
          <w:spacing w:val="-1"/>
        </w:rPr>
        <w:t>sensor</w:t>
      </w:r>
      <w:r>
        <w:rPr>
          <w:color w:val="1D1B11"/>
          <w:spacing w:val="63"/>
        </w:rPr>
        <w:t xml:space="preserve"> </w:t>
      </w:r>
      <w:r>
        <w:rPr>
          <w:color w:val="1D1B11"/>
          <w:spacing w:val="-1"/>
        </w:rPr>
        <w:t>readings</w:t>
      </w:r>
      <w:r>
        <w:rPr>
          <w:color w:val="1D1B11"/>
          <w:spacing w:val="38"/>
        </w:rPr>
        <w:t xml:space="preserve"> </w:t>
      </w:r>
      <w:r>
        <w:rPr>
          <w:color w:val="1D1B11"/>
          <w:spacing w:val="-1"/>
        </w:rPr>
        <w:t>should</w:t>
      </w:r>
      <w:r>
        <w:rPr>
          <w:color w:val="1D1B11"/>
          <w:spacing w:val="37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  <w:spacing w:val="37"/>
        </w:rPr>
        <w:t xml:space="preserve"> </w:t>
      </w:r>
      <w:r>
        <w:rPr>
          <w:color w:val="1D1B11"/>
          <w:spacing w:val="-1"/>
        </w:rPr>
        <w:t>established</w:t>
      </w:r>
      <w:r>
        <w:rPr>
          <w:color w:val="1D1B11"/>
          <w:spacing w:val="37"/>
        </w:rPr>
        <w:t xml:space="preserve"> </w:t>
      </w:r>
      <w:r>
        <w:rPr>
          <w:color w:val="1D1B11"/>
          <w:spacing w:val="-1"/>
        </w:rPr>
        <w:t>prior</w:t>
      </w:r>
      <w:r>
        <w:rPr>
          <w:color w:val="1D1B11"/>
          <w:spacing w:val="36"/>
        </w:rPr>
        <w:t xml:space="preserve"> </w:t>
      </w:r>
      <w:r>
        <w:rPr>
          <w:color w:val="1D1B11"/>
        </w:rPr>
        <w:t>to</w:t>
      </w:r>
      <w:r>
        <w:rPr>
          <w:color w:val="1D1B11"/>
          <w:spacing w:val="40"/>
        </w:rPr>
        <w:t xml:space="preserve"> </w:t>
      </w:r>
      <w:r>
        <w:rPr>
          <w:color w:val="1D1B11"/>
          <w:spacing w:val="-1"/>
        </w:rPr>
        <w:t>recording</w:t>
      </w:r>
      <w:r>
        <w:rPr>
          <w:color w:val="1D1B11"/>
          <w:spacing w:val="38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38"/>
        </w:rPr>
        <w:t xml:space="preserve"> </w:t>
      </w:r>
      <w:r>
        <w:rPr>
          <w:color w:val="1D1B11"/>
          <w:spacing w:val="-1"/>
        </w:rPr>
        <w:t>values</w:t>
      </w:r>
      <w:r>
        <w:rPr>
          <w:color w:val="1D1B11"/>
          <w:spacing w:val="39"/>
        </w:rPr>
        <w:t xml:space="preserve"> </w:t>
      </w:r>
      <w:r>
        <w:rPr>
          <w:color w:val="1D1B11"/>
          <w:spacing w:val="-1"/>
        </w:rPr>
        <w:t>assigned</w:t>
      </w:r>
      <w:r>
        <w:rPr>
          <w:color w:val="1D1B11"/>
          <w:spacing w:val="38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35"/>
        </w:rPr>
        <w:t xml:space="preserve"> </w:t>
      </w:r>
      <w:r>
        <w:rPr>
          <w:color w:val="1D1B11"/>
        </w:rPr>
        <w:t>that</w:t>
      </w:r>
      <w:r>
        <w:rPr>
          <w:color w:val="1D1B11"/>
          <w:spacing w:val="36"/>
        </w:rPr>
        <w:t xml:space="preserve"> </w:t>
      </w:r>
      <w:r>
        <w:rPr>
          <w:color w:val="1D1B11"/>
          <w:spacing w:val="-1"/>
        </w:rPr>
        <w:t>reading.</w:t>
      </w:r>
      <w:r>
        <w:rPr>
          <w:color w:val="1D1B11"/>
          <w:spacing w:val="44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39"/>
        </w:rPr>
        <w:t xml:space="preserve"> </w:t>
      </w:r>
      <w:r>
        <w:rPr>
          <w:color w:val="1D1B11"/>
          <w:spacing w:val="-1"/>
        </w:rPr>
        <w:t>total</w:t>
      </w:r>
      <w:r>
        <w:rPr>
          <w:color w:val="1D1B11"/>
          <w:spacing w:val="65"/>
        </w:rPr>
        <w:t xml:space="preserve"> </w:t>
      </w:r>
      <w:r>
        <w:rPr>
          <w:color w:val="1D1B11"/>
          <w:spacing w:val="-1"/>
        </w:rPr>
        <w:t>duration</w:t>
      </w:r>
      <w:r>
        <w:rPr>
          <w:color w:val="1D1B11"/>
          <w:spacing w:val="11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9"/>
        </w:rPr>
        <w:t xml:space="preserve"> </w:t>
      </w:r>
      <w:r>
        <w:rPr>
          <w:color w:val="1D1B11"/>
          <w:spacing w:val="-1"/>
        </w:rPr>
        <w:t>measurement</w:t>
      </w:r>
      <w:r>
        <w:rPr>
          <w:color w:val="1D1B11"/>
          <w:spacing w:val="9"/>
        </w:rPr>
        <w:t xml:space="preserve"> </w:t>
      </w:r>
      <w:r>
        <w:rPr>
          <w:color w:val="1D1B11"/>
        </w:rPr>
        <w:t>may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therefore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greater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than</w:t>
      </w:r>
      <w:r>
        <w:rPr>
          <w:color w:val="1D1B11"/>
          <w:spacing w:val="11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12"/>
        </w:rPr>
        <w:t xml:space="preserve"> </w:t>
      </w:r>
      <w:r>
        <w:rPr>
          <w:color w:val="1D1B11"/>
        </w:rPr>
        <w:t>one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hour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used</w:t>
      </w:r>
      <w:r>
        <w:rPr>
          <w:color w:val="1D1B11"/>
          <w:spacing w:val="12"/>
        </w:rPr>
        <w:t xml:space="preserve"> </w:t>
      </w:r>
      <w:r>
        <w:rPr>
          <w:color w:val="1D1B11"/>
        </w:rPr>
        <w:t>as</w:t>
      </w:r>
      <w:r>
        <w:rPr>
          <w:color w:val="1D1B11"/>
          <w:spacing w:val="9"/>
        </w:rPr>
        <w:t xml:space="preserve"> </w:t>
      </w:r>
      <w:r>
        <w:rPr>
          <w:color w:val="1D1B11"/>
          <w:spacing w:val="1"/>
        </w:rPr>
        <w:t>the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time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base</w:t>
      </w:r>
      <w:r>
        <w:rPr>
          <w:color w:val="1D1B11"/>
          <w:spacing w:val="12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11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69"/>
        </w:rPr>
        <w:t xml:space="preserve"> </w:t>
      </w:r>
      <w:r>
        <w:rPr>
          <w:color w:val="1D1B11"/>
          <w:spacing w:val="-1"/>
        </w:rPr>
        <w:t>analysis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(equation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2"/>
        </w:rPr>
        <w:t>(6)).</w:t>
      </w:r>
    </w:p>
    <w:p w:rsidR="00096870" w:rsidRDefault="002A6B7E">
      <w:pPr>
        <w:pStyle w:val="BodyText"/>
        <w:ind w:left="452" w:right="454"/>
        <w:jc w:val="both"/>
      </w:pPr>
      <w:r>
        <w:rPr>
          <w:color w:val="1D1B11"/>
        </w:rPr>
        <w:t>It</w:t>
      </w:r>
      <w:r>
        <w:rPr>
          <w:color w:val="1D1B11"/>
          <w:spacing w:val="45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45"/>
        </w:rPr>
        <w:t xml:space="preserve"> </w:t>
      </w:r>
      <w:r>
        <w:rPr>
          <w:color w:val="1D1B11"/>
          <w:spacing w:val="-1"/>
        </w:rPr>
        <w:t>possible</w:t>
      </w:r>
      <w:r>
        <w:rPr>
          <w:color w:val="1D1B11"/>
          <w:spacing w:val="46"/>
        </w:rPr>
        <w:t xml:space="preserve"> </w:t>
      </w:r>
      <w:r>
        <w:rPr>
          <w:color w:val="1D1B11"/>
          <w:spacing w:val="-1"/>
        </w:rPr>
        <w:t>to</w:t>
      </w:r>
      <w:r>
        <w:rPr>
          <w:color w:val="1D1B11"/>
          <w:spacing w:val="46"/>
        </w:rPr>
        <w:t xml:space="preserve"> </w:t>
      </w:r>
      <w:r>
        <w:rPr>
          <w:color w:val="1D1B11"/>
          <w:spacing w:val="-1"/>
        </w:rPr>
        <w:t>record</w:t>
      </w:r>
      <w:r>
        <w:rPr>
          <w:color w:val="1D1B11"/>
          <w:spacing w:val="45"/>
        </w:rPr>
        <w:t xml:space="preserve"> </w:t>
      </w:r>
      <w:r>
        <w:rPr>
          <w:color w:val="1D1B11"/>
          <w:spacing w:val="-1"/>
        </w:rPr>
        <w:t>environmental</w:t>
      </w:r>
      <w:r>
        <w:rPr>
          <w:color w:val="1D1B11"/>
          <w:spacing w:val="43"/>
        </w:rPr>
        <w:t xml:space="preserve"> </w:t>
      </w:r>
      <w:r>
        <w:rPr>
          <w:color w:val="1D1B11"/>
          <w:spacing w:val="-1"/>
        </w:rPr>
        <w:t>measurements</w:t>
      </w:r>
      <w:r>
        <w:rPr>
          <w:color w:val="1D1B11"/>
          <w:spacing w:val="46"/>
        </w:rPr>
        <w:t xml:space="preserve"> </w:t>
      </w:r>
      <w:r>
        <w:rPr>
          <w:color w:val="1D1B11"/>
        </w:rPr>
        <w:t>with</w:t>
      </w:r>
      <w:r>
        <w:rPr>
          <w:color w:val="1D1B11"/>
          <w:spacing w:val="45"/>
        </w:rPr>
        <w:t xml:space="preserve"> </w:t>
      </w:r>
      <w:r>
        <w:rPr>
          <w:color w:val="1D1B11"/>
          <w:spacing w:val="-1"/>
        </w:rPr>
        <w:t>high</w:t>
      </w:r>
      <w:r>
        <w:rPr>
          <w:color w:val="1D1B11"/>
          <w:spacing w:val="45"/>
        </w:rPr>
        <w:t xml:space="preserve"> </w:t>
      </w:r>
      <w:r>
        <w:rPr>
          <w:color w:val="1D1B11"/>
          <w:spacing w:val="-1"/>
        </w:rPr>
        <w:t>resolution</w:t>
      </w:r>
      <w:r>
        <w:rPr>
          <w:color w:val="1D1B11"/>
          <w:spacing w:val="45"/>
        </w:rPr>
        <w:t xml:space="preserve"> </w:t>
      </w:r>
      <w:r>
        <w:rPr>
          <w:color w:val="1D1B11"/>
          <w:spacing w:val="-1"/>
        </w:rPr>
        <w:t>(e.g.</w:t>
      </w:r>
      <w:r>
        <w:rPr>
          <w:color w:val="1D1B11"/>
          <w:spacing w:val="44"/>
        </w:rPr>
        <w:t xml:space="preserve"> </w:t>
      </w:r>
      <w:r>
        <w:rPr>
          <w:color w:val="1D1B11"/>
          <w:spacing w:val="-1"/>
        </w:rPr>
        <w:t>every</w:t>
      </w:r>
      <w:r>
        <w:rPr>
          <w:color w:val="1D1B11"/>
          <w:spacing w:val="44"/>
        </w:rPr>
        <w:t xml:space="preserve"> </w:t>
      </w:r>
      <w:r>
        <w:rPr>
          <w:color w:val="1D1B11"/>
          <w:spacing w:val="-1"/>
        </w:rPr>
        <w:t>second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1"/>
        </w:rPr>
        <w:t>or</w:t>
      </w:r>
      <w:r>
        <w:rPr>
          <w:color w:val="1D1B11"/>
          <w:spacing w:val="53"/>
        </w:rPr>
        <w:t xml:space="preserve"> </w:t>
      </w:r>
      <w:r>
        <w:rPr>
          <w:color w:val="1D1B11"/>
          <w:spacing w:val="-1"/>
        </w:rPr>
        <w:t>minute)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and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store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large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amounts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of </w:t>
      </w:r>
      <w:r>
        <w:rPr>
          <w:color w:val="1D1B11"/>
          <w:spacing w:val="-1"/>
        </w:rPr>
        <w:t>data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 xml:space="preserve">in </w:t>
      </w:r>
      <w:r>
        <w:rPr>
          <w:color w:val="1D1B11"/>
          <w:spacing w:val="-1"/>
        </w:rPr>
        <w:t>digital form.</w:t>
      </w:r>
    </w:p>
    <w:p w:rsidR="00096870" w:rsidRDefault="002A6B7E">
      <w:pPr>
        <w:pStyle w:val="BodyText"/>
        <w:ind w:left="452" w:right="461"/>
        <w:jc w:val="both"/>
      </w:pPr>
      <w:r>
        <w:rPr>
          <w:color w:val="1D1B11"/>
        </w:rPr>
        <w:t>It</w:t>
      </w:r>
      <w:r>
        <w:rPr>
          <w:color w:val="1D1B11"/>
          <w:spacing w:val="19"/>
        </w:rPr>
        <w:t xml:space="preserve"> </w:t>
      </w:r>
      <w:r>
        <w:rPr>
          <w:color w:val="1D1B11"/>
          <w:spacing w:val="-1"/>
        </w:rPr>
        <w:t>should</w:t>
      </w:r>
      <w:r>
        <w:rPr>
          <w:color w:val="1D1B11"/>
          <w:spacing w:val="18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  <w:spacing w:val="20"/>
        </w:rPr>
        <w:t xml:space="preserve"> </w:t>
      </w:r>
      <w:r>
        <w:rPr>
          <w:color w:val="1D1B11"/>
          <w:spacing w:val="-1"/>
        </w:rPr>
        <w:t>remembered</w:t>
      </w:r>
      <w:r>
        <w:rPr>
          <w:color w:val="1D1B11"/>
          <w:spacing w:val="16"/>
        </w:rPr>
        <w:t xml:space="preserve"> </w:t>
      </w:r>
      <w:r>
        <w:rPr>
          <w:color w:val="1D1B11"/>
        </w:rPr>
        <w:t>that</w:t>
      </w:r>
      <w:r>
        <w:rPr>
          <w:color w:val="1D1B11"/>
          <w:spacing w:val="19"/>
        </w:rPr>
        <w:t xml:space="preserve"> </w:t>
      </w:r>
      <w:r>
        <w:rPr>
          <w:color w:val="1D1B11"/>
        </w:rPr>
        <w:t>time</w:t>
      </w:r>
      <w:r>
        <w:rPr>
          <w:color w:val="1D1B11"/>
          <w:spacing w:val="20"/>
        </w:rPr>
        <w:t xml:space="preserve"> </w:t>
      </w:r>
      <w:r>
        <w:rPr>
          <w:color w:val="1D1B11"/>
          <w:spacing w:val="-2"/>
        </w:rPr>
        <w:t>constants,</w:t>
      </w:r>
      <w:r>
        <w:rPr>
          <w:color w:val="1D1B11"/>
          <w:spacing w:val="19"/>
        </w:rPr>
        <w:t xml:space="preserve"> </w:t>
      </w:r>
      <w:r>
        <w:rPr>
          <w:color w:val="1D1B11"/>
          <w:spacing w:val="-1"/>
        </w:rPr>
        <w:t>accuracy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and</w:t>
      </w:r>
      <w:r>
        <w:rPr>
          <w:color w:val="1D1B11"/>
          <w:spacing w:val="19"/>
        </w:rPr>
        <w:t xml:space="preserve"> </w:t>
      </w:r>
      <w:r>
        <w:rPr>
          <w:color w:val="1D1B11"/>
          <w:spacing w:val="-1"/>
        </w:rPr>
        <w:t>sensitivity</w:t>
      </w:r>
      <w:r>
        <w:rPr>
          <w:color w:val="1D1B11"/>
          <w:spacing w:val="20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19"/>
        </w:rPr>
        <w:t xml:space="preserve"> </w:t>
      </w:r>
      <w:r>
        <w:rPr>
          <w:color w:val="1D1B11"/>
          <w:spacing w:val="-1"/>
        </w:rPr>
        <w:t>instrumentation</w:t>
      </w:r>
      <w:r>
        <w:rPr>
          <w:color w:val="1D1B11"/>
          <w:spacing w:val="20"/>
        </w:rPr>
        <w:t xml:space="preserve"> </w:t>
      </w:r>
      <w:r>
        <w:rPr>
          <w:color w:val="1D1B11"/>
          <w:spacing w:val="-1"/>
        </w:rPr>
        <w:t>must</w:t>
      </w:r>
      <w:r>
        <w:rPr>
          <w:color w:val="1D1B11"/>
          <w:spacing w:val="20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  <w:spacing w:val="83"/>
        </w:rPr>
        <w:t xml:space="preserve"> </w:t>
      </w:r>
      <w:r>
        <w:rPr>
          <w:color w:val="1D1B11"/>
        </w:rPr>
        <w:t>taken</w:t>
      </w:r>
      <w:r>
        <w:rPr>
          <w:color w:val="1D1B11"/>
          <w:spacing w:val="-1"/>
        </w:rPr>
        <w:t xml:space="preserve"> into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consideration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when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measuring the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value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 xml:space="preserve">any </w:t>
      </w:r>
      <w:r>
        <w:rPr>
          <w:color w:val="1D1B11"/>
          <w:spacing w:val="-1"/>
        </w:rPr>
        <w:t>parameter.</w:t>
      </w:r>
    </w:p>
    <w:p w:rsidR="00096870" w:rsidRDefault="002A6B7E">
      <w:pPr>
        <w:pStyle w:val="Heading2"/>
        <w:numPr>
          <w:ilvl w:val="0"/>
          <w:numId w:val="5"/>
        </w:numPr>
        <w:tabs>
          <w:tab w:val="left" w:pos="855"/>
        </w:tabs>
        <w:jc w:val="both"/>
        <w:rPr>
          <w:b w:val="0"/>
          <w:bCs w:val="0"/>
        </w:rPr>
      </w:pPr>
      <w:bookmarkStart w:id="10" w:name="_bookmark10"/>
      <w:bookmarkEnd w:id="10"/>
      <w:r>
        <w:rPr>
          <w:color w:val="1D1B11"/>
          <w:spacing w:val="-1"/>
        </w:rPr>
        <w:t>Spatial</w:t>
      </w:r>
      <w:r>
        <w:rPr>
          <w:color w:val="1D1B11"/>
          <w:spacing w:val="-7"/>
        </w:rPr>
        <w:t xml:space="preserve"> </w:t>
      </w:r>
      <w:r>
        <w:rPr>
          <w:color w:val="1D1B11"/>
          <w:spacing w:val="-1"/>
        </w:rPr>
        <w:t>and</w:t>
      </w:r>
      <w:r>
        <w:rPr>
          <w:color w:val="1D1B11"/>
          <w:spacing w:val="-9"/>
        </w:rPr>
        <w:t xml:space="preserve"> </w:t>
      </w:r>
      <w:r>
        <w:rPr>
          <w:color w:val="1D1B11"/>
          <w:spacing w:val="-1"/>
        </w:rPr>
        <w:t>temporal</w:t>
      </w:r>
      <w:r>
        <w:rPr>
          <w:color w:val="1D1B11"/>
          <w:spacing w:val="-8"/>
        </w:rPr>
        <w:t xml:space="preserve"> </w:t>
      </w:r>
      <w:r>
        <w:rPr>
          <w:color w:val="1D1B11"/>
          <w:spacing w:val="-1"/>
        </w:rPr>
        <w:t>variations</w:t>
      </w:r>
    </w:p>
    <w:p w:rsidR="00096870" w:rsidRDefault="002A6B7E">
      <w:pPr>
        <w:numPr>
          <w:ilvl w:val="1"/>
          <w:numId w:val="5"/>
        </w:numPr>
        <w:tabs>
          <w:tab w:val="left" w:pos="786"/>
        </w:tabs>
        <w:spacing w:before="112" w:line="250" w:lineRule="exact"/>
        <w:ind w:right="1899" w:firstLine="0"/>
        <w:rPr>
          <w:rFonts w:ascii="Calibri" w:eastAsia="Calibri" w:hAnsi="Calibri" w:cs="Calibri"/>
        </w:rPr>
      </w:pPr>
      <w:bookmarkStart w:id="11" w:name="_bookmark11"/>
      <w:bookmarkEnd w:id="11"/>
      <w:r>
        <w:rPr>
          <w:rFonts w:ascii="Calibri"/>
          <w:b/>
          <w:color w:val="1D1B11"/>
        </w:rPr>
        <w:t xml:space="preserve">1 </w:t>
      </w:r>
      <w:r>
        <w:rPr>
          <w:rFonts w:ascii="Calibri"/>
          <w:b/>
          <w:color w:val="1D1B11"/>
          <w:spacing w:val="-1"/>
        </w:rPr>
        <w:t>Measurement</w:t>
      </w:r>
      <w:r>
        <w:rPr>
          <w:rFonts w:ascii="Calibri"/>
          <w:b/>
          <w:color w:val="1D1B11"/>
          <w:spacing w:val="-2"/>
        </w:rPr>
        <w:t xml:space="preserve"> </w:t>
      </w:r>
      <w:r>
        <w:rPr>
          <w:rFonts w:ascii="Calibri"/>
          <w:b/>
          <w:color w:val="1D1B11"/>
          <w:spacing w:val="-1"/>
        </w:rPr>
        <w:t>specifications</w:t>
      </w:r>
      <w:r>
        <w:rPr>
          <w:rFonts w:ascii="Calibri"/>
          <w:b/>
          <w:color w:val="1D1B11"/>
        </w:rPr>
        <w:t xml:space="preserve"> </w:t>
      </w:r>
      <w:r>
        <w:rPr>
          <w:rFonts w:ascii="Calibri"/>
          <w:b/>
          <w:color w:val="1D1B11"/>
          <w:spacing w:val="-1"/>
        </w:rPr>
        <w:t>relating</w:t>
      </w:r>
      <w:r>
        <w:rPr>
          <w:rFonts w:ascii="Calibri"/>
          <w:b/>
          <w:color w:val="1D1B11"/>
          <w:spacing w:val="-2"/>
        </w:rPr>
        <w:t xml:space="preserve"> </w:t>
      </w:r>
      <w:r>
        <w:rPr>
          <w:rFonts w:ascii="Calibri"/>
          <w:b/>
          <w:color w:val="1D1B11"/>
        </w:rPr>
        <w:t>to</w:t>
      </w:r>
      <w:r>
        <w:rPr>
          <w:rFonts w:ascii="Calibri"/>
          <w:b/>
          <w:color w:val="1D1B11"/>
          <w:spacing w:val="-1"/>
        </w:rPr>
        <w:t xml:space="preserve"> the heterogeneity</w:t>
      </w:r>
      <w:r>
        <w:rPr>
          <w:rFonts w:ascii="Calibri"/>
          <w:b/>
          <w:color w:val="1D1B11"/>
          <w:spacing w:val="-2"/>
        </w:rPr>
        <w:t xml:space="preserve"> </w:t>
      </w:r>
      <w:r>
        <w:rPr>
          <w:rFonts w:ascii="Calibri"/>
          <w:b/>
          <w:color w:val="1D1B11"/>
          <w:spacing w:val="-1"/>
        </w:rPr>
        <w:t>of</w:t>
      </w:r>
      <w:r>
        <w:rPr>
          <w:rFonts w:ascii="Calibri"/>
          <w:b/>
          <w:color w:val="1D1B11"/>
        </w:rPr>
        <w:t xml:space="preserve"> the</w:t>
      </w:r>
      <w:r>
        <w:rPr>
          <w:rFonts w:ascii="Calibri"/>
          <w:b/>
          <w:color w:val="1D1B11"/>
          <w:spacing w:val="-1"/>
        </w:rPr>
        <w:t xml:space="preserve"> </w:t>
      </w:r>
      <w:r>
        <w:rPr>
          <w:rFonts w:ascii="Calibri"/>
          <w:b/>
          <w:color w:val="1D1B11"/>
          <w:spacing w:val="-2"/>
        </w:rPr>
        <w:t>environment</w:t>
      </w:r>
      <w:r>
        <w:rPr>
          <w:rFonts w:ascii="Calibri"/>
          <w:b/>
          <w:color w:val="1D1B11"/>
          <w:spacing w:val="45"/>
        </w:rPr>
        <w:t xml:space="preserve"> </w:t>
      </w:r>
      <w:r>
        <w:rPr>
          <w:rFonts w:ascii="Calibri"/>
          <w:b/>
          <w:color w:val="1D1B11"/>
          <w:spacing w:val="-1"/>
        </w:rPr>
        <w:t>(spatial</w:t>
      </w:r>
      <w:r>
        <w:rPr>
          <w:rFonts w:ascii="Calibri"/>
          <w:b/>
          <w:color w:val="1D1B11"/>
        </w:rPr>
        <w:t xml:space="preserve"> </w:t>
      </w:r>
      <w:r>
        <w:rPr>
          <w:rFonts w:ascii="Calibri"/>
          <w:b/>
          <w:color w:val="1D1B11"/>
          <w:spacing w:val="-1"/>
        </w:rPr>
        <w:t>variations)</w:t>
      </w:r>
    </w:p>
    <w:p w:rsidR="00096870" w:rsidRDefault="002A6B7E">
      <w:pPr>
        <w:pStyle w:val="BodyText"/>
        <w:spacing w:before="115"/>
        <w:ind w:left="452" w:right="460"/>
        <w:jc w:val="both"/>
      </w:pPr>
      <w:r>
        <w:rPr>
          <w:color w:val="1D1B11"/>
          <w:spacing w:val="-1"/>
        </w:rPr>
        <w:t xml:space="preserve">The </w:t>
      </w:r>
      <w:r>
        <w:rPr>
          <w:color w:val="1D1B11"/>
        </w:rPr>
        <w:t>WBGT</w:t>
      </w:r>
      <w:r>
        <w:rPr>
          <w:color w:val="1D1B11"/>
          <w:spacing w:val="-1"/>
        </w:rPr>
        <w:t xml:space="preserve"> values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should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normally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be measured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at</w:t>
      </w:r>
      <w:r>
        <w:rPr>
          <w:color w:val="1D1B11"/>
          <w:spacing w:val="-1"/>
        </w:rPr>
        <w:t xml:space="preserve"> </w:t>
      </w:r>
      <w:r>
        <w:rPr>
          <w:color w:val="1D1B11"/>
          <w:spacing w:val="-2"/>
        </w:rPr>
        <w:t>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position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-1"/>
        </w:rPr>
        <w:t xml:space="preserve"> the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abdomen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(</w:t>
      </w:r>
      <w:r>
        <w:rPr>
          <w:rFonts w:ascii="Arial"/>
          <w:spacing w:val="-1"/>
          <w:sz w:val="20"/>
        </w:rPr>
        <w:t>ISO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sz w:val="20"/>
        </w:rPr>
        <w:t>7726</w:t>
      </w:r>
      <w:r>
        <w:rPr>
          <w:color w:val="1D1B11"/>
        </w:rPr>
        <w:t>) of</w:t>
      </w:r>
      <w:r>
        <w:rPr>
          <w:color w:val="1D1B11"/>
          <w:spacing w:val="-1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65"/>
        </w:rPr>
        <w:t xml:space="preserve"> </w:t>
      </w:r>
      <w:r>
        <w:rPr>
          <w:color w:val="1D1B11"/>
          <w:spacing w:val="-1"/>
        </w:rPr>
        <w:t>people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exposed</w:t>
      </w:r>
      <w:r>
        <w:rPr>
          <w:color w:val="1D1B11"/>
          <w:spacing w:val="16"/>
        </w:rPr>
        <w:t xml:space="preserve"> </w:t>
      </w:r>
      <w:r>
        <w:rPr>
          <w:color w:val="1D1B11"/>
        </w:rPr>
        <w:t>to</w:t>
      </w:r>
      <w:r>
        <w:rPr>
          <w:color w:val="1D1B11"/>
          <w:spacing w:val="18"/>
        </w:rPr>
        <w:t xml:space="preserve"> </w:t>
      </w:r>
      <w:r>
        <w:rPr>
          <w:color w:val="1D1B11"/>
          <w:spacing w:val="-1"/>
        </w:rPr>
        <w:t>heat.</w:t>
      </w:r>
      <w:r>
        <w:rPr>
          <w:color w:val="1D1B11"/>
          <w:spacing w:val="17"/>
        </w:rPr>
        <w:t xml:space="preserve"> </w:t>
      </w:r>
      <w:r>
        <w:rPr>
          <w:color w:val="1D1B11"/>
        </w:rPr>
        <w:t>When</w:t>
      </w:r>
      <w:r>
        <w:rPr>
          <w:color w:val="1D1B11"/>
          <w:spacing w:val="16"/>
        </w:rPr>
        <w:t xml:space="preserve"> </w:t>
      </w:r>
      <w:r>
        <w:rPr>
          <w:color w:val="1D1B11"/>
          <w:spacing w:val="-1"/>
        </w:rPr>
        <w:t>parameters</w:t>
      </w:r>
      <w:r>
        <w:rPr>
          <w:color w:val="1D1B11"/>
          <w:spacing w:val="17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16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space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surrounding</w:t>
      </w:r>
      <w:r>
        <w:rPr>
          <w:color w:val="1D1B11"/>
          <w:spacing w:val="16"/>
        </w:rPr>
        <w:t xml:space="preserve"> </w:t>
      </w:r>
      <w:r>
        <w:rPr>
          <w:color w:val="1D1B11"/>
          <w:spacing w:val="-1"/>
        </w:rPr>
        <w:t>people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are</w:t>
      </w:r>
      <w:r>
        <w:rPr>
          <w:color w:val="1D1B11"/>
          <w:spacing w:val="17"/>
        </w:rPr>
        <w:t xml:space="preserve"> </w:t>
      </w:r>
      <w:r>
        <w:rPr>
          <w:color w:val="1D1B11"/>
        </w:rPr>
        <w:t>not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homogeneous,</w:t>
      </w:r>
      <w:r>
        <w:rPr>
          <w:color w:val="1D1B11"/>
          <w:spacing w:val="47"/>
        </w:rPr>
        <w:t xml:space="preserve"> </w:t>
      </w:r>
      <w:r>
        <w:rPr>
          <w:color w:val="1D1B11"/>
          <w:spacing w:val="-1"/>
        </w:rPr>
        <w:t>measurement should be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made</w:t>
      </w:r>
      <w:r>
        <w:rPr>
          <w:color w:val="1D1B11"/>
        </w:rPr>
        <w:t xml:space="preserve"> at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the </w:t>
      </w:r>
      <w:r>
        <w:rPr>
          <w:color w:val="1D1B11"/>
          <w:spacing w:val="-1"/>
        </w:rPr>
        <w:t>position where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heat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stress</w:t>
      </w:r>
      <w:r>
        <w:rPr>
          <w:color w:val="1D1B11"/>
        </w:rPr>
        <w:t xml:space="preserve"> is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highest.</w:t>
      </w:r>
    </w:p>
    <w:p w:rsidR="00096870" w:rsidRDefault="00096870">
      <w:pPr>
        <w:jc w:val="both"/>
        <w:sectPr w:rsidR="00096870">
          <w:pgSz w:w="11910" w:h="16840"/>
          <w:pgMar w:top="1080" w:right="1240" w:bottom="700" w:left="680" w:header="0" w:footer="509" w:gutter="0"/>
          <w:cols w:space="720"/>
        </w:sectPr>
      </w:pPr>
    </w:p>
    <w:p w:rsidR="00096870" w:rsidRDefault="002A6B7E">
      <w:pPr>
        <w:pStyle w:val="BodyText"/>
        <w:spacing w:before="31"/>
        <w:ind w:right="87"/>
      </w:pPr>
      <w:r>
        <w:rPr>
          <w:color w:val="1D1B11"/>
        </w:rPr>
        <w:t>In</w:t>
      </w:r>
      <w:r>
        <w:rPr>
          <w:color w:val="1D1B11"/>
          <w:spacing w:val="8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10"/>
        </w:rPr>
        <w:t xml:space="preserve"> </w:t>
      </w:r>
      <w:r>
        <w:rPr>
          <w:color w:val="1D1B11"/>
        </w:rPr>
        <w:t>case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where</w:t>
      </w:r>
      <w:r>
        <w:rPr>
          <w:color w:val="1D1B11"/>
          <w:spacing w:val="10"/>
        </w:rPr>
        <w:t xml:space="preserve"> </w:t>
      </w:r>
      <w:r>
        <w:rPr>
          <w:color w:val="1D1B11"/>
        </w:rPr>
        <w:t>it</w:t>
      </w:r>
      <w:r>
        <w:rPr>
          <w:color w:val="1D1B11"/>
          <w:spacing w:val="10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9"/>
        </w:rPr>
        <w:t xml:space="preserve"> </w:t>
      </w:r>
      <w:r>
        <w:rPr>
          <w:color w:val="1D1B11"/>
          <w:spacing w:val="-1"/>
        </w:rPr>
        <w:t>impossible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to</w:t>
      </w:r>
      <w:r>
        <w:rPr>
          <w:color w:val="1D1B11"/>
          <w:spacing w:val="11"/>
        </w:rPr>
        <w:t xml:space="preserve"> </w:t>
      </w:r>
      <w:r>
        <w:rPr>
          <w:color w:val="1D1B11"/>
          <w:spacing w:val="-1"/>
        </w:rPr>
        <w:t>situate</w:t>
      </w:r>
      <w:r>
        <w:rPr>
          <w:color w:val="1D1B11"/>
          <w:spacing w:val="10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sensors</w:t>
      </w:r>
      <w:r>
        <w:rPr>
          <w:color w:val="1D1B11"/>
          <w:spacing w:val="9"/>
        </w:rPr>
        <w:t xml:space="preserve"> </w:t>
      </w:r>
      <w:r>
        <w:rPr>
          <w:color w:val="1D1B11"/>
        </w:rPr>
        <w:t>at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normal</w:t>
      </w:r>
      <w:r>
        <w:rPr>
          <w:color w:val="1D1B11"/>
          <w:spacing w:val="9"/>
        </w:rPr>
        <w:t xml:space="preserve"> </w:t>
      </w:r>
      <w:r>
        <w:rPr>
          <w:color w:val="1D1B11"/>
          <w:spacing w:val="-1"/>
        </w:rPr>
        <w:t>place</w:t>
      </w:r>
      <w:r>
        <w:rPr>
          <w:color w:val="1D1B11"/>
          <w:spacing w:val="7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work,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they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should</w:t>
      </w:r>
      <w:r>
        <w:rPr>
          <w:color w:val="1D1B11"/>
          <w:spacing w:val="8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  <w:spacing w:val="37"/>
        </w:rPr>
        <w:t xml:space="preserve"> </w:t>
      </w:r>
      <w:r>
        <w:rPr>
          <w:color w:val="1D1B11"/>
          <w:spacing w:val="-1"/>
        </w:rPr>
        <w:t>situated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where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they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will</w:t>
      </w:r>
      <w:r>
        <w:rPr>
          <w:color w:val="1D1B11"/>
        </w:rPr>
        <w:t xml:space="preserve"> </w:t>
      </w:r>
      <w:r>
        <w:rPr>
          <w:color w:val="1D1B11"/>
          <w:spacing w:val="-2"/>
        </w:rPr>
        <w:t xml:space="preserve">be </w:t>
      </w:r>
      <w:r>
        <w:rPr>
          <w:color w:val="1D1B11"/>
          <w:spacing w:val="-1"/>
        </w:rPr>
        <w:t>exposed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 xml:space="preserve">to </w:t>
      </w:r>
      <w:r>
        <w:rPr>
          <w:color w:val="1D1B11"/>
        </w:rPr>
        <w:t xml:space="preserve">the </w:t>
      </w:r>
      <w:r>
        <w:rPr>
          <w:color w:val="1D1B11"/>
          <w:spacing w:val="-1"/>
        </w:rPr>
        <w:t>same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influence</w:t>
      </w:r>
      <w:r>
        <w:rPr>
          <w:color w:val="1D1B11"/>
        </w:rPr>
        <w:t xml:space="preserve"> </w:t>
      </w:r>
      <w:r>
        <w:rPr>
          <w:color w:val="1D1B11"/>
          <w:spacing w:val="-2"/>
        </w:rPr>
        <w:t>from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environment.</w:t>
      </w:r>
    </w:p>
    <w:p w:rsidR="00096870" w:rsidRDefault="002A6B7E">
      <w:pPr>
        <w:numPr>
          <w:ilvl w:val="1"/>
          <w:numId w:val="5"/>
        </w:numPr>
        <w:tabs>
          <w:tab w:val="left" w:pos="776"/>
        </w:tabs>
        <w:spacing w:before="116"/>
        <w:ind w:left="775"/>
        <w:rPr>
          <w:rFonts w:ascii="Calibri" w:eastAsia="Calibri" w:hAnsi="Calibri" w:cs="Calibri"/>
        </w:rPr>
      </w:pPr>
      <w:bookmarkStart w:id="12" w:name="_bookmark12"/>
      <w:bookmarkEnd w:id="12"/>
      <w:r>
        <w:rPr>
          <w:rFonts w:ascii="Calibri"/>
          <w:b/>
          <w:color w:val="1D1B11"/>
          <w:spacing w:val="-1"/>
        </w:rPr>
        <w:t>Measurement</w:t>
      </w:r>
      <w:r>
        <w:rPr>
          <w:rFonts w:ascii="Calibri"/>
          <w:b/>
          <w:color w:val="1D1B11"/>
          <w:spacing w:val="-2"/>
        </w:rPr>
        <w:t xml:space="preserve"> </w:t>
      </w:r>
      <w:r>
        <w:rPr>
          <w:rFonts w:ascii="Calibri"/>
          <w:b/>
          <w:color w:val="1D1B11"/>
          <w:spacing w:val="-1"/>
        </w:rPr>
        <w:t>specifications</w:t>
      </w:r>
      <w:r>
        <w:rPr>
          <w:rFonts w:ascii="Calibri"/>
          <w:b/>
          <w:color w:val="1D1B11"/>
        </w:rPr>
        <w:t xml:space="preserve"> </w:t>
      </w:r>
      <w:r>
        <w:rPr>
          <w:rFonts w:ascii="Calibri"/>
          <w:b/>
          <w:color w:val="1D1B11"/>
          <w:spacing w:val="-1"/>
        </w:rPr>
        <w:t>relating</w:t>
      </w:r>
      <w:r>
        <w:rPr>
          <w:rFonts w:ascii="Calibri"/>
          <w:b/>
          <w:color w:val="1D1B11"/>
          <w:spacing w:val="-2"/>
        </w:rPr>
        <w:t xml:space="preserve"> </w:t>
      </w:r>
      <w:r>
        <w:rPr>
          <w:rFonts w:ascii="Calibri"/>
          <w:b/>
          <w:color w:val="1D1B11"/>
        </w:rPr>
        <w:t>to</w:t>
      </w:r>
      <w:r>
        <w:rPr>
          <w:rFonts w:ascii="Calibri"/>
          <w:b/>
          <w:color w:val="1D1B11"/>
          <w:spacing w:val="-1"/>
        </w:rPr>
        <w:t xml:space="preserve"> the time</w:t>
      </w:r>
      <w:r>
        <w:rPr>
          <w:rFonts w:ascii="Calibri"/>
          <w:b/>
          <w:color w:val="1D1B11"/>
          <w:spacing w:val="-2"/>
        </w:rPr>
        <w:t xml:space="preserve"> </w:t>
      </w:r>
      <w:r>
        <w:rPr>
          <w:rFonts w:ascii="Calibri"/>
          <w:b/>
          <w:color w:val="1D1B11"/>
          <w:spacing w:val="-1"/>
        </w:rPr>
        <w:t>variations</w:t>
      </w:r>
      <w:r>
        <w:rPr>
          <w:rFonts w:ascii="Calibri"/>
          <w:b/>
          <w:color w:val="1D1B11"/>
        </w:rPr>
        <w:t xml:space="preserve"> </w:t>
      </w:r>
      <w:r>
        <w:rPr>
          <w:rFonts w:ascii="Calibri"/>
          <w:b/>
          <w:color w:val="1D1B11"/>
          <w:spacing w:val="-1"/>
        </w:rPr>
        <w:t>of</w:t>
      </w:r>
      <w:r>
        <w:rPr>
          <w:rFonts w:ascii="Calibri"/>
          <w:b/>
          <w:color w:val="1D1B11"/>
        </w:rPr>
        <w:t xml:space="preserve"> the</w:t>
      </w:r>
      <w:r>
        <w:rPr>
          <w:rFonts w:ascii="Calibri"/>
          <w:b/>
          <w:color w:val="1D1B11"/>
          <w:spacing w:val="3"/>
        </w:rPr>
        <w:t xml:space="preserve"> </w:t>
      </w:r>
      <w:r>
        <w:rPr>
          <w:rFonts w:ascii="Calibri"/>
          <w:b/>
          <w:color w:val="1D1B11"/>
          <w:spacing w:val="-2"/>
        </w:rPr>
        <w:t>WBGT</w:t>
      </w:r>
      <w:r>
        <w:rPr>
          <w:rFonts w:ascii="Calibri"/>
          <w:b/>
          <w:color w:val="1D1B11"/>
          <w:spacing w:val="-1"/>
        </w:rPr>
        <w:t xml:space="preserve"> index</w:t>
      </w:r>
    </w:p>
    <w:p w:rsidR="00096870" w:rsidRDefault="002A6B7E">
      <w:pPr>
        <w:pStyle w:val="BodyText"/>
        <w:spacing w:before="106"/>
        <w:ind w:right="450"/>
      </w:pPr>
      <w:r>
        <w:rPr>
          <w:color w:val="1D1B11"/>
        </w:rPr>
        <w:t xml:space="preserve">If the </w:t>
      </w:r>
      <w:r>
        <w:rPr>
          <w:color w:val="1D1B11"/>
          <w:spacing w:val="-1"/>
        </w:rPr>
        <w:t xml:space="preserve">analyses </w:t>
      </w:r>
      <w:r>
        <w:rPr>
          <w:color w:val="1D1B11"/>
        </w:rPr>
        <w:t>of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 xml:space="preserve">environment </w:t>
      </w:r>
      <w:r>
        <w:rPr>
          <w:color w:val="1D1B11"/>
        </w:rPr>
        <w:t>and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 xml:space="preserve">of </w:t>
      </w:r>
      <w:r>
        <w:rPr>
          <w:color w:val="1D1B11"/>
          <w:spacing w:val="-2"/>
        </w:rPr>
        <w:t>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activity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have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shown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that a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parameter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does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not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show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43"/>
        </w:rPr>
        <w:t xml:space="preserve"> </w:t>
      </w:r>
      <w:r>
        <w:rPr>
          <w:color w:val="1D1B11"/>
          <w:spacing w:val="-1"/>
        </w:rPr>
        <w:t>constant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value</w:t>
      </w:r>
      <w:r>
        <w:rPr>
          <w:color w:val="1D1B11"/>
        </w:rPr>
        <w:t xml:space="preserve"> in</w:t>
      </w:r>
      <w:r>
        <w:rPr>
          <w:color w:val="1D1B11"/>
          <w:spacing w:val="-1"/>
        </w:rPr>
        <w:t xml:space="preserve"> time,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a </w:t>
      </w:r>
      <w:r>
        <w:rPr>
          <w:color w:val="1D1B11"/>
          <w:spacing w:val="-1"/>
        </w:rPr>
        <w:t>representative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mean value</w:t>
      </w:r>
      <w:r>
        <w:rPr>
          <w:color w:val="1D1B11"/>
        </w:rPr>
        <w:t xml:space="preserve"> </w:t>
      </w:r>
      <w:r>
        <w:rPr>
          <w:color w:val="1D1B11"/>
          <w:spacing w:val="-2"/>
        </w:rPr>
        <w:t>has</w:t>
      </w:r>
      <w:r>
        <w:rPr>
          <w:color w:val="1D1B11"/>
        </w:rPr>
        <w:t xml:space="preserve"> to</w:t>
      </w:r>
      <w:r>
        <w:rPr>
          <w:color w:val="1D1B11"/>
          <w:spacing w:val="-1"/>
        </w:rPr>
        <w:t xml:space="preserve"> be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determined.</w:t>
      </w:r>
    </w:p>
    <w:p w:rsidR="00096870" w:rsidRDefault="002A6B7E">
      <w:pPr>
        <w:pStyle w:val="BodyText"/>
        <w:ind w:right="578"/>
      </w:pPr>
      <w:r>
        <w:rPr>
          <w:color w:val="1D1B11"/>
          <w:spacing w:val="-1"/>
        </w:rPr>
        <w:t>The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most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accurate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procedure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consists</w:t>
      </w:r>
      <w:r>
        <w:rPr>
          <w:color w:val="1D1B11"/>
        </w:rPr>
        <w:t xml:space="preserve"> in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 xml:space="preserve">measuring </w:t>
      </w:r>
      <w:r>
        <w:rPr>
          <w:color w:val="1D1B11"/>
          <w:spacing w:val="-2"/>
        </w:rPr>
        <w:t>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continuous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development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of </w:t>
      </w:r>
      <w:r>
        <w:rPr>
          <w:color w:val="1D1B11"/>
          <w:spacing w:val="-1"/>
        </w:rPr>
        <w:t>this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parameter</w:t>
      </w:r>
      <w:r>
        <w:rPr>
          <w:color w:val="1D1B11"/>
          <w:spacing w:val="55"/>
        </w:rPr>
        <w:t xml:space="preserve"> </w:t>
      </w:r>
      <w:r>
        <w:rPr>
          <w:color w:val="1D1B11"/>
        </w:rPr>
        <w:t xml:space="preserve">as a </w:t>
      </w:r>
      <w:r>
        <w:rPr>
          <w:color w:val="1D1B11"/>
          <w:spacing w:val="-1"/>
        </w:rPr>
        <w:t>function of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time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and deducing from</w:t>
      </w:r>
      <w:r>
        <w:rPr>
          <w:color w:val="1D1B11"/>
          <w:spacing w:val="1"/>
        </w:rPr>
        <w:t xml:space="preserve"> </w:t>
      </w:r>
      <w:r>
        <w:rPr>
          <w:color w:val="1D1B11"/>
        </w:rPr>
        <w:t>it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mean value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by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integration.</w:t>
      </w:r>
      <w:r>
        <w:rPr>
          <w:color w:val="1D1B11"/>
        </w:rPr>
        <w:t xml:space="preserve"> As </w:t>
      </w:r>
      <w:r>
        <w:rPr>
          <w:color w:val="1D1B11"/>
          <w:spacing w:val="-1"/>
        </w:rPr>
        <w:t>this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 xml:space="preserve">method </w:t>
      </w:r>
      <w:r>
        <w:rPr>
          <w:color w:val="1D1B11"/>
        </w:rPr>
        <w:t>can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only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  <w:spacing w:val="54"/>
        </w:rPr>
        <w:t xml:space="preserve"> </w:t>
      </w:r>
      <w:r>
        <w:rPr>
          <w:color w:val="1D1B11"/>
          <w:spacing w:val="-1"/>
        </w:rPr>
        <w:t>used</w:t>
      </w:r>
      <w:r>
        <w:rPr>
          <w:color w:val="1D1B11"/>
        </w:rPr>
        <w:t xml:space="preserve"> with</w:t>
      </w:r>
      <w:r>
        <w:rPr>
          <w:color w:val="1D1B11"/>
          <w:spacing w:val="-1"/>
        </w:rPr>
        <w:t xml:space="preserve"> difficulty</w:t>
      </w:r>
      <w:r>
        <w:rPr>
          <w:color w:val="1D1B11"/>
        </w:rPr>
        <w:t xml:space="preserve"> in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many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cases,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variations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of </w:t>
      </w:r>
      <w:r>
        <w:rPr>
          <w:color w:val="1D1B11"/>
          <w:spacing w:val="-1"/>
        </w:rPr>
        <w:t>each parameter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are</w:t>
      </w:r>
      <w:r>
        <w:rPr>
          <w:color w:val="1D1B11"/>
          <w:spacing w:val="-1"/>
        </w:rPr>
        <w:t xml:space="preserve"> classified </w:t>
      </w:r>
      <w:r>
        <w:rPr>
          <w:color w:val="1D1B11"/>
        </w:rPr>
        <w:t xml:space="preserve">into </w:t>
      </w:r>
      <w:r>
        <w:rPr>
          <w:color w:val="1D1B11"/>
          <w:spacing w:val="-1"/>
        </w:rPr>
        <w:t>almost</w:t>
      </w:r>
      <w:r>
        <w:rPr>
          <w:color w:val="1D1B11"/>
          <w:spacing w:val="50"/>
        </w:rPr>
        <w:t xml:space="preserve"> </w:t>
      </w:r>
      <w:r>
        <w:rPr>
          <w:color w:val="1D1B11"/>
          <w:spacing w:val="-1"/>
        </w:rPr>
        <w:t>constant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levels.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mean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value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of </w:t>
      </w:r>
      <w:r>
        <w:rPr>
          <w:color w:val="1D1B11"/>
          <w:spacing w:val="-2"/>
        </w:rPr>
        <w:t>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parameter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 xml:space="preserve">considered </w:t>
      </w:r>
      <w:r>
        <w:rPr>
          <w:color w:val="1D1B11"/>
        </w:rPr>
        <w:t>is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then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obtained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by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 xml:space="preserve">weighting </w:t>
      </w:r>
      <w:r>
        <w:rPr>
          <w:color w:val="1D1B11"/>
          <w:spacing w:val="-2"/>
        </w:rPr>
        <w:t>the</w:t>
      </w:r>
      <w:r>
        <w:rPr>
          <w:color w:val="1D1B11"/>
          <w:spacing w:val="71"/>
        </w:rPr>
        <w:t xml:space="preserve"> </w:t>
      </w:r>
      <w:r>
        <w:rPr>
          <w:color w:val="1D1B11"/>
        </w:rPr>
        <w:t>levels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different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 xml:space="preserve">categories </w:t>
      </w:r>
      <w:r>
        <w:rPr>
          <w:color w:val="1D1B11"/>
          <w:spacing w:val="-2"/>
        </w:rPr>
        <w:t>by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total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time</w:t>
      </w:r>
      <w:r>
        <w:rPr>
          <w:color w:val="1D1B11"/>
        </w:rPr>
        <w:t xml:space="preserve"> </w:t>
      </w:r>
      <w:r>
        <w:rPr>
          <w:color w:val="1D1B11"/>
          <w:spacing w:val="-2"/>
        </w:rPr>
        <w:t>during</w:t>
      </w:r>
      <w:r>
        <w:rPr>
          <w:color w:val="1D1B11"/>
          <w:spacing w:val="-1"/>
        </w:rPr>
        <w:t xml:space="preserve"> which </w:t>
      </w:r>
      <w:r>
        <w:rPr>
          <w:color w:val="1D1B11"/>
        </w:rPr>
        <w:t>each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these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 xml:space="preserve">levels </w:t>
      </w:r>
      <w:r>
        <w:rPr>
          <w:color w:val="1D1B11"/>
        </w:rPr>
        <w:t>was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obtained.</w:t>
      </w:r>
    </w:p>
    <w:p w:rsidR="00096870" w:rsidRDefault="002A6B7E">
      <w:pPr>
        <w:pStyle w:val="BodyText"/>
        <w:ind w:right="586"/>
        <w:rPr>
          <w:color w:val="1D1B11"/>
          <w:spacing w:val="-1"/>
        </w:rPr>
      </w:pPr>
      <w:r>
        <w:rPr>
          <w:color w:val="1D1B11"/>
          <w:spacing w:val="-1"/>
        </w:rPr>
        <w:t>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time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 xml:space="preserve">base </w:t>
      </w:r>
      <w:r>
        <w:rPr>
          <w:rFonts w:cs="Calibri"/>
          <w:i/>
          <w:color w:val="1D1B11"/>
        </w:rPr>
        <w:t>T</w:t>
      </w:r>
      <w:r>
        <w:rPr>
          <w:rFonts w:cs="Calibri"/>
          <w:i/>
          <w:color w:val="1D1B11"/>
          <w:spacing w:val="1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calculation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 xml:space="preserve">of </w:t>
      </w:r>
      <w:r>
        <w:rPr>
          <w:color w:val="1D1B11"/>
          <w:spacing w:val="-2"/>
        </w:rPr>
        <w:t xml:space="preserve">the </w:t>
      </w:r>
      <w:r>
        <w:rPr>
          <w:color w:val="1D1B11"/>
        </w:rPr>
        <w:t>mean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values</w:t>
      </w:r>
      <w:r>
        <w:rPr>
          <w:color w:val="1D1B11"/>
        </w:rPr>
        <w:t xml:space="preserve"> is a </w:t>
      </w:r>
      <w:r>
        <w:rPr>
          <w:color w:val="1D1B11"/>
          <w:spacing w:val="-1"/>
        </w:rPr>
        <w:t>period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4"/>
        </w:rPr>
        <w:t xml:space="preserve"> </w:t>
      </w:r>
      <w:r>
        <w:rPr>
          <w:color w:val="1D1B11"/>
          <w:spacing w:val="-1"/>
        </w:rPr>
        <w:t>about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1 </w:t>
      </w:r>
      <w:r>
        <w:rPr>
          <w:color w:val="1D1B11"/>
          <w:spacing w:val="-1"/>
        </w:rPr>
        <w:t>h,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which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45"/>
        </w:rPr>
        <w:t xml:space="preserve"> </w:t>
      </w:r>
      <w:r>
        <w:rPr>
          <w:color w:val="1D1B11"/>
          <w:spacing w:val="-1"/>
        </w:rPr>
        <w:t>representative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of </w:t>
      </w:r>
      <w:r>
        <w:rPr>
          <w:color w:val="1D1B11"/>
          <w:spacing w:val="-1"/>
        </w:rPr>
        <w:t>the possible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heat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stress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exposure.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2"/>
        </w:rPr>
        <w:t>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mean value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of a </w:t>
      </w:r>
      <w:r>
        <w:rPr>
          <w:color w:val="1D1B11"/>
          <w:spacing w:val="-1"/>
        </w:rPr>
        <w:t>parameter</w:t>
      </w:r>
      <w:r>
        <w:rPr>
          <w:color w:val="1D1B11"/>
          <w:spacing w:val="2"/>
        </w:rPr>
        <w:t xml:space="preserve"> </w:t>
      </w:r>
      <w:r>
        <w:rPr>
          <w:rFonts w:cs="Calibri"/>
          <w:i/>
          <w:color w:val="1D1B11"/>
        </w:rPr>
        <w:t>p</w:t>
      </w:r>
      <w:r>
        <w:rPr>
          <w:rFonts w:cs="Calibri"/>
          <w:i/>
          <w:color w:val="1D1B11"/>
          <w:spacing w:val="-1"/>
        </w:rPr>
        <w:t xml:space="preserve"> </w:t>
      </w:r>
      <w:r>
        <w:rPr>
          <w:color w:val="1D1B11"/>
          <w:spacing w:val="-1"/>
        </w:rPr>
        <w:t>(for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example:</w:t>
      </w:r>
      <w:r>
        <w:rPr>
          <w:color w:val="1D1B11"/>
          <w:spacing w:val="63"/>
        </w:rPr>
        <w:t xml:space="preserve"> </w:t>
      </w:r>
      <w:r>
        <w:rPr>
          <w:color w:val="1D1B11"/>
        </w:rPr>
        <w:t>air</w:t>
      </w:r>
      <w:r>
        <w:rPr>
          <w:color w:val="1D1B11"/>
          <w:spacing w:val="-1"/>
        </w:rPr>
        <w:t xml:space="preserve"> temperature,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natural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wet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bulb temperature,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globe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temperature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or</w:t>
      </w:r>
      <w:r>
        <w:rPr>
          <w:color w:val="1D1B11"/>
          <w:spacing w:val="1"/>
        </w:rPr>
        <w:t xml:space="preserve"> </w:t>
      </w:r>
      <w:r>
        <w:rPr>
          <w:rFonts w:cs="Calibri"/>
          <w:i/>
          <w:color w:val="1D1B11"/>
          <w:spacing w:val="-1"/>
        </w:rPr>
        <w:t>WBGT</w:t>
      </w:r>
      <w:r>
        <w:rPr>
          <w:rFonts w:cs="Calibri"/>
          <w:i/>
          <w:color w:val="1D1B11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</w:rPr>
        <w:t xml:space="preserve"> case</w:t>
      </w:r>
      <w:r>
        <w:rPr>
          <w:color w:val="1D1B11"/>
          <w:spacing w:val="-1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57"/>
        </w:rPr>
        <w:t xml:space="preserve"> </w:t>
      </w:r>
      <w:r>
        <w:rPr>
          <w:color w:val="1D1B11"/>
          <w:spacing w:val="-1"/>
        </w:rPr>
        <w:t>simultaneous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measurement</w:t>
      </w:r>
      <w:r>
        <w:rPr>
          <w:color w:val="1D1B11"/>
        </w:rPr>
        <w:t xml:space="preserve"> of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three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parameters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of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environment),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which</w:t>
      </w:r>
      <w:r>
        <w:rPr>
          <w:color w:val="1D1B11"/>
        </w:rPr>
        <w:t xml:space="preserve"> the</w:t>
      </w:r>
      <w:r>
        <w:rPr>
          <w:color w:val="1D1B11"/>
          <w:spacing w:val="39"/>
        </w:rPr>
        <w:t xml:space="preserve"> </w:t>
      </w:r>
      <w:r>
        <w:rPr>
          <w:color w:val="1D1B11"/>
          <w:spacing w:val="-1"/>
        </w:rPr>
        <w:t xml:space="preserve">development </w:t>
      </w:r>
      <w:r>
        <w:rPr>
          <w:color w:val="1D1B11"/>
        </w:rPr>
        <w:t>as</w:t>
      </w:r>
      <w:r>
        <w:rPr>
          <w:color w:val="1D1B11"/>
          <w:spacing w:val="-1"/>
        </w:rPr>
        <w:t xml:space="preserve"> </w:t>
      </w:r>
      <w:r>
        <w:rPr>
          <w:rFonts w:cs="Calibri"/>
          <w:color w:val="1D1B11"/>
        </w:rPr>
        <w:t xml:space="preserve">a </w:t>
      </w:r>
      <w:r>
        <w:rPr>
          <w:rFonts w:cs="Calibri"/>
          <w:color w:val="1D1B11"/>
          <w:spacing w:val="-1"/>
        </w:rPr>
        <w:t>function</w:t>
      </w:r>
      <w:r>
        <w:rPr>
          <w:rFonts w:cs="Calibri"/>
          <w:color w:val="1D1B11"/>
          <w:spacing w:val="-3"/>
        </w:rPr>
        <w:t xml:space="preserve"> </w:t>
      </w:r>
      <w:r>
        <w:rPr>
          <w:rFonts w:cs="Calibri"/>
          <w:color w:val="1D1B11"/>
        </w:rPr>
        <w:t xml:space="preserve">of </w:t>
      </w:r>
      <w:r>
        <w:rPr>
          <w:rFonts w:cs="Calibri"/>
          <w:color w:val="1D1B11"/>
          <w:spacing w:val="-1"/>
        </w:rPr>
        <w:t>time</w:t>
      </w:r>
      <w:r>
        <w:rPr>
          <w:rFonts w:cs="Calibri"/>
          <w:color w:val="1D1B11"/>
          <w:spacing w:val="-2"/>
        </w:rPr>
        <w:t xml:space="preserve"> </w:t>
      </w:r>
      <w:r>
        <w:rPr>
          <w:rFonts w:cs="Calibri"/>
          <w:color w:val="1D1B11"/>
        </w:rPr>
        <w:t xml:space="preserve">has </w:t>
      </w:r>
      <w:r>
        <w:rPr>
          <w:rFonts w:cs="Calibri"/>
          <w:color w:val="1D1B11"/>
          <w:spacing w:val="-1"/>
        </w:rPr>
        <w:t>been</w:t>
      </w:r>
      <w:r>
        <w:rPr>
          <w:rFonts w:cs="Calibri"/>
          <w:color w:val="1D1B11"/>
        </w:rPr>
        <w:t xml:space="preserve"> </w:t>
      </w:r>
      <w:r>
        <w:rPr>
          <w:rFonts w:cs="Calibri"/>
          <w:color w:val="1D1B11"/>
          <w:spacing w:val="-1"/>
        </w:rPr>
        <w:t>broken down</w:t>
      </w:r>
      <w:r>
        <w:rPr>
          <w:rFonts w:cs="Calibri"/>
          <w:color w:val="1D1B11"/>
        </w:rPr>
        <w:t xml:space="preserve"> </w:t>
      </w:r>
      <w:r>
        <w:rPr>
          <w:rFonts w:cs="Calibri"/>
          <w:color w:val="1D1B11"/>
          <w:spacing w:val="-1"/>
        </w:rPr>
        <w:t xml:space="preserve">into </w:t>
      </w:r>
      <w:r>
        <w:rPr>
          <w:rFonts w:cs="Calibri"/>
          <w:color w:val="1D1B11"/>
        </w:rPr>
        <w:t>“</w:t>
      </w:r>
      <w:r>
        <w:rPr>
          <w:rFonts w:cs="Calibri"/>
          <w:i/>
          <w:color w:val="1D1B11"/>
        </w:rPr>
        <w:t>n</w:t>
      </w:r>
      <w:r>
        <w:rPr>
          <w:rFonts w:cs="Calibri"/>
          <w:color w:val="1D1B11"/>
        </w:rPr>
        <w:t>”</w:t>
      </w:r>
      <w:r>
        <w:rPr>
          <w:rFonts w:cs="Calibri"/>
          <w:color w:val="1D1B11"/>
          <w:spacing w:val="-1"/>
        </w:rPr>
        <w:t xml:space="preserve"> levels</w:t>
      </w:r>
      <w:r>
        <w:rPr>
          <w:rFonts w:cs="Calibri"/>
          <w:color w:val="1D1B11"/>
        </w:rPr>
        <w:t xml:space="preserve"> is</w:t>
      </w:r>
      <w:r>
        <w:rPr>
          <w:rFonts w:cs="Calibri"/>
          <w:color w:val="1D1B11"/>
          <w:spacing w:val="-2"/>
        </w:rPr>
        <w:t xml:space="preserve"> </w:t>
      </w:r>
      <w:r>
        <w:rPr>
          <w:rFonts w:cs="Calibri"/>
          <w:color w:val="1D1B11"/>
          <w:spacing w:val="-1"/>
        </w:rPr>
        <w:t>therefore</w:t>
      </w:r>
      <w:r>
        <w:rPr>
          <w:rFonts w:cs="Calibri"/>
          <w:color w:val="1D1B11"/>
          <w:spacing w:val="-2"/>
        </w:rPr>
        <w:t xml:space="preserve"> </w:t>
      </w:r>
      <w:r>
        <w:rPr>
          <w:rFonts w:cs="Calibri"/>
          <w:color w:val="1D1B11"/>
          <w:spacing w:val="-1"/>
        </w:rPr>
        <w:t>expressed</w:t>
      </w:r>
      <w:r>
        <w:rPr>
          <w:rFonts w:cs="Calibri"/>
          <w:color w:val="1D1B11"/>
        </w:rPr>
        <w:t xml:space="preserve"> by</w:t>
      </w:r>
      <w:r>
        <w:rPr>
          <w:rFonts w:cs="Calibri"/>
          <w:color w:val="1D1B11"/>
          <w:spacing w:val="67"/>
        </w:rPr>
        <w:t xml:space="preserve"> </w:t>
      </w:r>
      <w:r>
        <w:rPr>
          <w:color w:val="1D1B11"/>
        </w:rPr>
        <w:t xml:space="preserve">the </w:t>
      </w:r>
      <w:r>
        <w:rPr>
          <w:color w:val="1D1B11"/>
          <w:spacing w:val="-1"/>
        </w:rPr>
        <w:t>following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formula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where</w:t>
      </w:r>
    </w:p>
    <w:p w:rsidR="00685E04" w:rsidRDefault="00685E04">
      <w:pPr>
        <w:pStyle w:val="BodyText"/>
        <w:ind w:right="586"/>
      </w:pPr>
    </w:p>
    <w:p w:rsidR="00096870" w:rsidRPr="00685E04" w:rsidRDefault="002A6B7E" w:rsidP="00685E04">
      <w:pPr>
        <w:spacing w:line="229" w:lineRule="exact"/>
        <w:ind w:left="943"/>
        <w:rPr>
          <w:rFonts w:ascii="Cambria Math" w:eastAsia="Cambria Math" w:hAnsi="Cambria Math" w:cs="Cambria Math"/>
          <w:color w:val="1D1B11"/>
          <w:spacing w:val="-38"/>
          <w:position w:val="1"/>
          <w:sz w:val="17"/>
          <w:szCs w:val="17"/>
          <w:u w:val="single" w:color="1D1B11"/>
        </w:rPr>
        <w:sectPr w:rsidR="00096870" w:rsidRPr="00685E04">
          <w:pgSz w:w="11910" w:h="16840"/>
          <w:pgMar w:top="1080" w:right="680" w:bottom="720" w:left="1260" w:header="0" w:footer="526" w:gutter="0"/>
          <w:cols w:space="720"/>
        </w:sectPr>
      </w:pPr>
      <w:r>
        <w:rPr>
          <w:rFonts w:ascii="Cambria Math" w:eastAsia="Cambria Math" w:hAnsi="Cambria Math" w:cs="Cambria Math"/>
          <w:color w:val="1D1B11"/>
          <w:spacing w:val="-38"/>
          <w:position w:val="1"/>
          <w:sz w:val="17"/>
          <w:szCs w:val="17"/>
          <w:u w:val="single" w:color="1D1B11"/>
        </w:rPr>
        <w:t xml:space="preserve"> </w:t>
      </w:r>
      <w:r>
        <w:rPr>
          <w:rFonts w:ascii="Cambria Math" w:eastAsia="Cambria Math" w:hAnsi="Cambria Math" w:cs="Cambria Math"/>
          <w:color w:val="1D1B11"/>
          <w:w w:val="105"/>
          <w:position w:val="1"/>
          <w:sz w:val="17"/>
          <w:szCs w:val="17"/>
          <w:u w:val="single" w:color="1D1B11"/>
        </w:rPr>
        <w:t>(</w:t>
      </w:r>
      <w:r w:rsidR="00685E04">
        <w:rPr>
          <w:rFonts w:ascii="Cambria Math" w:eastAsia="Cambria Math" w:hAnsi="Cambria Math" w:cs="Cambria Math"/>
          <w:color w:val="1D1B11"/>
          <w:w w:val="105"/>
          <w:position w:val="1"/>
          <w:sz w:val="17"/>
          <w:szCs w:val="17"/>
          <w:u w:val="single" w:color="1D1B11"/>
        </w:rPr>
        <w:t>p</w:t>
      </w:r>
      <w:r>
        <w:rPr>
          <w:rFonts w:ascii="Cambria Math" w:eastAsia="Cambria Math" w:hAnsi="Cambria Math" w:cs="Cambria Math"/>
          <w:color w:val="1D1B11"/>
          <w:spacing w:val="-39"/>
          <w:w w:val="105"/>
          <w:position w:val="1"/>
          <w:sz w:val="17"/>
          <w:szCs w:val="17"/>
          <w:u w:val="single" w:color="1D1B11"/>
        </w:rPr>
        <w:t xml:space="preserve"> </w:t>
      </w:r>
      <w:r>
        <w:rPr>
          <w:rFonts w:ascii="Cambria Math" w:eastAsia="Cambria Math" w:hAnsi="Cambria Math" w:cs="Cambria Math"/>
          <w:color w:val="1D1B11"/>
          <w:spacing w:val="-3"/>
          <w:w w:val="105"/>
          <w:position w:val="-2"/>
          <w:sz w:val="14"/>
          <w:szCs w:val="14"/>
          <w:u w:val="single" w:color="1D1B11"/>
        </w:rPr>
        <w:t>1</w:t>
      </w:r>
      <w:r>
        <w:rPr>
          <w:rFonts w:ascii="Cambria Math" w:eastAsia="Cambria Math" w:hAnsi="Cambria Math" w:cs="Cambria Math"/>
          <w:color w:val="1D1B11"/>
          <w:spacing w:val="-19"/>
          <w:w w:val="105"/>
          <w:position w:val="-2"/>
          <w:sz w:val="14"/>
          <w:szCs w:val="14"/>
          <w:u w:val="single" w:color="1D1B11"/>
        </w:rPr>
        <w:t xml:space="preserve"> </w:t>
      </w:r>
      <w:r>
        <w:rPr>
          <w:rFonts w:ascii="Cambria Math" w:eastAsia="Cambria Math" w:hAnsi="Cambria Math" w:cs="Cambria Math"/>
          <w:color w:val="1D1B11"/>
          <w:w w:val="105"/>
          <w:sz w:val="17"/>
          <w:szCs w:val="17"/>
          <w:u w:val="single" w:color="1D1B11"/>
        </w:rPr>
        <w:t>×</w:t>
      </w:r>
      <w:r>
        <w:rPr>
          <w:rFonts w:ascii="Cambria Math" w:eastAsia="Cambria Math" w:hAnsi="Cambria Math" w:cs="Cambria Math"/>
          <w:color w:val="1D1B11"/>
          <w:spacing w:val="28"/>
          <w:w w:val="105"/>
          <w:sz w:val="17"/>
          <w:szCs w:val="17"/>
          <w:u w:val="single" w:color="1D1B11"/>
        </w:rPr>
        <w:t xml:space="preserve"> </w:t>
      </w:r>
      <w:r>
        <w:rPr>
          <w:rFonts w:ascii="Cambria Math" w:eastAsia="Cambria Math" w:hAnsi="Cambria Math" w:cs="Cambria Math"/>
          <w:color w:val="1D1B11"/>
          <w:spacing w:val="-1"/>
          <w:w w:val="105"/>
          <w:sz w:val="17"/>
          <w:szCs w:val="17"/>
          <w:u w:val="single" w:color="1D1B11"/>
        </w:rPr>
        <w:t>𝑡</w:t>
      </w:r>
      <w:r>
        <w:rPr>
          <w:rFonts w:ascii="Cambria Math" w:eastAsia="Cambria Math" w:hAnsi="Cambria Math" w:cs="Cambria Math"/>
          <w:color w:val="1D1B11"/>
          <w:spacing w:val="-1"/>
          <w:w w:val="105"/>
          <w:position w:val="-2"/>
          <w:sz w:val="14"/>
          <w:szCs w:val="14"/>
          <w:u w:val="single" w:color="1D1B11"/>
        </w:rPr>
        <w:t>1</w:t>
      </w:r>
      <w:r>
        <w:rPr>
          <w:rFonts w:ascii="Cambria Math" w:eastAsia="Cambria Math" w:hAnsi="Cambria Math" w:cs="Cambria Math"/>
          <w:color w:val="1D1B11"/>
          <w:spacing w:val="-18"/>
          <w:w w:val="105"/>
          <w:position w:val="-2"/>
          <w:sz w:val="14"/>
          <w:szCs w:val="14"/>
          <w:u w:val="single" w:color="1D1B11"/>
        </w:rPr>
        <w:t xml:space="preserve"> </w:t>
      </w:r>
      <w:r>
        <w:rPr>
          <w:rFonts w:ascii="Cambria Math" w:eastAsia="Cambria Math" w:hAnsi="Cambria Math" w:cs="Cambria Math"/>
          <w:color w:val="1D1B11"/>
          <w:w w:val="105"/>
          <w:position w:val="1"/>
          <w:sz w:val="17"/>
          <w:szCs w:val="17"/>
          <w:u w:val="single" w:color="1D1B11"/>
        </w:rPr>
        <w:t>)</w:t>
      </w:r>
      <w:r>
        <w:rPr>
          <w:rFonts w:ascii="Cambria Math" w:eastAsia="Cambria Math" w:hAnsi="Cambria Math" w:cs="Cambria Math"/>
          <w:color w:val="1D1B11"/>
          <w:spacing w:val="27"/>
          <w:w w:val="105"/>
          <w:position w:val="1"/>
          <w:sz w:val="17"/>
          <w:szCs w:val="17"/>
          <w:u w:val="single" w:color="1D1B11"/>
        </w:rPr>
        <w:t xml:space="preserve"> </w:t>
      </w:r>
      <w:r>
        <w:rPr>
          <w:rFonts w:ascii="Cambria Math" w:eastAsia="Cambria Math" w:hAnsi="Cambria Math" w:cs="Cambria Math"/>
          <w:color w:val="1D1B11"/>
          <w:spacing w:val="-4"/>
          <w:w w:val="105"/>
          <w:sz w:val="17"/>
          <w:szCs w:val="17"/>
          <w:u w:val="single" w:color="1D1B11"/>
        </w:rPr>
        <w:t>+</w:t>
      </w:r>
      <w:r>
        <w:rPr>
          <w:rFonts w:ascii="Cambria Math" w:eastAsia="Cambria Math" w:hAnsi="Cambria Math" w:cs="Cambria Math"/>
          <w:color w:val="1D1B11"/>
          <w:spacing w:val="-4"/>
          <w:w w:val="105"/>
          <w:position w:val="1"/>
          <w:sz w:val="17"/>
          <w:szCs w:val="17"/>
          <w:u w:val="single" w:color="1D1B11"/>
        </w:rPr>
        <w:t>(</w:t>
      </w:r>
      <w:r>
        <w:rPr>
          <w:rFonts w:ascii="Cambria Math" w:eastAsia="Cambria Math" w:hAnsi="Cambria Math" w:cs="Cambria Math"/>
          <w:color w:val="1D1B11"/>
          <w:spacing w:val="-3"/>
          <w:w w:val="105"/>
          <w:sz w:val="17"/>
          <w:szCs w:val="17"/>
          <w:u w:val="single" w:color="1D1B11"/>
        </w:rPr>
        <w:t>𝑝</w:t>
      </w:r>
      <w:r>
        <w:rPr>
          <w:rFonts w:ascii="Cambria Math" w:eastAsia="Cambria Math" w:hAnsi="Cambria Math" w:cs="Cambria Math"/>
          <w:color w:val="1D1B11"/>
          <w:spacing w:val="-3"/>
          <w:w w:val="105"/>
          <w:position w:val="-2"/>
          <w:sz w:val="14"/>
          <w:szCs w:val="14"/>
          <w:u w:val="single" w:color="1D1B11"/>
        </w:rPr>
        <w:t>2</w:t>
      </w:r>
      <w:r>
        <w:rPr>
          <w:rFonts w:ascii="Cambria Math" w:eastAsia="Cambria Math" w:hAnsi="Cambria Math" w:cs="Cambria Math"/>
          <w:color w:val="1D1B11"/>
          <w:spacing w:val="-18"/>
          <w:w w:val="105"/>
          <w:position w:val="-2"/>
          <w:sz w:val="14"/>
          <w:szCs w:val="14"/>
          <w:u w:val="single" w:color="1D1B11"/>
        </w:rPr>
        <w:t xml:space="preserve"> </w:t>
      </w:r>
      <w:r>
        <w:rPr>
          <w:rFonts w:ascii="Cambria Math" w:eastAsia="Cambria Math" w:hAnsi="Cambria Math" w:cs="Cambria Math"/>
          <w:color w:val="1D1B11"/>
          <w:w w:val="105"/>
          <w:sz w:val="17"/>
          <w:szCs w:val="17"/>
          <w:u w:val="single" w:color="1D1B11"/>
        </w:rPr>
        <w:t>×</w:t>
      </w:r>
      <w:r>
        <w:rPr>
          <w:rFonts w:ascii="Cambria Math" w:eastAsia="Cambria Math" w:hAnsi="Cambria Math" w:cs="Cambria Math"/>
          <w:color w:val="1D1B11"/>
          <w:spacing w:val="28"/>
          <w:w w:val="105"/>
          <w:sz w:val="17"/>
          <w:szCs w:val="17"/>
          <w:u w:val="single" w:color="1D1B11"/>
        </w:rPr>
        <w:t xml:space="preserve"> </w:t>
      </w:r>
      <w:r>
        <w:rPr>
          <w:rFonts w:ascii="Cambria Math" w:eastAsia="Cambria Math" w:hAnsi="Cambria Math" w:cs="Cambria Math"/>
          <w:color w:val="1D1B11"/>
          <w:spacing w:val="-1"/>
          <w:w w:val="105"/>
          <w:sz w:val="17"/>
          <w:szCs w:val="17"/>
          <w:u w:val="single" w:color="1D1B11"/>
        </w:rPr>
        <w:t>𝑡</w:t>
      </w:r>
      <w:r>
        <w:rPr>
          <w:rFonts w:ascii="Cambria Math" w:eastAsia="Cambria Math" w:hAnsi="Cambria Math" w:cs="Cambria Math"/>
          <w:color w:val="1D1B11"/>
          <w:spacing w:val="-1"/>
          <w:w w:val="105"/>
          <w:position w:val="-2"/>
          <w:sz w:val="14"/>
          <w:szCs w:val="14"/>
          <w:u w:val="single" w:color="1D1B11"/>
        </w:rPr>
        <w:t>2</w:t>
      </w:r>
      <w:r>
        <w:rPr>
          <w:rFonts w:ascii="Cambria Math" w:eastAsia="Cambria Math" w:hAnsi="Cambria Math" w:cs="Cambria Math"/>
          <w:color w:val="1D1B11"/>
          <w:spacing w:val="-19"/>
          <w:w w:val="105"/>
          <w:position w:val="-2"/>
          <w:sz w:val="14"/>
          <w:szCs w:val="14"/>
          <w:u w:val="single" w:color="1D1B11"/>
        </w:rPr>
        <w:t xml:space="preserve"> </w:t>
      </w:r>
      <w:r>
        <w:rPr>
          <w:rFonts w:ascii="Cambria Math" w:eastAsia="Cambria Math" w:hAnsi="Cambria Math" w:cs="Cambria Math"/>
          <w:color w:val="1D1B11"/>
          <w:spacing w:val="-2"/>
          <w:w w:val="105"/>
          <w:position w:val="1"/>
          <w:sz w:val="17"/>
          <w:szCs w:val="17"/>
          <w:u w:val="single" w:color="1D1B11"/>
        </w:rPr>
        <w:t>)</w:t>
      </w:r>
      <w:r>
        <w:rPr>
          <w:rFonts w:ascii="Cambria Math" w:eastAsia="Cambria Math" w:hAnsi="Cambria Math" w:cs="Cambria Math"/>
          <w:color w:val="1D1B11"/>
          <w:spacing w:val="-2"/>
          <w:w w:val="105"/>
          <w:sz w:val="17"/>
          <w:szCs w:val="17"/>
          <w:u w:val="single" w:color="1D1B11"/>
        </w:rPr>
        <w:t>+</w:t>
      </w:r>
      <w:r>
        <w:rPr>
          <w:rFonts w:ascii="Cambria Math" w:eastAsia="Cambria Math" w:hAnsi="Cambria Math" w:cs="Cambria Math"/>
          <w:color w:val="1D1B11"/>
          <w:spacing w:val="-38"/>
          <w:w w:val="105"/>
          <w:sz w:val="17"/>
          <w:szCs w:val="17"/>
          <w:u w:val="single" w:color="1D1B11"/>
        </w:rPr>
        <w:t xml:space="preserve"> </w:t>
      </w:r>
      <w:r>
        <w:rPr>
          <w:rFonts w:ascii="Cambria Math" w:eastAsia="Cambria Math" w:hAnsi="Cambria Math" w:cs="Cambria Math"/>
          <w:color w:val="1D1B11"/>
          <w:w w:val="105"/>
          <w:sz w:val="17"/>
          <w:szCs w:val="17"/>
          <w:u w:val="single" w:color="1D1B11"/>
        </w:rPr>
        <w:t>⋯</w:t>
      </w:r>
      <w:r>
        <w:rPr>
          <w:rFonts w:ascii="Cambria Math" w:eastAsia="Cambria Math" w:hAnsi="Cambria Math" w:cs="Cambria Math"/>
          <w:color w:val="1D1B11"/>
          <w:spacing w:val="-39"/>
          <w:w w:val="105"/>
          <w:sz w:val="17"/>
          <w:szCs w:val="17"/>
          <w:u w:val="single" w:color="1D1B11"/>
        </w:rPr>
        <w:t xml:space="preserve"> </w:t>
      </w:r>
      <w:r>
        <w:rPr>
          <w:rFonts w:ascii="Cambria Math" w:eastAsia="Cambria Math" w:hAnsi="Cambria Math" w:cs="Cambria Math"/>
          <w:color w:val="1D1B11"/>
          <w:spacing w:val="-3"/>
          <w:w w:val="105"/>
          <w:sz w:val="17"/>
          <w:szCs w:val="17"/>
          <w:u w:val="single" w:color="1D1B11"/>
        </w:rPr>
        <w:t>+</w:t>
      </w:r>
      <w:r>
        <w:rPr>
          <w:rFonts w:ascii="Cambria Math" w:eastAsia="Cambria Math" w:hAnsi="Cambria Math" w:cs="Cambria Math"/>
          <w:color w:val="1D1B11"/>
          <w:spacing w:val="-3"/>
          <w:w w:val="105"/>
          <w:position w:val="1"/>
          <w:sz w:val="17"/>
          <w:szCs w:val="17"/>
          <w:u w:val="single" w:color="1D1B11"/>
        </w:rPr>
        <w:t>(</w:t>
      </w:r>
      <w:r>
        <w:rPr>
          <w:rFonts w:ascii="Cambria Math" w:eastAsia="Cambria Math" w:hAnsi="Cambria Math" w:cs="Cambria Math"/>
          <w:color w:val="1D1B11"/>
          <w:spacing w:val="-2"/>
          <w:w w:val="105"/>
          <w:sz w:val="17"/>
          <w:szCs w:val="17"/>
          <w:u w:val="single" w:color="1D1B11"/>
        </w:rPr>
        <w:t>𝑝</w:t>
      </w:r>
      <w:r>
        <w:rPr>
          <w:rFonts w:ascii="Cambria Math" w:eastAsia="Cambria Math" w:hAnsi="Cambria Math" w:cs="Cambria Math"/>
          <w:color w:val="1D1B11"/>
          <w:spacing w:val="-2"/>
          <w:w w:val="105"/>
          <w:position w:val="-2"/>
          <w:sz w:val="14"/>
          <w:szCs w:val="14"/>
          <w:u w:val="single" w:color="1D1B11"/>
        </w:rPr>
        <w:t>𝑛</w:t>
      </w:r>
      <w:r>
        <w:rPr>
          <w:rFonts w:ascii="Cambria Math" w:eastAsia="Cambria Math" w:hAnsi="Cambria Math" w:cs="Cambria Math"/>
          <w:color w:val="1D1B11"/>
          <w:spacing w:val="-20"/>
          <w:w w:val="105"/>
          <w:position w:val="-2"/>
          <w:sz w:val="14"/>
          <w:szCs w:val="14"/>
          <w:u w:val="single" w:color="1D1B11"/>
        </w:rPr>
        <w:t xml:space="preserve"> </w:t>
      </w:r>
      <w:r>
        <w:rPr>
          <w:rFonts w:ascii="Cambria Math" w:eastAsia="Cambria Math" w:hAnsi="Cambria Math" w:cs="Cambria Math"/>
          <w:color w:val="1D1B11"/>
          <w:w w:val="105"/>
          <w:sz w:val="17"/>
          <w:szCs w:val="17"/>
          <w:u w:val="single" w:color="1D1B11"/>
        </w:rPr>
        <w:t>×</w:t>
      </w:r>
      <w:r>
        <w:rPr>
          <w:rFonts w:ascii="Cambria Math" w:eastAsia="Cambria Math" w:hAnsi="Cambria Math" w:cs="Cambria Math"/>
          <w:color w:val="1D1B11"/>
          <w:spacing w:val="28"/>
          <w:w w:val="105"/>
          <w:sz w:val="17"/>
          <w:szCs w:val="17"/>
          <w:u w:val="single" w:color="1D1B11"/>
        </w:rPr>
        <w:t xml:space="preserve"> </w:t>
      </w:r>
      <w:r>
        <w:rPr>
          <w:rFonts w:ascii="Cambria Math" w:eastAsia="Cambria Math" w:hAnsi="Cambria Math" w:cs="Cambria Math"/>
          <w:color w:val="1D1B11"/>
          <w:spacing w:val="-1"/>
          <w:w w:val="105"/>
          <w:sz w:val="17"/>
          <w:szCs w:val="17"/>
          <w:u w:val="single" w:color="1D1B11"/>
        </w:rPr>
        <w:t>𝑡</w:t>
      </w:r>
      <w:r>
        <w:rPr>
          <w:rFonts w:ascii="Cambria Math" w:eastAsia="Cambria Math" w:hAnsi="Cambria Math" w:cs="Cambria Math"/>
          <w:color w:val="1D1B11"/>
          <w:spacing w:val="-1"/>
          <w:w w:val="105"/>
          <w:position w:val="-2"/>
          <w:sz w:val="14"/>
          <w:szCs w:val="14"/>
          <w:u w:val="single" w:color="1D1B11"/>
        </w:rPr>
        <w:t>𝑛</w:t>
      </w:r>
      <w:r>
        <w:rPr>
          <w:rFonts w:ascii="Cambria Math" w:eastAsia="Cambria Math" w:hAnsi="Cambria Math" w:cs="Cambria Math"/>
          <w:color w:val="1D1B11"/>
          <w:spacing w:val="-21"/>
          <w:w w:val="105"/>
          <w:position w:val="-2"/>
          <w:sz w:val="14"/>
          <w:szCs w:val="14"/>
          <w:u w:val="single" w:color="1D1B11"/>
        </w:rPr>
        <w:t xml:space="preserve"> </w:t>
      </w:r>
      <w:r>
        <w:rPr>
          <w:rFonts w:ascii="Cambria Math" w:eastAsia="Cambria Math" w:hAnsi="Cambria Math" w:cs="Cambria Math"/>
          <w:color w:val="1D1B11"/>
          <w:w w:val="105"/>
          <w:position w:val="1"/>
          <w:sz w:val="17"/>
          <w:szCs w:val="17"/>
          <w:u w:val="single" w:color="1D1B11"/>
        </w:rPr>
        <w:t>)</w:t>
      </w:r>
      <w:r>
        <w:rPr>
          <w:rFonts w:ascii="Cambria Math" w:eastAsia="Cambria Math" w:hAnsi="Cambria Math" w:cs="Cambria Math"/>
          <w:color w:val="1D1B11"/>
          <w:position w:val="1"/>
          <w:sz w:val="17"/>
          <w:szCs w:val="17"/>
          <w:u w:val="single" w:color="1D1B11"/>
        </w:rPr>
        <w:t xml:space="preserve"> </w:t>
      </w:r>
    </w:p>
    <w:p w:rsidR="00096870" w:rsidRDefault="002A6B7E">
      <w:pPr>
        <w:spacing w:line="605" w:lineRule="exact"/>
        <w:ind w:left="442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color w:val="1D1B11"/>
          <w:spacing w:val="-4"/>
          <w:sz w:val="24"/>
          <w:szCs w:val="24"/>
        </w:rPr>
        <w:t>𝑝</w:t>
      </w:r>
      <w:r>
        <w:rPr>
          <w:rFonts w:ascii="Cambria Math" w:eastAsia="Cambria Math" w:hAnsi="Cambria Math" w:cs="Cambria Math"/>
          <w:color w:val="1D1B11"/>
          <w:sz w:val="24"/>
          <w:szCs w:val="24"/>
        </w:rPr>
        <w:t>̅</w:t>
      </w:r>
      <w:r>
        <w:rPr>
          <w:rFonts w:ascii="Cambria Math" w:eastAsia="Cambria Math" w:hAnsi="Cambria Math" w:cs="Cambria Math"/>
          <w:color w:val="1D1B11"/>
          <w:spacing w:val="4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1D1B11"/>
          <w:sz w:val="24"/>
          <w:szCs w:val="24"/>
        </w:rPr>
        <w:t>=</w:t>
      </w:r>
    </w:p>
    <w:p w:rsidR="00685E04" w:rsidRDefault="00685E04">
      <w:pPr>
        <w:pStyle w:val="BodyText"/>
        <w:spacing w:before="0" w:line="136" w:lineRule="exact"/>
        <w:rPr>
          <w:color w:val="1D1B11"/>
        </w:rPr>
      </w:pPr>
    </w:p>
    <w:p w:rsidR="00096870" w:rsidRDefault="002A6B7E" w:rsidP="00470E88">
      <w:pPr>
        <w:pStyle w:val="BodyText"/>
        <w:spacing w:before="0"/>
      </w:pPr>
      <w:r>
        <w:rPr>
          <w:color w:val="1D1B11"/>
        </w:rPr>
        <w:t>Where</w:t>
      </w:r>
    </w:p>
    <w:p w:rsidR="00096870" w:rsidRDefault="002A6B7E">
      <w:pPr>
        <w:spacing w:line="733" w:lineRule="exact"/>
        <w:ind w:left="442"/>
        <w:rPr>
          <w:rFonts w:ascii="Cambria Math" w:eastAsia="Cambria Math" w:hAnsi="Cambria Math" w:cs="Cambria Math"/>
          <w:sz w:val="14"/>
          <w:szCs w:val="14"/>
        </w:rPr>
      </w:pPr>
      <w:r>
        <w:br w:type="column"/>
      </w:r>
      <w:r>
        <w:rPr>
          <w:rFonts w:ascii="Cambria Math" w:eastAsia="Cambria Math" w:hAnsi="Cambria Math" w:cs="Cambria Math"/>
          <w:color w:val="1D1B11"/>
          <w:w w:val="111"/>
          <w:sz w:val="17"/>
          <w:szCs w:val="17"/>
        </w:rPr>
        <w:t>𝑡</w:t>
      </w:r>
      <w:r>
        <w:rPr>
          <w:rFonts w:ascii="Cambria Math" w:eastAsia="Cambria Math" w:hAnsi="Cambria Math" w:cs="Cambria Math"/>
          <w:color w:val="1D1B11"/>
          <w:w w:val="106"/>
          <w:position w:val="-2"/>
          <w:sz w:val="14"/>
          <w:szCs w:val="14"/>
        </w:rPr>
        <w:t>1</w:t>
      </w:r>
      <w:r>
        <w:rPr>
          <w:rFonts w:ascii="Cambria Math" w:eastAsia="Cambria Math" w:hAnsi="Cambria Math" w:cs="Cambria Math"/>
          <w:color w:val="1D1B11"/>
          <w:w w:val="97"/>
          <w:sz w:val="17"/>
          <w:szCs w:val="17"/>
        </w:rPr>
        <w:t>+</w:t>
      </w:r>
      <w:r>
        <w:rPr>
          <w:rFonts w:ascii="Cambria Math" w:eastAsia="Cambria Math" w:hAnsi="Cambria Math" w:cs="Cambria Math"/>
          <w:color w:val="1D1B11"/>
          <w:w w:val="111"/>
          <w:sz w:val="17"/>
          <w:szCs w:val="17"/>
        </w:rPr>
        <w:t>𝑡</w:t>
      </w:r>
      <w:r>
        <w:rPr>
          <w:rFonts w:ascii="Cambria Math" w:eastAsia="Cambria Math" w:hAnsi="Cambria Math" w:cs="Cambria Math"/>
          <w:color w:val="1D1B11"/>
          <w:w w:val="106"/>
          <w:position w:val="-2"/>
          <w:sz w:val="14"/>
          <w:szCs w:val="14"/>
        </w:rPr>
        <w:t>2</w:t>
      </w:r>
      <w:r>
        <w:rPr>
          <w:rFonts w:ascii="Cambria Math" w:eastAsia="Cambria Math" w:hAnsi="Cambria Math" w:cs="Cambria Math"/>
          <w:color w:val="1D1B11"/>
          <w:w w:val="97"/>
          <w:sz w:val="17"/>
          <w:szCs w:val="17"/>
        </w:rPr>
        <w:t>+</w:t>
      </w:r>
      <w:r>
        <w:rPr>
          <w:rFonts w:ascii="Cambria Math" w:eastAsia="Cambria Math" w:hAnsi="Cambria Math" w:cs="Cambria Math"/>
          <w:color w:val="1D1B11"/>
          <w:sz w:val="17"/>
          <w:szCs w:val="17"/>
        </w:rPr>
        <w:t>⋯</w:t>
      </w:r>
      <w:r>
        <w:rPr>
          <w:rFonts w:ascii="Cambria Math" w:eastAsia="Cambria Math" w:hAnsi="Cambria Math" w:cs="Cambria Math"/>
          <w:color w:val="1D1B11"/>
          <w:w w:val="111"/>
          <w:sz w:val="17"/>
          <w:szCs w:val="17"/>
        </w:rPr>
        <w:t>𝑡</w:t>
      </w:r>
      <w:r>
        <w:rPr>
          <w:rFonts w:ascii="Cambria Math" w:eastAsia="Cambria Math" w:hAnsi="Cambria Math" w:cs="Cambria Math"/>
          <w:color w:val="1D1B11"/>
          <w:w w:val="122"/>
          <w:position w:val="-2"/>
          <w:sz w:val="14"/>
          <w:szCs w:val="14"/>
        </w:rPr>
        <w:t>𝑛</w:t>
      </w:r>
    </w:p>
    <w:p w:rsidR="00096870" w:rsidRDefault="002A6B7E">
      <w:pPr>
        <w:spacing w:line="259" w:lineRule="exact"/>
        <w:ind w:left="442"/>
        <w:rPr>
          <w:rFonts w:ascii="Calibri" w:eastAsia="Calibri" w:hAnsi="Calibri" w:cs="Calibri"/>
          <w:sz w:val="24"/>
          <w:szCs w:val="24"/>
        </w:rPr>
      </w:pPr>
      <w:r>
        <w:br w:type="column"/>
      </w:r>
      <w:r>
        <w:rPr>
          <w:rFonts w:ascii="Calibri"/>
          <w:color w:val="1D1B11"/>
          <w:spacing w:val="-1"/>
          <w:sz w:val="24"/>
        </w:rPr>
        <w:t>(5)</w:t>
      </w:r>
    </w:p>
    <w:p w:rsidR="00096870" w:rsidRDefault="00096870">
      <w:pPr>
        <w:spacing w:line="259" w:lineRule="exact"/>
        <w:rPr>
          <w:rFonts w:ascii="Calibri" w:eastAsia="Calibri" w:hAnsi="Calibri" w:cs="Calibri"/>
          <w:sz w:val="24"/>
          <w:szCs w:val="24"/>
        </w:rPr>
        <w:sectPr w:rsidR="00096870">
          <w:type w:val="continuous"/>
          <w:pgSz w:w="11910" w:h="16840"/>
          <w:pgMar w:top="620" w:right="680" w:bottom="280" w:left="1260" w:header="720" w:footer="720" w:gutter="0"/>
          <w:cols w:num="3" w:space="720" w:equalWidth="0">
            <w:col w:w="1052" w:space="277"/>
            <w:col w:w="1340" w:space="4584"/>
            <w:col w:w="2717"/>
          </w:cols>
        </w:sectPr>
      </w:pPr>
    </w:p>
    <w:p w:rsidR="00096870" w:rsidRDefault="002A6B7E">
      <w:pPr>
        <w:pStyle w:val="BodyText"/>
        <w:spacing w:before="0" w:line="414" w:lineRule="exact"/>
      </w:pPr>
      <w:r>
        <w:rPr>
          <w:rFonts w:ascii="Cambria Math" w:eastAsia="Cambria Math" w:hAnsi="Cambria Math" w:cs="Cambria Math"/>
          <w:color w:val="1D1B11"/>
          <w:spacing w:val="-4"/>
        </w:rPr>
        <w:t>𝑝</w:t>
      </w:r>
      <w:r>
        <w:rPr>
          <w:rFonts w:ascii="Cambria Math" w:eastAsia="Cambria Math" w:hAnsi="Cambria Math" w:cs="Cambria Math"/>
          <w:color w:val="1D1B11"/>
          <w:spacing w:val="-4"/>
          <w:position w:val="-4"/>
          <w:sz w:val="16"/>
          <w:szCs w:val="16"/>
        </w:rPr>
        <w:t>1</w:t>
      </w:r>
      <w:r>
        <w:rPr>
          <w:rFonts w:ascii="Cambria Math" w:eastAsia="Cambria Math" w:hAnsi="Cambria Math" w:cs="Cambria Math"/>
          <w:color w:val="1D1B11"/>
          <w:spacing w:val="-4"/>
        </w:rPr>
        <w:t>,</w:t>
      </w:r>
      <w:r>
        <w:rPr>
          <w:rFonts w:ascii="Cambria Math" w:eastAsia="Cambria Math" w:hAnsi="Cambria Math" w:cs="Cambria Math"/>
          <w:color w:val="1D1B11"/>
          <w:spacing w:val="-9"/>
        </w:rPr>
        <w:t xml:space="preserve"> </w:t>
      </w:r>
      <w:r>
        <w:rPr>
          <w:rFonts w:ascii="Cambria Math" w:eastAsia="Cambria Math" w:hAnsi="Cambria Math" w:cs="Cambria Math"/>
          <w:color w:val="1D1B11"/>
          <w:spacing w:val="-2"/>
        </w:rPr>
        <w:t>𝑝</w:t>
      </w:r>
      <w:r>
        <w:rPr>
          <w:rFonts w:ascii="Cambria Math" w:eastAsia="Cambria Math" w:hAnsi="Cambria Math" w:cs="Cambria Math"/>
          <w:color w:val="1D1B11"/>
          <w:spacing w:val="-2"/>
          <w:position w:val="-4"/>
          <w:sz w:val="16"/>
          <w:szCs w:val="16"/>
        </w:rPr>
        <w:t>2</w:t>
      </w:r>
      <w:r>
        <w:rPr>
          <w:rFonts w:ascii="Cambria Math" w:eastAsia="Cambria Math" w:hAnsi="Cambria Math" w:cs="Cambria Math"/>
          <w:color w:val="1D1B11"/>
          <w:spacing w:val="-2"/>
        </w:rPr>
        <w:t>,</w:t>
      </w:r>
      <w:r>
        <w:rPr>
          <w:rFonts w:ascii="Cambria Math" w:eastAsia="Cambria Math" w:hAnsi="Cambria Math" w:cs="Cambria Math"/>
          <w:color w:val="1D1B11"/>
          <w:spacing w:val="-11"/>
        </w:rPr>
        <w:t xml:space="preserve"> </w:t>
      </w:r>
      <w:r>
        <w:rPr>
          <w:rFonts w:ascii="Cambria Math" w:eastAsia="Cambria Math" w:hAnsi="Cambria Math" w:cs="Cambria Math"/>
          <w:color w:val="1D1B11"/>
        </w:rPr>
        <w:t>…</w:t>
      </w:r>
      <w:r>
        <w:rPr>
          <w:rFonts w:ascii="Cambria Math" w:eastAsia="Cambria Math" w:hAnsi="Cambria Math" w:cs="Cambria Math"/>
          <w:color w:val="1D1B11"/>
          <w:spacing w:val="-8"/>
        </w:rPr>
        <w:t xml:space="preserve"> </w:t>
      </w:r>
      <w:r>
        <w:rPr>
          <w:rFonts w:ascii="Cambria Math" w:eastAsia="Cambria Math" w:hAnsi="Cambria Math" w:cs="Cambria Math"/>
          <w:color w:val="1D1B11"/>
        </w:rPr>
        <w:t>,</w:t>
      </w:r>
      <w:r>
        <w:rPr>
          <w:rFonts w:ascii="Cambria Math" w:eastAsia="Cambria Math" w:hAnsi="Cambria Math" w:cs="Cambria Math"/>
          <w:color w:val="1D1B11"/>
          <w:spacing w:val="-9"/>
        </w:rPr>
        <w:t xml:space="preserve"> </w:t>
      </w:r>
      <w:r>
        <w:rPr>
          <w:rFonts w:ascii="Cambria Math" w:eastAsia="Cambria Math" w:hAnsi="Cambria Math" w:cs="Cambria Math"/>
          <w:color w:val="1D1B11"/>
          <w:spacing w:val="-6"/>
        </w:rPr>
        <w:t>𝑝</w:t>
      </w:r>
      <w:r>
        <w:rPr>
          <w:rFonts w:ascii="Cambria Math" w:eastAsia="Cambria Math" w:hAnsi="Cambria Math" w:cs="Cambria Math"/>
          <w:color w:val="1D1B11"/>
          <w:spacing w:val="-6"/>
          <w:position w:val="-4"/>
          <w:sz w:val="16"/>
          <w:szCs w:val="16"/>
        </w:rPr>
        <w:t>𝑛</w:t>
      </w:r>
      <w:r>
        <w:rPr>
          <w:rFonts w:ascii="Cambria Math" w:eastAsia="Cambria Math" w:hAnsi="Cambria Math" w:cs="Cambria Math"/>
          <w:color w:val="1D1B11"/>
          <w:position w:val="-4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1D1B11"/>
          <w:spacing w:val="2"/>
          <w:position w:val="-4"/>
          <w:sz w:val="16"/>
          <w:szCs w:val="16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6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6"/>
        </w:rPr>
        <w:t xml:space="preserve"> </w:t>
      </w:r>
      <w:r>
        <w:rPr>
          <w:color w:val="1D1B11"/>
          <w:spacing w:val="-1"/>
        </w:rPr>
        <w:t>level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6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4"/>
        </w:rPr>
        <w:t xml:space="preserve"> </w:t>
      </w:r>
      <w:r>
        <w:rPr>
          <w:color w:val="1D1B11"/>
          <w:spacing w:val="-1"/>
        </w:rPr>
        <w:t>parameter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obtained</w:t>
      </w:r>
      <w:r>
        <w:rPr>
          <w:color w:val="1D1B11"/>
          <w:spacing w:val="6"/>
        </w:rPr>
        <w:t xml:space="preserve"> </w:t>
      </w:r>
      <w:r>
        <w:rPr>
          <w:color w:val="1D1B11"/>
          <w:spacing w:val="-1"/>
        </w:rPr>
        <w:t>during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time</w:t>
      </w:r>
      <w:r>
        <w:rPr>
          <w:color w:val="1D1B11"/>
          <w:spacing w:val="8"/>
        </w:rPr>
        <w:t xml:space="preserve"> </w:t>
      </w:r>
      <w:r>
        <w:rPr>
          <w:rFonts w:ascii="Cambria Math" w:eastAsia="Cambria Math" w:hAnsi="Cambria Math" w:cs="Cambria Math"/>
          <w:color w:val="1D1B11"/>
          <w:spacing w:val="-2"/>
        </w:rPr>
        <w:t>𝑡</w:t>
      </w:r>
      <w:r>
        <w:rPr>
          <w:rFonts w:ascii="Cambria Math" w:eastAsia="Cambria Math" w:hAnsi="Cambria Math" w:cs="Cambria Math"/>
          <w:color w:val="1D1B11"/>
          <w:spacing w:val="-2"/>
          <w:position w:val="-4"/>
          <w:sz w:val="16"/>
          <w:szCs w:val="16"/>
        </w:rPr>
        <w:t>1</w:t>
      </w:r>
      <w:r>
        <w:rPr>
          <w:rFonts w:ascii="Cambria Math" w:eastAsia="Cambria Math" w:hAnsi="Cambria Math" w:cs="Cambria Math"/>
          <w:color w:val="1D1B11"/>
          <w:spacing w:val="-2"/>
        </w:rPr>
        <w:t>,</w:t>
      </w:r>
      <w:r>
        <w:rPr>
          <w:rFonts w:ascii="Cambria Math" w:eastAsia="Cambria Math" w:hAnsi="Cambria Math" w:cs="Cambria Math"/>
          <w:color w:val="1D1B11"/>
          <w:spacing w:val="-11"/>
        </w:rPr>
        <w:t xml:space="preserve"> </w:t>
      </w:r>
      <w:r>
        <w:rPr>
          <w:rFonts w:ascii="Cambria Math" w:eastAsia="Cambria Math" w:hAnsi="Cambria Math" w:cs="Cambria Math"/>
          <w:color w:val="1D1B11"/>
        </w:rPr>
        <w:t>𝑡</w:t>
      </w:r>
      <w:r>
        <w:rPr>
          <w:rFonts w:ascii="Cambria Math" w:eastAsia="Cambria Math" w:hAnsi="Cambria Math" w:cs="Cambria Math"/>
          <w:color w:val="1D1B11"/>
          <w:position w:val="-4"/>
          <w:sz w:val="16"/>
          <w:szCs w:val="16"/>
        </w:rPr>
        <w:t>2</w:t>
      </w:r>
      <w:r>
        <w:rPr>
          <w:rFonts w:ascii="Cambria Math" w:eastAsia="Cambria Math" w:hAnsi="Cambria Math" w:cs="Cambria Math"/>
          <w:color w:val="1D1B11"/>
        </w:rPr>
        <w:t>,</w:t>
      </w:r>
      <w:r>
        <w:rPr>
          <w:rFonts w:ascii="Cambria Math" w:eastAsia="Cambria Math" w:hAnsi="Cambria Math" w:cs="Cambria Math"/>
          <w:color w:val="1D1B11"/>
          <w:spacing w:val="-11"/>
        </w:rPr>
        <w:t xml:space="preserve"> </w:t>
      </w:r>
      <w:r>
        <w:rPr>
          <w:rFonts w:ascii="Cambria Math" w:eastAsia="Cambria Math" w:hAnsi="Cambria Math" w:cs="Cambria Math"/>
          <w:color w:val="1D1B11"/>
        </w:rPr>
        <w:t>…</w:t>
      </w:r>
      <w:r>
        <w:rPr>
          <w:rFonts w:ascii="Cambria Math" w:eastAsia="Cambria Math" w:hAnsi="Cambria Math" w:cs="Cambria Math"/>
          <w:color w:val="1D1B11"/>
          <w:spacing w:val="-8"/>
        </w:rPr>
        <w:t xml:space="preserve"> </w:t>
      </w:r>
      <w:r>
        <w:rPr>
          <w:rFonts w:ascii="Cambria Math" w:eastAsia="Cambria Math" w:hAnsi="Cambria Math" w:cs="Cambria Math"/>
          <w:color w:val="1D1B11"/>
          <w:spacing w:val="3"/>
        </w:rPr>
        <w:t>𝑡</w:t>
      </w:r>
      <w:r>
        <w:rPr>
          <w:rFonts w:ascii="Cambria Math" w:eastAsia="Cambria Math" w:hAnsi="Cambria Math" w:cs="Cambria Math"/>
          <w:color w:val="1D1B11"/>
          <w:spacing w:val="2"/>
          <w:position w:val="-4"/>
          <w:sz w:val="16"/>
          <w:szCs w:val="16"/>
        </w:rPr>
        <w:t>𝑛</w:t>
      </w:r>
      <w:r>
        <w:rPr>
          <w:color w:val="1D1B11"/>
          <w:spacing w:val="3"/>
        </w:rPr>
        <w:t>;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2"/>
        </w:rPr>
        <w:t>and</w:t>
      </w:r>
    </w:p>
    <w:p w:rsidR="00096870" w:rsidRDefault="002A6B7E">
      <w:pPr>
        <w:tabs>
          <w:tab w:val="left" w:pos="7294"/>
        </w:tabs>
        <w:spacing w:line="614" w:lineRule="exact"/>
        <w:ind w:left="442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  <w:color w:val="1D1B11"/>
          <w:spacing w:val="-6"/>
        </w:rPr>
        <w:t>𝑡</w:t>
      </w:r>
      <w:r>
        <w:rPr>
          <w:rFonts w:ascii="Cambria Math" w:eastAsia="Cambria Math" w:hAnsi="Cambria Math" w:cs="Cambria Math"/>
          <w:color w:val="1D1B11"/>
          <w:spacing w:val="-6"/>
          <w:position w:val="-4"/>
          <w:sz w:val="16"/>
          <w:szCs w:val="16"/>
        </w:rPr>
        <w:t>1</w:t>
      </w:r>
      <w:r>
        <w:rPr>
          <w:rFonts w:ascii="Cambria Math" w:eastAsia="Cambria Math" w:hAnsi="Cambria Math" w:cs="Cambria Math"/>
          <w:color w:val="1D1B11"/>
          <w:spacing w:val="27"/>
          <w:position w:val="-4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1D1B11"/>
        </w:rPr>
        <w:t>+</w:t>
      </w:r>
      <w:r>
        <w:rPr>
          <w:rFonts w:ascii="Cambria Math" w:eastAsia="Cambria Math" w:hAnsi="Cambria Math" w:cs="Cambria Math"/>
          <w:color w:val="1D1B11"/>
          <w:spacing w:val="7"/>
        </w:rPr>
        <w:t xml:space="preserve"> </w:t>
      </w:r>
      <w:r>
        <w:rPr>
          <w:rFonts w:ascii="Cambria Math" w:eastAsia="Cambria Math" w:hAnsi="Cambria Math" w:cs="Cambria Math"/>
          <w:color w:val="1D1B11"/>
          <w:spacing w:val="-3"/>
        </w:rPr>
        <w:t>𝑡</w:t>
      </w:r>
      <w:r>
        <w:rPr>
          <w:rFonts w:ascii="Cambria Math" w:eastAsia="Cambria Math" w:hAnsi="Cambria Math" w:cs="Cambria Math"/>
          <w:color w:val="1D1B11"/>
          <w:spacing w:val="-3"/>
          <w:position w:val="-4"/>
          <w:sz w:val="16"/>
          <w:szCs w:val="16"/>
        </w:rPr>
        <w:t>2</w:t>
      </w:r>
      <w:r>
        <w:rPr>
          <w:rFonts w:ascii="Cambria Math" w:eastAsia="Cambria Math" w:hAnsi="Cambria Math" w:cs="Cambria Math"/>
          <w:color w:val="1D1B11"/>
          <w:spacing w:val="30"/>
          <w:position w:val="-4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1D1B11"/>
        </w:rPr>
        <w:t>+</w:t>
      </w:r>
      <w:r>
        <w:rPr>
          <w:rFonts w:ascii="Cambria Math" w:eastAsia="Cambria Math" w:hAnsi="Cambria Math" w:cs="Cambria Math"/>
          <w:color w:val="1D1B11"/>
          <w:spacing w:val="6"/>
        </w:rPr>
        <w:t xml:space="preserve"> </w:t>
      </w:r>
      <w:r>
        <w:rPr>
          <w:rFonts w:ascii="Cambria Math" w:eastAsia="Cambria Math" w:hAnsi="Cambria Math" w:cs="Cambria Math"/>
          <w:color w:val="1D1B11"/>
        </w:rPr>
        <w:t>⋯</w:t>
      </w:r>
      <w:r>
        <w:rPr>
          <w:rFonts w:ascii="Cambria Math" w:eastAsia="Cambria Math" w:hAnsi="Cambria Math" w:cs="Cambria Math"/>
          <w:color w:val="1D1B11"/>
          <w:spacing w:val="-7"/>
        </w:rPr>
        <w:t xml:space="preserve"> </w:t>
      </w:r>
      <w:r>
        <w:rPr>
          <w:rFonts w:ascii="Cambria Math" w:eastAsia="Cambria Math" w:hAnsi="Cambria Math" w:cs="Cambria Math"/>
          <w:color w:val="1D1B11"/>
          <w:position w:val="-4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1D1B11"/>
          <w:spacing w:val="9"/>
          <w:position w:val="-4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color w:val="1D1B11"/>
        </w:rPr>
        <w:t>=</w:t>
      </w:r>
      <w:r>
        <w:rPr>
          <w:rFonts w:ascii="Cambria Math" w:eastAsia="Cambria Math" w:hAnsi="Cambria Math" w:cs="Cambria Math"/>
          <w:color w:val="1D1B11"/>
          <w:spacing w:val="20"/>
        </w:rPr>
        <w:t xml:space="preserve"> </w:t>
      </w:r>
      <w:r>
        <w:rPr>
          <w:rFonts w:ascii="Cambria Math" w:eastAsia="Cambria Math" w:hAnsi="Cambria Math" w:cs="Cambria Math"/>
          <w:color w:val="1D1B11"/>
        </w:rPr>
        <w:t>𝑇</w:t>
      </w:r>
      <w:r>
        <w:rPr>
          <w:rFonts w:ascii="Cambria Math" w:eastAsia="Cambria Math" w:hAnsi="Cambria Math" w:cs="Cambria Math"/>
          <w:color w:val="1D1B11"/>
        </w:rPr>
        <w:tab/>
      </w:r>
      <w:r>
        <w:rPr>
          <w:rFonts w:ascii="Calibri" w:eastAsia="Calibri" w:hAnsi="Calibri" w:cs="Calibri"/>
          <w:color w:val="1D1B11"/>
          <w:spacing w:val="-1"/>
        </w:rPr>
        <w:t>(6)</w:t>
      </w:r>
    </w:p>
    <w:p w:rsidR="00096870" w:rsidRDefault="002A6B7E" w:rsidP="00470E88">
      <w:pPr>
        <w:pStyle w:val="BodyText"/>
        <w:spacing w:before="0"/>
      </w:pPr>
      <w:r>
        <w:rPr>
          <w:color w:val="1D1B11"/>
          <w:spacing w:val="-1"/>
        </w:rPr>
        <w:t>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number</w:t>
      </w:r>
      <w:r>
        <w:rPr>
          <w:color w:val="1D1B11"/>
        </w:rPr>
        <w:t xml:space="preserve"> of</w:t>
      </w:r>
      <w:r>
        <w:rPr>
          <w:color w:val="1D1B11"/>
          <w:spacing w:val="-5"/>
        </w:rPr>
        <w:t xml:space="preserve"> </w:t>
      </w:r>
      <w:r>
        <w:rPr>
          <w:color w:val="1D1B11"/>
          <w:spacing w:val="-1"/>
        </w:rPr>
        <w:t>measurements</w:t>
      </w:r>
      <w:r>
        <w:rPr>
          <w:color w:val="1D1B11"/>
          <w:spacing w:val="1"/>
        </w:rPr>
        <w:t xml:space="preserve"> </w:t>
      </w:r>
      <w:r>
        <w:rPr>
          <w:color w:val="1D1B11"/>
        </w:rPr>
        <w:t>to</w:t>
      </w:r>
      <w:r>
        <w:rPr>
          <w:color w:val="1D1B11"/>
          <w:spacing w:val="-1"/>
        </w:rPr>
        <w:t xml:space="preserve"> be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 xml:space="preserve">carried </w:t>
      </w:r>
      <w:r>
        <w:rPr>
          <w:color w:val="1D1B11"/>
        </w:rPr>
        <w:t xml:space="preserve">out </w:t>
      </w:r>
      <w:r>
        <w:rPr>
          <w:color w:val="1D1B11"/>
          <w:spacing w:val="-1"/>
        </w:rPr>
        <w:t>depends</w:t>
      </w:r>
      <w:r>
        <w:rPr>
          <w:color w:val="1D1B11"/>
        </w:rPr>
        <w:t xml:space="preserve"> on</w:t>
      </w:r>
      <w:r>
        <w:rPr>
          <w:color w:val="1D1B11"/>
          <w:spacing w:val="-1"/>
        </w:rPr>
        <w:t xml:space="preserve"> </w:t>
      </w:r>
      <w:r>
        <w:rPr>
          <w:color w:val="1D1B11"/>
          <w:spacing w:val="-2"/>
        </w:rPr>
        <w:t>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variation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speed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of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parameters,</w:t>
      </w:r>
    </w:p>
    <w:p w:rsidR="00096870" w:rsidRDefault="002A6B7E">
      <w:pPr>
        <w:pStyle w:val="BodyText"/>
        <w:spacing w:before="0"/>
      </w:pPr>
      <w:r>
        <w:rPr>
          <w:color w:val="1D1B11"/>
        </w:rPr>
        <w:t xml:space="preserve">the </w:t>
      </w:r>
      <w:r>
        <w:rPr>
          <w:color w:val="1D1B11"/>
          <w:spacing w:val="-1"/>
        </w:rPr>
        <w:t>response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characteristics</w:t>
      </w:r>
      <w:r>
        <w:rPr>
          <w:color w:val="1D1B11"/>
        </w:rPr>
        <w:t xml:space="preserve"> of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the </w:t>
      </w:r>
      <w:r>
        <w:rPr>
          <w:color w:val="1D1B11"/>
          <w:spacing w:val="-1"/>
        </w:rPr>
        <w:t>sensors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used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and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desired accuracy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measurement.</w:t>
      </w:r>
    </w:p>
    <w:p w:rsidR="00096870" w:rsidRDefault="002A6B7E">
      <w:pPr>
        <w:numPr>
          <w:ilvl w:val="1"/>
          <w:numId w:val="5"/>
        </w:numPr>
        <w:tabs>
          <w:tab w:val="left" w:pos="776"/>
        </w:tabs>
        <w:spacing w:before="115"/>
        <w:ind w:left="775"/>
        <w:rPr>
          <w:rFonts w:ascii="Calibri" w:eastAsia="Calibri" w:hAnsi="Calibri" w:cs="Calibri"/>
        </w:rPr>
      </w:pPr>
      <w:bookmarkStart w:id="13" w:name="_bookmark13"/>
      <w:bookmarkEnd w:id="13"/>
      <w:r>
        <w:rPr>
          <w:rFonts w:ascii="Calibri"/>
          <w:b/>
          <w:color w:val="1D1B11"/>
          <w:spacing w:val="-1"/>
        </w:rPr>
        <w:t>Measurement</w:t>
      </w:r>
      <w:r>
        <w:rPr>
          <w:rFonts w:ascii="Calibri"/>
          <w:b/>
          <w:color w:val="1D1B11"/>
          <w:spacing w:val="-2"/>
        </w:rPr>
        <w:t xml:space="preserve"> </w:t>
      </w:r>
      <w:r>
        <w:rPr>
          <w:rFonts w:ascii="Calibri"/>
          <w:b/>
          <w:color w:val="1D1B11"/>
          <w:spacing w:val="-1"/>
        </w:rPr>
        <w:t>specifications</w:t>
      </w:r>
      <w:r>
        <w:rPr>
          <w:rFonts w:ascii="Calibri"/>
          <w:b/>
          <w:color w:val="1D1B11"/>
        </w:rPr>
        <w:t xml:space="preserve"> </w:t>
      </w:r>
      <w:r>
        <w:rPr>
          <w:rFonts w:ascii="Calibri"/>
          <w:b/>
          <w:color w:val="1D1B11"/>
          <w:spacing w:val="-1"/>
        </w:rPr>
        <w:t>relating</w:t>
      </w:r>
      <w:r>
        <w:rPr>
          <w:rFonts w:ascii="Calibri"/>
          <w:b/>
          <w:color w:val="1D1B11"/>
          <w:spacing w:val="-2"/>
        </w:rPr>
        <w:t xml:space="preserve"> </w:t>
      </w:r>
      <w:r>
        <w:rPr>
          <w:rFonts w:ascii="Calibri"/>
          <w:b/>
          <w:color w:val="1D1B11"/>
        </w:rPr>
        <w:t>to</w:t>
      </w:r>
      <w:r>
        <w:rPr>
          <w:rFonts w:ascii="Calibri"/>
          <w:b/>
          <w:color w:val="1D1B11"/>
          <w:spacing w:val="-1"/>
        </w:rPr>
        <w:t xml:space="preserve"> the time</w:t>
      </w:r>
      <w:r>
        <w:rPr>
          <w:rFonts w:ascii="Calibri"/>
          <w:b/>
          <w:color w:val="1D1B11"/>
          <w:spacing w:val="-2"/>
        </w:rPr>
        <w:t xml:space="preserve"> </w:t>
      </w:r>
      <w:r>
        <w:rPr>
          <w:rFonts w:ascii="Calibri"/>
          <w:b/>
          <w:color w:val="1D1B11"/>
          <w:spacing w:val="-1"/>
        </w:rPr>
        <w:t>variations</w:t>
      </w:r>
      <w:r>
        <w:rPr>
          <w:rFonts w:ascii="Calibri"/>
          <w:b/>
          <w:color w:val="1D1B11"/>
        </w:rPr>
        <w:t xml:space="preserve"> </w:t>
      </w:r>
      <w:r>
        <w:rPr>
          <w:rFonts w:ascii="Calibri"/>
          <w:b/>
          <w:color w:val="1D1B11"/>
          <w:spacing w:val="-1"/>
        </w:rPr>
        <w:t>of</w:t>
      </w:r>
      <w:r>
        <w:rPr>
          <w:rFonts w:ascii="Calibri"/>
          <w:b/>
          <w:color w:val="1D1B11"/>
        </w:rPr>
        <w:t xml:space="preserve"> the</w:t>
      </w:r>
      <w:r>
        <w:rPr>
          <w:rFonts w:ascii="Calibri"/>
          <w:b/>
          <w:color w:val="1D1B11"/>
          <w:spacing w:val="-1"/>
        </w:rPr>
        <w:t xml:space="preserve"> Metabolic</w:t>
      </w:r>
      <w:r>
        <w:rPr>
          <w:rFonts w:ascii="Calibri"/>
          <w:b/>
          <w:color w:val="1D1B11"/>
          <w:spacing w:val="1"/>
        </w:rPr>
        <w:t xml:space="preserve"> </w:t>
      </w:r>
      <w:r>
        <w:rPr>
          <w:rFonts w:ascii="Calibri"/>
          <w:b/>
          <w:color w:val="1D1B11"/>
          <w:spacing w:val="-1"/>
        </w:rPr>
        <w:t>rate</w:t>
      </w:r>
    </w:p>
    <w:p w:rsidR="00096870" w:rsidRDefault="002A6B7E">
      <w:pPr>
        <w:pStyle w:val="BodyText"/>
        <w:spacing w:before="106"/>
        <w:ind w:right="547"/>
      </w:pPr>
      <w:r>
        <w:rPr>
          <w:color w:val="1D1B11"/>
          <w:spacing w:val="-1"/>
        </w:rPr>
        <w:t>Equation (5)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applies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to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-4"/>
        </w:rPr>
        <w:t xml:space="preserve"> </w:t>
      </w:r>
      <w:r>
        <w:rPr>
          <w:color w:val="1D1B11"/>
          <w:spacing w:val="-1"/>
        </w:rPr>
        <w:t xml:space="preserve">determination </w:t>
      </w:r>
      <w:r>
        <w:rPr>
          <w:color w:val="1D1B11"/>
        </w:rPr>
        <w:t>of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time-weighted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mean value</w:t>
      </w:r>
      <w:r>
        <w:rPr>
          <w:color w:val="1D1B11"/>
        </w:rPr>
        <w:t xml:space="preserve"> of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2"/>
        </w:rPr>
        <w:t>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metabolic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rate</w:t>
      </w:r>
      <w:r>
        <w:rPr>
          <w:color w:val="1D1B11"/>
          <w:spacing w:val="73"/>
        </w:rPr>
        <w:t xml:space="preserve"> </w:t>
      </w:r>
      <w:r>
        <w:rPr>
          <w:color w:val="1D1B11"/>
          <w:spacing w:val="-1"/>
        </w:rPr>
        <w:t>based</w:t>
      </w:r>
      <w:r>
        <w:rPr>
          <w:color w:val="1D1B11"/>
        </w:rPr>
        <w:t xml:space="preserve"> on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values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measured</w:t>
      </w:r>
      <w:r>
        <w:rPr>
          <w:color w:val="1D1B11"/>
          <w:spacing w:val="-4"/>
        </w:rPr>
        <w:t xml:space="preserve"> </w:t>
      </w:r>
      <w:r>
        <w:rPr>
          <w:color w:val="1D1B11"/>
        </w:rPr>
        <w:t xml:space="preserve">or </w:t>
      </w:r>
      <w:r>
        <w:rPr>
          <w:color w:val="1D1B11"/>
          <w:spacing w:val="-1"/>
        </w:rPr>
        <w:t xml:space="preserve">estimated </w:t>
      </w:r>
      <w:r>
        <w:rPr>
          <w:color w:val="1D1B11"/>
          <w:spacing w:val="-2"/>
        </w:rPr>
        <w:t>from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reference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tables.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metabolic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rate</w:t>
      </w:r>
      <w:r>
        <w:rPr>
          <w:color w:val="1D1B11"/>
        </w:rPr>
        <w:t xml:space="preserve"> is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classified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under</w:t>
      </w:r>
      <w:r>
        <w:rPr>
          <w:color w:val="1D1B11"/>
          <w:spacing w:val="77"/>
        </w:rPr>
        <w:t xml:space="preserve"> </w:t>
      </w:r>
      <w:r>
        <w:rPr>
          <w:color w:val="1D1B11"/>
        </w:rPr>
        <w:t>one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of </w:t>
      </w:r>
      <w:r>
        <w:rPr>
          <w:color w:val="1D1B11"/>
          <w:spacing w:val="-1"/>
        </w:rPr>
        <w:t>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five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main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classes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presented</w:t>
      </w:r>
      <w:r>
        <w:rPr>
          <w:color w:val="1D1B11"/>
        </w:rPr>
        <w:t xml:space="preserve"> in</w:t>
      </w:r>
      <w:r>
        <w:rPr>
          <w:color w:val="1D1B11"/>
          <w:spacing w:val="-1"/>
        </w:rPr>
        <w:t xml:space="preserve"> Annex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1"/>
        </w:rPr>
        <w:t>E.</w:t>
      </w:r>
      <w:r>
        <w:rPr>
          <w:color w:val="1D1B11"/>
        </w:rPr>
        <w:t xml:space="preserve"> </w:t>
      </w:r>
      <w:r>
        <w:rPr>
          <w:color w:val="1D1B11"/>
          <w:spacing w:val="-2"/>
        </w:rPr>
        <w:t>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mean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metabolic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rate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level</w:t>
      </w:r>
      <w:r>
        <w:rPr>
          <w:color w:val="1D1B11"/>
        </w:rPr>
        <w:t xml:space="preserve"> is </w:t>
      </w:r>
      <w:r>
        <w:rPr>
          <w:color w:val="1D1B11"/>
          <w:spacing w:val="-1"/>
        </w:rPr>
        <w:t>determined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from</w:t>
      </w:r>
      <w:r>
        <w:rPr>
          <w:color w:val="1D1B11"/>
          <w:spacing w:val="41"/>
        </w:rPr>
        <w:t xml:space="preserve"> </w:t>
      </w:r>
      <w:r>
        <w:rPr>
          <w:color w:val="1D1B11"/>
          <w:spacing w:val="-1"/>
        </w:rPr>
        <w:t>Equation (5),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where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parameter</w:t>
      </w:r>
      <w:r>
        <w:rPr>
          <w:color w:val="1D1B11"/>
        </w:rPr>
        <w:t xml:space="preserve"> is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metabolic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rate,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by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taking,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each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elementary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activity,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71"/>
        </w:rPr>
        <w:t xml:space="preserve"> </w:t>
      </w:r>
      <w:r>
        <w:rPr>
          <w:color w:val="1D1B11"/>
        </w:rPr>
        <w:t>mean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value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metabolic</w:t>
      </w:r>
      <w:r>
        <w:rPr>
          <w:color w:val="1D1B11"/>
        </w:rPr>
        <w:t xml:space="preserve"> rate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given</w:t>
      </w:r>
      <w:r>
        <w:rPr>
          <w:color w:val="1D1B11"/>
        </w:rPr>
        <w:t xml:space="preserve"> in</w:t>
      </w:r>
      <w:r>
        <w:rPr>
          <w:color w:val="1D1B11"/>
          <w:spacing w:val="-4"/>
        </w:rPr>
        <w:t xml:space="preserve"> </w:t>
      </w:r>
      <w:r>
        <w:rPr>
          <w:color w:val="1D1B11"/>
          <w:spacing w:val="-1"/>
        </w:rPr>
        <w:t>Table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E1.</w:t>
      </w:r>
    </w:p>
    <w:p w:rsidR="00096870" w:rsidRDefault="002A6B7E">
      <w:pPr>
        <w:pStyle w:val="BodyText"/>
        <w:ind w:right="586"/>
      </w:pPr>
      <w:r>
        <w:rPr>
          <w:color w:val="1D1B11"/>
        </w:rPr>
        <w:t>When</w:t>
      </w:r>
      <w:r>
        <w:rPr>
          <w:color w:val="1D1B11"/>
          <w:spacing w:val="-1"/>
        </w:rPr>
        <w:t xml:space="preserve"> there</w:t>
      </w:r>
      <w:r>
        <w:rPr>
          <w:color w:val="1D1B11"/>
        </w:rPr>
        <w:t xml:space="preserve"> is </w:t>
      </w:r>
      <w:r>
        <w:rPr>
          <w:color w:val="1D1B11"/>
          <w:spacing w:val="-1"/>
        </w:rPr>
        <w:t>doubt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with </w:t>
      </w:r>
      <w:r>
        <w:rPr>
          <w:color w:val="1D1B11"/>
          <w:spacing w:val="-1"/>
        </w:rPr>
        <w:t xml:space="preserve">regard </w:t>
      </w:r>
      <w:r>
        <w:rPr>
          <w:color w:val="1D1B11"/>
        </w:rPr>
        <w:t>to</w:t>
      </w:r>
      <w:r>
        <w:rPr>
          <w:color w:val="1D1B11"/>
          <w:spacing w:val="-1"/>
        </w:rPr>
        <w:t xml:space="preserve"> the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metabolic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rate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value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to</w:t>
      </w:r>
      <w:r>
        <w:rPr>
          <w:color w:val="1D1B11"/>
          <w:spacing w:val="-1"/>
        </w:rPr>
        <w:t xml:space="preserve"> be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adopted,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the </w:t>
      </w:r>
      <w:r>
        <w:rPr>
          <w:color w:val="1D1B11"/>
          <w:spacing w:val="-1"/>
        </w:rPr>
        <w:t>reference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value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to</w:t>
      </w:r>
      <w:r>
        <w:rPr>
          <w:color w:val="1D1B11"/>
          <w:spacing w:val="51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used</w:t>
      </w:r>
      <w:r>
        <w:rPr>
          <w:color w:val="1D1B11"/>
        </w:rPr>
        <w:t xml:space="preserve"> is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that </w:t>
      </w:r>
      <w:r>
        <w:rPr>
          <w:color w:val="1D1B11"/>
          <w:spacing w:val="-2"/>
        </w:rPr>
        <w:t>corresponding</w:t>
      </w:r>
      <w:r>
        <w:rPr>
          <w:color w:val="1D1B11"/>
          <w:spacing w:val="-1"/>
        </w:rPr>
        <w:t xml:space="preserve"> </w:t>
      </w:r>
      <w:r>
        <w:rPr>
          <w:color w:val="1D1B11"/>
        </w:rPr>
        <w:t>to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2"/>
        </w:rPr>
        <w:t>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higher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metabolic</w:t>
      </w:r>
      <w:r>
        <w:rPr>
          <w:color w:val="1D1B11"/>
          <w:spacing w:val="-4"/>
        </w:rPr>
        <w:t xml:space="preserve"> </w:t>
      </w:r>
      <w:r>
        <w:rPr>
          <w:color w:val="1D1B11"/>
        </w:rPr>
        <w:t xml:space="preserve">rate, if </w:t>
      </w:r>
      <w:r>
        <w:rPr>
          <w:color w:val="1D1B11"/>
          <w:spacing w:val="-2"/>
        </w:rPr>
        <w:t xml:space="preserve">necessary </w:t>
      </w:r>
      <w:r>
        <w:rPr>
          <w:color w:val="1D1B11"/>
        </w:rPr>
        <w:t>class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3 if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all</w:t>
      </w:r>
      <w:r>
        <w:rPr>
          <w:color w:val="1D1B11"/>
          <w:spacing w:val="-1"/>
        </w:rPr>
        <w:t xml:space="preserve"> measurement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or</w:t>
      </w:r>
      <w:r>
        <w:rPr>
          <w:color w:val="1D1B11"/>
          <w:spacing w:val="79"/>
        </w:rPr>
        <w:t xml:space="preserve"> </w:t>
      </w:r>
      <w:r>
        <w:rPr>
          <w:color w:val="1D1B11"/>
          <w:spacing w:val="-1"/>
        </w:rPr>
        <w:t xml:space="preserve">estimation </w:t>
      </w:r>
      <w:r>
        <w:rPr>
          <w:color w:val="1D1B11"/>
        </w:rPr>
        <w:t xml:space="preserve">is </w:t>
      </w:r>
      <w:r>
        <w:rPr>
          <w:color w:val="1D1B11"/>
          <w:spacing w:val="-1"/>
        </w:rPr>
        <w:t>impossible.</w:t>
      </w:r>
    </w:p>
    <w:p w:rsidR="00096870" w:rsidRDefault="002A6B7E">
      <w:pPr>
        <w:numPr>
          <w:ilvl w:val="1"/>
          <w:numId w:val="5"/>
        </w:numPr>
        <w:tabs>
          <w:tab w:val="left" w:pos="776"/>
        </w:tabs>
        <w:spacing w:before="115"/>
        <w:ind w:left="775"/>
        <w:rPr>
          <w:rFonts w:ascii="Calibri" w:eastAsia="Calibri" w:hAnsi="Calibri" w:cs="Calibri"/>
        </w:rPr>
      </w:pPr>
      <w:bookmarkStart w:id="14" w:name="_bookmark14"/>
      <w:bookmarkEnd w:id="14"/>
      <w:r>
        <w:rPr>
          <w:rFonts w:ascii="Calibri"/>
          <w:b/>
          <w:color w:val="1D1B11"/>
          <w:spacing w:val="-1"/>
        </w:rPr>
        <w:t>Measurement</w:t>
      </w:r>
      <w:r>
        <w:rPr>
          <w:rFonts w:ascii="Calibri"/>
          <w:b/>
          <w:color w:val="1D1B11"/>
          <w:spacing w:val="-2"/>
        </w:rPr>
        <w:t xml:space="preserve"> </w:t>
      </w:r>
      <w:r>
        <w:rPr>
          <w:rFonts w:ascii="Calibri"/>
          <w:b/>
          <w:color w:val="1D1B11"/>
          <w:spacing w:val="-1"/>
        </w:rPr>
        <w:t>specifications</w:t>
      </w:r>
      <w:r>
        <w:rPr>
          <w:rFonts w:ascii="Calibri"/>
          <w:b/>
          <w:color w:val="1D1B11"/>
        </w:rPr>
        <w:t xml:space="preserve"> </w:t>
      </w:r>
      <w:r>
        <w:rPr>
          <w:rFonts w:ascii="Calibri"/>
          <w:b/>
          <w:color w:val="1D1B11"/>
          <w:spacing w:val="-1"/>
        </w:rPr>
        <w:t>relating</w:t>
      </w:r>
      <w:r>
        <w:rPr>
          <w:rFonts w:ascii="Calibri"/>
          <w:b/>
          <w:color w:val="1D1B11"/>
          <w:spacing w:val="-2"/>
        </w:rPr>
        <w:t xml:space="preserve"> </w:t>
      </w:r>
      <w:r>
        <w:rPr>
          <w:rFonts w:ascii="Calibri"/>
          <w:b/>
          <w:color w:val="1D1B11"/>
        </w:rPr>
        <w:t>to</w:t>
      </w:r>
      <w:r>
        <w:rPr>
          <w:rFonts w:ascii="Calibri"/>
          <w:b/>
          <w:color w:val="1D1B11"/>
          <w:spacing w:val="-1"/>
        </w:rPr>
        <w:t xml:space="preserve"> the time</w:t>
      </w:r>
      <w:r>
        <w:rPr>
          <w:rFonts w:ascii="Calibri"/>
          <w:b/>
          <w:color w:val="1D1B11"/>
          <w:spacing w:val="-2"/>
        </w:rPr>
        <w:t xml:space="preserve"> </w:t>
      </w:r>
      <w:r>
        <w:rPr>
          <w:rFonts w:ascii="Calibri"/>
          <w:b/>
          <w:color w:val="1D1B11"/>
          <w:spacing w:val="-1"/>
        </w:rPr>
        <w:t>variations</w:t>
      </w:r>
      <w:r>
        <w:rPr>
          <w:rFonts w:ascii="Calibri"/>
          <w:b/>
          <w:color w:val="1D1B11"/>
        </w:rPr>
        <w:t xml:space="preserve"> </w:t>
      </w:r>
      <w:r>
        <w:rPr>
          <w:rFonts w:ascii="Calibri"/>
          <w:b/>
          <w:color w:val="1D1B11"/>
          <w:spacing w:val="-1"/>
        </w:rPr>
        <w:t>of</w:t>
      </w:r>
      <w:r>
        <w:rPr>
          <w:rFonts w:ascii="Calibri"/>
          <w:b/>
          <w:color w:val="1D1B11"/>
        </w:rPr>
        <w:t xml:space="preserve"> the</w:t>
      </w:r>
      <w:r>
        <w:rPr>
          <w:rFonts w:ascii="Calibri"/>
          <w:b/>
          <w:color w:val="1D1B11"/>
          <w:spacing w:val="-3"/>
        </w:rPr>
        <w:t xml:space="preserve"> </w:t>
      </w:r>
      <w:r>
        <w:rPr>
          <w:rFonts w:ascii="Calibri"/>
          <w:b/>
          <w:color w:val="1D1B11"/>
          <w:spacing w:val="-1"/>
        </w:rPr>
        <w:t>clothing</w:t>
      </w:r>
    </w:p>
    <w:p w:rsidR="00096870" w:rsidRDefault="002A6B7E">
      <w:pPr>
        <w:pStyle w:val="BodyText"/>
        <w:spacing w:before="106"/>
        <w:ind w:right="450"/>
      </w:pPr>
      <w:r>
        <w:rPr>
          <w:color w:val="1D1B11"/>
        </w:rPr>
        <w:t xml:space="preserve">If the </w:t>
      </w:r>
      <w:r>
        <w:rPr>
          <w:color w:val="1D1B11"/>
          <w:spacing w:val="-1"/>
        </w:rPr>
        <w:t>clothing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varies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throughout</w:t>
      </w:r>
      <w:r>
        <w:rPr>
          <w:color w:val="1D1B11"/>
        </w:rPr>
        <w:t xml:space="preserve"> the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exposure,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time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weighted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average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WBGT</w:t>
      </w:r>
      <w:r w:rsidRPr="00470E88">
        <w:rPr>
          <w:color w:val="1D1B11"/>
          <w:spacing w:val="-1"/>
          <w:vertAlign w:val="subscript"/>
        </w:rPr>
        <w:t>eff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values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shall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  <w:spacing w:val="62"/>
        </w:rPr>
        <w:t xml:space="preserve"> </w:t>
      </w:r>
      <w:r>
        <w:rPr>
          <w:color w:val="1D1B11"/>
          <w:spacing w:val="-1"/>
        </w:rPr>
        <w:t>used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 xml:space="preserve">according </w:t>
      </w:r>
      <w:r>
        <w:rPr>
          <w:color w:val="1D1B11"/>
        </w:rPr>
        <w:t>to</w:t>
      </w:r>
      <w:r>
        <w:rPr>
          <w:color w:val="1D1B11"/>
          <w:spacing w:val="-1"/>
        </w:rPr>
        <w:t xml:space="preserve"> Formula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(5).</w:t>
      </w:r>
    </w:p>
    <w:p w:rsidR="00096870" w:rsidRDefault="002A6B7E">
      <w:pPr>
        <w:pStyle w:val="Heading2"/>
        <w:numPr>
          <w:ilvl w:val="0"/>
          <w:numId w:val="5"/>
        </w:numPr>
        <w:tabs>
          <w:tab w:val="left" w:pos="843"/>
        </w:tabs>
        <w:ind w:left="842" w:hanging="400"/>
        <w:rPr>
          <w:b w:val="0"/>
          <w:bCs w:val="0"/>
        </w:rPr>
      </w:pPr>
      <w:bookmarkStart w:id="15" w:name="_bookmark15"/>
      <w:bookmarkEnd w:id="15"/>
      <w:r>
        <w:rPr>
          <w:color w:val="1D1B11"/>
          <w:spacing w:val="-1"/>
        </w:rPr>
        <w:t>Interpretation</w:t>
      </w:r>
    </w:p>
    <w:p w:rsidR="00096870" w:rsidRDefault="002A6B7E">
      <w:pPr>
        <w:pStyle w:val="BodyText"/>
        <w:spacing w:before="105"/>
        <w:ind w:right="450"/>
      </w:pPr>
      <w:r>
        <w:rPr>
          <w:color w:val="1D1B11"/>
          <w:spacing w:val="-1"/>
        </w:rPr>
        <w:t>The</w:t>
      </w:r>
      <w:r>
        <w:rPr>
          <w:color w:val="1D1B11"/>
          <w:spacing w:val="36"/>
        </w:rPr>
        <w:t xml:space="preserve"> </w:t>
      </w:r>
      <w:r>
        <w:rPr>
          <w:color w:val="1D1B11"/>
          <w:spacing w:val="-1"/>
        </w:rPr>
        <w:t>values</w:t>
      </w:r>
      <w:r>
        <w:rPr>
          <w:color w:val="1D1B11"/>
          <w:spacing w:val="37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36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35"/>
        </w:rPr>
        <w:t xml:space="preserve"> </w:t>
      </w:r>
      <w:r>
        <w:rPr>
          <w:color w:val="1D1B11"/>
          <w:spacing w:val="-1"/>
        </w:rPr>
        <w:t>WBGT</w:t>
      </w:r>
      <w:r w:rsidRPr="008263ED">
        <w:rPr>
          <w:color w:val="1D1B11"/>
          <w:spacing w:val="-1"/>
          <w:vertAlign w:val="subscript"/>
        </w:rPr>
        <w:t>eff</w:t>
      </w:r>
      <w:r>
        <w:rPr>
          <w:color w:val="1D1B11"/>
          <w:spacing w:val="39"/>
        </w:rPr>
        <w:t xml:space="preserve"> </w:t>
      </w:r>
      <w:r>
        <w:rPr>
          <w:color w:val="1D1B11"/>
          <w:spacing w:val="-1"/>
        </w:rPr>
        <w:t>index</w:t>
      </w:r>
      <w:r>
        <w:rPr>
          <w:color w:val="1D1B11"/>
          <w:spacing w:val="39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35"/>
        </w:rPr>
        <w:t xml:space="preserve"> </w:t>
      </w:r>
      <w:r>
        <w:rPr>
          <w:color w:val="1D1B11"/>
          <w:spacing w:val="-1"/>
        </w:rPr>
        <w:t>Annex</w:t>
      </w:r>
      <w:r>
        <w:rPr>
          <w:color w:val="1D1B11"/>
          <w:spacing w:val="38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36"/>
        </w:rPr>
        <w:t xml:space="preserve"> </w:t>
      </w:r>
      <w:r>
        <w:rPr>
          <w:color w:val="1D1B11"/>
        </w:rPr>
        <w:t>are</w:t>
      </w:r>
      <w:r>
        <w:rPr>
          <w:color w:val="1D1B11"/>
          <w:spacing w:val="36"/>
        </w:rPr>
        <w:t xml:space="preserve"> </w:t>
      </w:r>
      <w:r>
        <w:rPr>
          <w:color w:val="1D1B11"/>
          <w:spacing w:val="-1"/>
        </w:rPr>
        <w:t>given</w:t>
      </w:r>
      <w:r>
        <w:rPr>
          <w:color w:val="1D1B11"/>
          <w:spacing w:val="37"/>
        </w:rPr>
        <w:t xml:space="preserve"> </w:t>
      </w:r>
      <w:r>
        <w:rPr>
          <w:color w:val="1D1B11"/>
          <w:spacing w:val="-2"/>
        </w:rPr>
        <w:t>as</w:t>
      </w:r>
      <w:r>
        <w:rPr>
          <w:color w:val="1D1B11"/>
          <w:spacing w:val="39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36"/>
        </w:rPr>
        <w:t xml:space="preserve"> </w:t>
      </w:r>
      <w:r>
        <w:rPr>
          <w:color w:val="1D1B11"/>
          <w:spacing w:val="-1"/>
        </w:rPr>
        <w:t>reference.</w:t>
      </w:r>
      <w:r>
        <w:rPr>
          <w:color w:val="1D1B11"/>
          <w:spacing w:val="36"/>
        </w:rPr>
        <w:t xml:space="preserve"> </w:t>
      </w:r>
      <w:r>
        <w:rPr>
          <w:color w:val="1D1B11"/>
          <w:spacing w:val="-1"/>
        </w:rPr>
        <w:t>They</w:t>
      </w:r>
      <w:r>
        <w:rPr>
          <w:color w:val="1D1B11"/>
          <w:spacing w:val="36"/>
        </w:rPr>
        <w:t xml:space="preserve"> </w:t>
      </w:r>
      <w:r>
        <w:rPr>
          <w:color w:val="1D1B11"/>
          <w:spacing w:val="-1"/>
        </w:rPr>
        <w:t>apply</w:t>
      </w:r>
      <w:r>
        <w:rPr>
          <w:color w:val="1D1B11"/>
          <w:spacing w:val="39"/>
        </w:rPr>
        <w:t xml:space="preserve"> </w:t>
      </w:r>
      <w:r>
        <w:rPr>
          <w:color w:val="1D1B11"/>
          <w:spacing w:val="-1"/>
        </w:rPr>
        <w:t>to</w:t>
      </w:r>
      <w:r>
        <w:rPr>
          <w:color w:val="1D1B11"/>
          <w:spacing w:val="41"/>
        </w:rPr>
        <w:t xml:space="preserve"> </w:t>
      </w:r>
      <w:r>
        <w:rPr>
          <w:color w:val="1D1B11"/>
          <w:spacing w:val="-1"/>
        </w:rPr>
        <w:t>individuals</w:t>
      </w:r>
      <w:r>
        <w:rPr>
          <w:color w:val="1D1B11"/>
          <w:spacing w:val="67"/>
        </w:rPr>
        <w:t xml:space="preserve"> </w:t>
      </w:r>
      <w:r>
        <w:rPr>
          <w:color w:val="1D1B11"/>
          <w:spacing w:val="-1"/>
        </w:rPr>
        <w:t>physically</w:t>
      </w:r>
      <w:r>
        <w:rPr>
          <w:color w:val="1D1B11"/>
        </w:rPr>
        <w:t xml:space="preserve"> </w:t>
      </w:r>
      <w:r>
        <w:rPr>
          <w:color w:val="1D1B11"/>
          <w:spacing w:val="-2"/>
        </w:rPr>
        <w:t>fit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activity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being considered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and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in good</w:t>
      </w:r>
      <w:r>
        <w:rPr>
          <w:color w:val="1D1B11"/>
          <w:spacing w:val="-1"/>
        </w:rPr>
        <w:t xml:space="preserve"> health.</w:t>
      </w:r>
    </w:p>
    <w:p w:rsidR="00096870" w:rsidRDefault="002A6B7E" w:rsidP="00696126">
      <w:pPr>
        <w:pStyle w:val="BodyText"/>
        <w:spacing w:before="115" w:line="268" w:lineRule="exact"/>
        <w:ind w:right="447"/>
      </w:pPr>
      <w:r>
        <w:rPr>
          <w:color w:val="1D1B11"/>
        </w:rPr>
        <w:t>If</w:t>
      </w:r>
      <w:r>
        <w:rPr>
          <w:color w:val="1D1B11"/>
          <w:spacing w:val="27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30"/>
        </w:rPr>
        <w:t xml:space="preserve"> </w:t>
      </w:r>
      <w:r>
        <w:rPr>
          <w:color w:val="1D1B11"/>
          <w:spacing w:val="-1"/>
        </w:rPr>
        <w:t>WBGT</w:t>
      </w:r>
      <w:r>
        <w:rPr>
          <w:color w:val="1D1B11"/>
          <w:spacing w:val="-1"/>
          <w:position w:val="-2"/>
          <w:sz w:val="14"/>
        </w:rPr>
        <w:t>eff</w:t>
      </w:r>
      <w:r>
        <w:rPr>
          <w:color w:val="1D1B11"/>
          <w:spacing w:val="28"/>
          <w:position w:val="-2"/>
          <w:sz w:val="14"/>
        </w:rPr>
        <w:t xml:space="preserve"> </w:t>
      </w:r>
      <w:r>
        <w:rPr>
          <w:color w:val="1D1B11"/>
          <w:spacing w:val="-1"/>
        </w:rPr>
        <w:t>value</w:t>
      </w:r>
      <w:r>
        <w:rPr>
          <w:color w:val="1D1B11"/>
          <w:spacing w:val="30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29"/>
        </w:rPr>
        <w:t xml:space="preserve"> </w:t>
      </w:r>
      <w:r>
        <w:rPr>
          <w:color w:val="1D1B11"/>
          <w:spacing w:val="-1"/>
        </w:rPr>
        <w:t>less</w:t>
      </w:r>
      <w:r>
        <w:rPr>
          <w:color w:val="1D1B11"/>
          <w:spacing w:val="28"/>
        </w:rPr>
        <w:t xml:space="preserve"> </w:t>
      </w:r>
      <w:r>
        <w:rPr>
          <w:color w:val="1D1B11"/>
        </w:rPr>
        <w:t>than</w:t>
      </w:r>
      <w:r>
        <w:rPr>
          <w:color w:val="1D1B11"/>
          <w:spacing w:val="28"/>
        </w:rPr>
        <w:t xml:space="preserve"> </w:t>
      </w:r>
      <w:r>
        <w:rPr>
          <w:color w:val="1D1B11"/>
        </w:rPr>
        <w:t>or</w:t>
      </w:r>
      <w:r>
        <w:rPr>
          <w:color w:val="1D1B11"/>
          <w:spacing w:val="28"/>
        </w:rPr>
        <w:t xml:space="preserve"> </w:t>
      </w:r>
      <w:r>
        <w:rPr>
          <w:color w:val="1D1B11"/>
          <w:spacing w:val="-1"/>
        </w:rPr>
        <w:t>equal</w:t>
      </w:r>
      <w:r>
        <w:rPr>
          <w:color w:val="1D1B11"/>
          <w:spacing w:val="29"/>
        </w:rPr>
        <w:t xml:space="preserve"> </w:t>
      </w:r>
      <w:r>
        <w:rPr>
          <w:color w:val="1D1B11"/>
          <w:spacing w:val="-1"/>
        </w:rPr>
        <w:t>to</w:t>
      </w:r>
      <w:r>
        <w:rPr>
          <w:color w:val="1D1B11"/>
          <w:spacing w:val="30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28"/>
        </w:rPr>
        <w:t xml:space="preserve"> </w:t>
      </w:r>
      <w:r>
        <w:rPr>
          <w:color w:val="1D1B11"/>
          <w:spacing w:val="-1"/>
        </w:rPr>
        <w:t>corresponding</w:t>
      </w:r>
      <w:r>
        <w:rPr>
          <w:color w:val="1D1B11"/>
          <w:spacing w:val="28"/>
        </w:rPr>
        <w:t xml:space="preserve"> </w:t>
      </w:r>
      <w:r>
        <w:rPr>
          <w:color w:val="1D1B11"/>
        </w:rPr>
        <w:t>WBGT</w:t>
      </w:r>
      <w:r w:rsidRPr="008263ED">
        <w:rPr>
          <w:color w:val="1D1B11"/>
          <w:vertAlign w:val="subscript"/>
        </w:rPr>
        <w:t>eff</w:t>
      </w:r>
      <w:r>
        <w:rPr>
          <w:color w:val="1D1B11"/>
          <w:spacing w:val="29"/>
        </w:rPr>
        <w:t xml:space="preserve"> </w:t>
      </w:r>
      <w:r>
        <w:rPr>
          <w:color w:val="1D1B11"/>
          <w:spacing w:val="-1"/>
        </w:rPr>
        <w:t>reference</w:t>
      </w:r>
      <w:r>
        <w:rPr>
          <w:color w:val="1D1B11"/>
          <w:spacing w:val="28"/>
        </w:rPr>
        <w:t xml:space="preserve"> </w:t>
      </w:r>
      <w:r>
        <w:rPr>
          <w:color w:val="1D1B11"/>
          <w:spacing w:val="-1"/>
        </w:rPr>
        <w:t>value,</w:t>
      </w:r>
      <w:r>
        <w:rPr>
          <w:color w:val="1D1B11"/>
          <w:spacing w:val="29"/>
        </w:rPr>
        <w:t xml:space="preserve"> </w:t>
      </w:r>
      <w:r>
        <w:rPr>
          <w:color w:val="1D1B11"/>
        </w:rPr>
        <w:t>then</w:t>
      </w:r>
      <w:r>
        <w:rPr>
          <w:color w:val="1D1B11"/>
          <w:spacing w:val="27"/>
        </w:rPr>
        <w:t xml:space="preserve"> </w:t>
      </w:r>
      <w:r>
        <w:rPr>
          <w:color w:val="1D1B11"/>
          <w:spacing w:val="-1"/>
        </w:rPr>
        <w:t>no</w:t>
      </w:r>
      <w:r>
        <w:rPr>
          <w:color w:val="1D1B11"/>
          <w:spacing w:val="51"/>
        </w:rPr>
        <w:t xml:space="preserve"> </w:t>
      </w:r>
      <w:r>
        <w:rPr>
          <w:color w:val="1D1B11"/>
          <w:spacing w:val="-1"/>
        </w:rPr>
        <w:t>further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action</w:t>
      </w:r>
      <w:r>
        <w:rPr>
          <w:color w:val="1D1B11"/>
          <w:spacing w:val="6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required.</w:t>
      </w:r>
      <w:r>
        <w:rPr>
          <w:color w:val="1D1B11"/>
          <w:spacing w:val="14"/>
        </w:rPr>
        <w:t xml:space="preserve"> </w:t>
      </w:r>
      <w:r>
        <w:rPr>
          <w:color w:val="1D1B11"/>
        </w:rPr>
        <w:t>If</w:t>
      </w:r>
      <w:r>
        <w:rPr>
          <w:color w:val="1D1B11"/>
          <w:spacing w:val="6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8"/>
        </w:rPr>
        <w:t xml:space="preserve"> </w:t>
      </w:r>
      <w:r>
        <w:rPr>
          <w:color w:val="1D1B11"/>
          <w:spacing w:val="-1"/>
        </w:rPr>
        <w:t>WBGT</w:t>
      </w:r>
      <w:r>
        <w:rPr>
          <w:color w:val="1D1B11"/>
          <w:spacing w:val="-1"/>
          <w:position w:val="-2"/>
          <w:sz w:val="14"/>
        </w:rPr>
        <w:t>eff</w:t>
      </w:r>
      <w:r>
        <w:rPr>
          <w:color w:val="1D1B11"/>
          <w:spacing w:val="5"/>
          <w:position w:val="-2"/>
          <w:sz w:val="14"/>
        </w:rPr>
        <w:t xml:space="preserve"> </w:t>
      </w:r>
      <w:r>
        <w:rPr>
          <w:color w:val="1D1B11"/>
          <w:spacing w:val="-1"/>
        </w:rPr>
        <w:t>value</w:t>
      </w:r>
      <w:r>
        <w:rPr>
          <w:color w:val="1D1B11"/>
          <w:spacing w:val="8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greater</w:t>
      </w:r>
      <w:r>
        <w:rPr>
          <w:color w:val="1D1B11"/>
          <w:spacing w:val="6"/>
        </w:rPr>
        <w:t xml:space="preserve"> </w:t>
      </w:r>
      <w:r>
        <w:rPr>
          <w:color w:val="1D1B11"/>
        </w:rPr>
        <w:t>than</w:t>
      </w:r>
      <w:r>
        <w:rPr>
          <w:color w:val="1D1B11"/>
          <w:spacing w:val="6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8"/>
        </w:rPr>
        <w:t xml:space="preserve"> </w:t>
      </w:r>
      <w:r>
        <w:rPr>
          <w:color w:val="1D1B11"/>
          <w:spacing w:val="-1"/>
        </w:rPr>
        <w:t>corresponding</w:t>
      </w:r>
      <w:r>
        <w:rPr>
          <w:color w:val="1D1B11"/>
          <w:spacing w:val="6"/>
        </w:rPr>
        <w:t xml:space="preserve"> </w:t>
      </w:r>
      <w:r>
        <w:rPr>
          <w:color w:val="1D1B11"/>
        </w:rPr>
        <w:t>WBGT</w:t>
      </w:r>
      <w:r w:rsidRPr="008263ED">
        <w:rPr>
          <w:color w:val="1D1B11"/>
          <w:vertAlign w:val="subscript"/>
        </w:rPr>
        <w:t>eff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reference</w:t>
      </w:r>
      <w:r>
        <w:rPr>
          <w:color w:val="1D1B11"/>
          <w:spacing w:val="53"/>
        </w:rPr>
        <w:t xml:space="preserve"> </w:t>
      </w:r>
      <w:r>
        <w:rPr>
          <w:color w:val="1D1B11"/>
          <w:spacing w:val="-1"/>
        </w:rPr>
        <w:t>value,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then </w:t>
      </w:r>
      <w:r>
        <w:rPr>
          <w:color w:val="1D1B11"/>
          <w:spacing w:val="-1"/>
        </w:rPr>
        <w:t>further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 xml:space="preserve">action </w:t>
      </w:r>
      <w:r>
        <w:rPr>
          <w:color w:val="1D1B11"/>
          <w:spacing w:val="-2"/>
        </w:rPr>
        <w:t>is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 xml:space="preserve">required </w:t>
      </w:r>
      <w:r>
        <w:rPr>
          <w:color w:val="1D1B11"/>
        </w:rPr>
        <w:t>as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described</w:t>
      </w:r>
      <w:r>
        <w:rPr>
          <w:color w:val="1D1B11"/>
        </w:rPr>
        <w:t xml:space="preserve"> in</w:t>
      </w:r>
      <w:r>
        <w:rPr>
          <w:color w:val="1D1B11"/>
          <w:spacing w:val="-4"/>
        </w:rPr>
        <w:t xml:space="preserve"> </w:t>
      </w:r>
      <w:r>
        <w:rPr>
          <w:color w:val="1D1B11"/>
          <w:spacing w:val="-1"/>
        </w:rPr>
        <w:t>Clause</w:t>
      </w:r>
      <w:r>
        <w:rPr>
          <w:color w:val="1D1B11"/>
          <w:spacing w:val="1"/>
        </w:rPr>
        <w:t xml:space="preserve"> </w:t>
      </w:r>
      <w:r>
        <w:rPr>
          <w:color w:val="1D1B11"/>
        </w:rPr>
        <w:t>4.</w:t>
      </w:r>
    </w:p>
    <w:p w:rsidR="00096870" w:rsidRDefault="002A6B7E" w:rsidP="00696126">
      <w:pPr>
        <w:pStyle w:val="BodyText"/>
        <w:spacing w:before="126" w:line="239" w:lineRule="auto"/>
        <w:ind w:right="447"/>
      </w:pPr>
      <w:r>
        <w:rPr>
          <w:color w:val="1D1B11"/>
        </w:rPr>
        <w:t>Note</w:t>
      </w:r>
      <w:r w:rsidR="00532BFE">
        <w:rPr>
          <w:color w:val="1D1B11"/>
        </w:rPr>
        <w:t xml:space="preserve"> 1</w:t>
      </w:r>
      <w:r>
        <w:rPr>
          <w:color w:val="1D1B11"/>
        </w:rPr>
        <w:t>.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reference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values</w:t>
      </w:r>
      <w:r>
        <w:rPr>
          <w:color w:val="1D1B11"/>
          <w:spacing w:val="10"/>
        </w:rPr>
        <w:t xml:space="preserve"> </w:t>
      </w:r>
      <w:r>
        <w:rPr>
          <w:color w:val="1D1B11"/>
        </w:rPr>
        <w:t>are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representative</w:t>
      </w:r>
      <w:r>
        <w:rPr>
          <w:color w:val="1D1B11"/>
          <w:spacing w:val="10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7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effect</w:t>
      </w:r>
      <w:r>
        <w:rPr>
          <w:color w:val="1D1B11"/>
          <w:spacing w:val="10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9"/>
        </w:rPr>
        <w:t xml:space="preserve"> </w:t>
      </w:r>
      <w:r>
        <w:rPr>
          <w:color w:val="1D1B11"/>
          <w:spacing w:val="-1"/>
        </w:rPr>
        <w:t>heat</w:t>
      </w:r>
      <w:r>
        <w:rPr>
          <w:color w:val="1D1B11"/>
          <w:spacing w:val="8"/>
        </w:rPr>
        <w:t xml:space="preserve"> </w:t>
      </w:r>
      <w:r>
        <w:rPr>
          <w:color w:val="1D1B11"/>
          <w:spacing w:val="-1"/>
        </w:rPr>
        <w:t>over</w:t>
      </w:r>
      <w:r>
        <w:rPr>
          <w:color w:val="1D1B11"/>
          <w:spacing w:val="10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9"/>
        </w:rPr>
        <w:t xml:space="preserve"> </w:t>
      </w:r>
      <w:r>
        <w:rPr>
          <w:color w:val="1D1B11"/>
          <w:spacing w:val="-1"/>
        </w:rPr>
        <w:t>relatively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long</w:t>
      </w:r>
      <w:r>
        <w:rPr>
          <w:color w:val="1D1B11"/>
          <w:spacing w:val="9"/>
        </w:rPr>
        <w:t xml:space="preserve"> </w:t>
      </w:r>
      <w:r>
        <w:rPr>
          <w:color w:val="1D1B11"/>
          <w:spacing w:val="-1"/>
        </w:rPr>
        <w:t>period</w:t>
      </w:r>
      <w:r>
        <w:rPr>
          <w:color w:val="1D1B11"/>
          <w:spacing w:val="9"/>
        </w:rPr>
        <w:t xml:space="preserve"> </w:t>
      </w:r>
      <w:r>
        <w:rPr>
          <w:color w:val="1D1B11"/>
          <w:spacing w:val="-1"/>
        </w:rPr>
        <w:t>of</w:t>
      </w:r>
      <w:r>
        <w:rPr>
          <w:color w:val="1D1B11"/>
          <w:spacing w:val="61"/>
        </w:rPr>
        <w:t xml:space="preserve"> </w:t>
      </w:r>
      <w:r>
        <w:rPr>
          <w:color w:val="1D1B11"/>
        </w:rPr>
        <w:t>work.</w:t>
      </w:r>
      <w:r>
        <w:rPr>
          <w:color w:val="1D1B11"/>
          <w:spacing w:val="32"/>
        </w:rPr>
        <w:t xml:space="preserve"> </w:t>
      </w:r>
      <w:r>
        <w:rPr>
          <w:color w:val="1D1B11"/>
          <w:spacing w:val="-2"/>
        </w:rPr>
        <w:t>They</w:t>
      </w:r>
      <w:r>
        <w:rPr>
          <w:color w:val="1D1B11"/>
          <w:spacing w:val="37"/>
        </w:rPr>
        <w:t xml:space="preserve"> </w:t>
      </w:r>
      <w:r>
        <w:rPr>
          <w:color w:val="1D1B11"/>
          <w:spacing w:val="-1"/>
        </w:rPr>
        <w:t>do</w:t>
      </w:r>
      <w:r>
        <w:rPr>
          <w:color w:val="1D1B11"/>
          <w:spacing w:val="35"/>
        </w:rPr>
        <w:t xml:space="preserve"> </w:t>
      </w:r>
      <w:r>
        <w:rPr>
          <w:color w:val="1D1B11"/>
          <w:spacing w:val="-1"/>
        </w:rPr>
        <w:t>not</w:t>
      </w:r>
      <w:r>
        <w:rPr>
          <w:color w:val="1D1B11"/>
          <w:spacing w:val="36"/>
        </w:rPr>
        <w:t xml:space="preserve"> </w:t>
      </w:r>
      <w:r>
        <w:rPr>
          <w:color w:val="1D1B11"/>
          <w:spacing w:val="-1"/>
        </w:rPr>
        <w:t>take</w:t>
      </w:r>
      <w:r>
        <w:rPr>
          <w:color w:val="1D1B11"/>
          <w:spacing w:val="37"/>
        </w:rPr>
        <w:t xml:space="preserve"> </w:t>
      </w:r>
      <w:r>
        <w:rPr>
          <w:color w:val="1D1B11"/>
          <w:spacing w:val="-1"/>
        </w:rPr>
        <w:t>into</w:t>
      </w:r>
      <w:r>
        <w:rPr>
          <w:color w:val="1D1B11"/>
          <w:spacing w:val="38"/>
        </w:rPr>
        <w:t xml:space="preserve"> </w:t>
      </w:r>
      <w:r>
        <w:rPr>
          <w:color w:val="1D1B11"/>
          <w:spacing w:val="-1"/>
        </w:rPr>
        <w:t>account</w:t>
      </w:r>
      <w:r>
        <w:rPr>
          <w:color w:val="1D1B11"/>
          <w:spacing w:val="34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35"/>
        </w:rPr>
        <w:t xml:space="preserve"> </w:t>
      </w:r>
      <w:r>
        <w:rPr>
          <w:color w:val="1D1B11"/>
          <w:spacing w:val="-1"/>
        </w:rPr>
        <w:t>peak</w:t>
      </w:r>
      <w:r>
        <w:rPr>
          <w:color w:val="1D1B11"/>
          <w:spacing w:val="34"/>
        </w:rPr>
        <w:t xml:space="preserve"> </w:t>
      </w:r>
      <w:r>
        <w:rPr>
          <w:color w:val="1D1B11"/>
          <w:spacing w:val="-1"/>
        </w:rPr>
        <w:t>values</w:t>
      </w:r>
      <w:r>
        <w:rPr>
          <w:color w:val="1D1B11"/>
          <w:spacing w:val="37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33"/>
        </w:rPr>
        <w:t xml:space="preserve"> </w:t>
      </w:r>
      <w:r>
        <w:rPr>
          <w:color w:val="1D1B11"/>
          <w:spacing w:val="-1"/>
        </w:rPr>
        <w:t>heat</w:t>
      </w:r>
      <w:r>
        <w:rPr>
          <w:color w:val="1D1B11"/>
          <w:spacing w:val="34"/>
        </w:rPr>
        <w:t xml:space="preserve"> </w:t>
      </w:r>
      <w:r>
        <w:rPr>
          <w:color w:val="1D1B11"/>
          <w:spacing w:val="-1"/>
        </w:rPr>
        <w:t>stress</w:t>
      </w:r>
      <w:r>
        <w:rPr>
          <w:color w:val="1D1B11"/>
          <w:spacing w:val="36"/>
        </w:rPr>
        <w:t xml:space="preserve"> </w:t>
      </w:r>
      <w:r>
        <w:rPr>
          <w:color w:val="1D1B11"/>
          <w:spacing w:val="-1"/>
        </w:rPr>
        <w:t>to</w:t>
      </w:r>
      <w:r>
        <w:rPr>
          <w:color w:val="1D1B11"/>
          <w:spacing w:val="35"/>
        </w:rPr>
        <w:t xml:space="preserve"> </w:t>
      </w:r>
      <w:r>
        <w:rPr>
          <w:color w:val="1D1B11"/>
        </w:rPr>
        <w:t>which</w:t>
      </w:r>
      <w:r>
        <w:rPr>
          <w:color w:val="1D1B11"/>
          <w:spacing w:val="34"/>
        </w:rPr>
        <w:t xml:space="preserve"> </w:t>
      </w:r>
      <w:r>
        <w:rPr>
          <w:color w:val="1D1B11"/>
          <w:spacing w:val="-1"/>
        </w:rPr>
        <w:t>individuals</w:t>
      </w:r>
      <w:r>
        <w:rPr>
          <w:color w:val="1D1B11"/>
          <w:spacing w:val="36"/>
        </w:rPr>
        <w:t xml:space="preserve"> </w:t>
      </w:r>
      <w:r>
        <w:rPr>
          <w:color w:val="1D1B11"/>
          <w:spacing w:val="-1"/>
        </w:rPr>
        <w:t>may</w:t>
      </w:r>
      <w:r>
        <w:rPr>
          <w:color w:val="1D1B11"/>
          <w:spacing w:val="37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  <w:spacing w:val="49"/>
        </w:rPr>
        <w:t xml:space="preserve"> </w:t>
      </w:r>
      <w:r>
        <w:rPr>
          <w:color w:val="1D1B11"/>
          <w:spacing w:val="-1"/>
        </w:rPr>
        <w:t>subjected</w:t>
      </w:r>
      <w:r>
        <w:rPr>
          <w:color w:val="1D1B11"/>
          <w:spacing w:val="6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short</w:t>
      </w:r>
      <w:r>
        <w:rPr>
          <w:color w:val="1D1B11"/>
          <w:spacing w:val="6"/>
        </w:rPr>
        <w:t xml:space="preserve"> </w:t>
      </w:r>
      <w:r>
        <w:rPr>
          <w:color w:val="1D1B11"/>
          <w:spacing w:val="-1"/>
        </w:rPr>
        <w:t>periods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(a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2"/>
        </w:rPr>
        <w:t>few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minutes)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either</w:t>
      </w:r>
      <w:r>
        <w:rPr>
          <w:color w:val="1D1B11"/>
          <w:spacing w:val="4"/>
        </w:rPr>
        <w:t xml:space="preserve"> </w:t>
      </w:r>
      <w:r>
        <w:rPr>
          <w:color w:val="1D1B11"/>
        </w:rPr>
        <w:t>as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result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particularly</w:t>
      </w:r>
      <w:r>
        <w:rPr>
          <w:color w:val="1D1B11"/>
          <w:spacing w:val="8"/>
        </w:rPr>
        <w:t xml:space="preserve"> </w:t>
      </w:r>
      <w:r>
        <w:rPr>
          <w:color w:val="1D1B11"/>
          <w:spacing w:val="-2"/>
        </w:rPr>
        <w:t>hot</w:t>
      </w:r>
      <w:r>
        <w:rPr>
          <w:color w:val="1D1B11"/>
          <w:spacing w:val="8"/>
        </w:rPr>
        <w:t xml:space="preserve"> </w:t>
      </w:r>
      <w:r>
        <w:rPr>
          <w:color w:val="1D1B11"/>
          <w:spacing w:val="-1"/>
        </w:rPr>
        <w:t>environment,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or</w:t>
      </w:r>
      <w:r>
        <w:rPr>
          <w:color w:val="1D1B11"/>
          <w:spacing w:val="2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65"/>
        </w:rPr>
        <w:t xml:space="preserve"> </w:t>
      </w:r>
      <w:r>
        <w:rPr>
          <w:color w:val="1D1B11"/>
          <w:spacing w:val="-1"/>
        </w:rPr>
        <w:t>momentarily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intense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physical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activity.</w:t>
      </w:r>
      <w:r>
        <w:rPr>
          <w:color w:val="1D1B11"/>
          <w:spacing w:val="12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11"/>
        </w:rPr>
        <w:t xml:space="preserve"> </w:t>
      </w:r>
      <w:r>
        <w:rPr>
          <w:color w:val="1D1B11"/>
          <w:spacing w:val="-1"/>
        </w:rPr>
        <w:t>such</w:t>
      </w:r>
      <w:r>
        <w:rPr>
          <w:color w:val="1D1B11"/>
          <w:spacing w:val="11"/>
        </w:rPr>
        <w:t xml:space="preserve"> </w:t>
      </w:r>
      <w:r>
        <w:rPr>
          <w:color w:val="1D1B11"/>
        </w:rPr>
        <w:t>cases,</w:t>
      </w:r>
      <w:r>
        <w:rPr>
          <w:color w:val="1D1B11"/>
          <w:spacing w:val="13"/>
        </w:rPr>
        <w:t xml:space="preserve"> </w:t>
      </w:r>
      <w:r>
        <w:rPr>
          <w:color w:val="1D1B11"/>
        </w:rPr>
        <w:t>where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2"/>
        </w:rPr>
        <w:t>exposures</w:t>
      </w:r>
      <w:r>
        <w:rPr>
          <w:color w:val="1D1B11"/>
          <w:spacing w:val="12"/>
        </w:rPr>
        <w:t xml:space="preserve"> </w:t>
      </w:r>
      <w:r>
        <w:rPr>
          <w:color w:val="1D1B11"/>
        </w:rPr>
        <w:t>are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very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brief,</w:t>
      </w:r>
      <w:r>
        <w:rPr>
          <w:color w:val="1D1B11"/>
          <w:spacing w:val="13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heat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stress</w:t>
      </w:r>
      <w:r>
        <w:rPr>
          <w:color w:val="1D1B11"/>
          <w:spacing w:val="73"/>
        </w:rPr>
        <w:t xml:space="preserve"> </w:t>
      </w:r>
      <w:r>
        <w:rPr>
          <w:color w:val="1D1B11"/>
        </w:rPr>
        <w:t>may</w:t>
      </w:r>
      <w:r>
        <w:rPr>
          <w:color w:val="1D1B11"/>
          <w:spacing w:val="6"/>
        </w:rPr>
        <w:t xml:space="preserve"> </w:t>
      </w:r>
      <w:r>
        <w:rPr>
          <w:color w:val="1D1B11"/>
          <w:spacing w:val="-1"/>
        </w:rPr>
        <w:t>exceed</w:t>
      </w:r>
      <w:r>
        <w:rPr>
          <w:color w:val="1D1B11"/>
          <w:spacing w:val="4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permissible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values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without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reference</w:t>
      </w:r>
      <w:r>
        <w:rPr>
          <w:color w:val="1D1B11"/>
          <w:spacing w:val="6"/>
        </w:rPr>
        <w:t xml:space="preserve"> </w:t>
      </w:r>
      <w:r>
        <w:rPr>
          <w:color w:val="1D1B11"/>
          <w:spacing w:val="-1"/>
        </w:rPr>
        <w:t>values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representative</w:t>
      </w:r>
      <w:r>
        <w:rPr>
          <w:color w:val="1D1B11"/>
          <w:spacing w:val="3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mean</w:t>
      </w:r>
      <w:r>
        <w:rPr>
          <w:color w:val="1D1B11"/>
          <w:spacing w:val="4"/>
        </w:rPr>
        <w:t xml:space="preserve"> </w:t>
      </w:r>
      <w:r>
        <w:rPr>
          <w:color w:val="1D1B11"/>
          <w:spacing w:val="-1"/>
        </w:rPr>
        <w:t>activity</w:t>
      </w:r>
      <w:r>
        <w:rPr>
          <w:color w:val="1D1B11"/>
          <w:spacing w:val="3"/>
        </w:rPr>
        <w:t xml:space="preserve"> </w:t>
      </w:r>
      <w:r>
        <w:rPr>
          <w:color w:val="1D1B11"/>
        </w:rPr>
        <w:t>or</w:t>
      </w:r>
    </w:p>
    <w:p w:rsidR="00096870" w:rsidRDefault="002A6B7E" w:rsidP="00696126">
      <w:pPr>
        <w:pStyle w:val="BodyText"/>
        <w:spacing w:before="31"/>
        <w:ind w:left="452" w:right="459"/>
      </w:pPr>
      <w:r>
        <w:rPr>
          <w:color w:val="1D1B11"/>
        </w:rPr>
        <w:t>mean</w:t>
      </w:r>
      <w:r>
        <w:rPr>
          <w:color w:val="1D1B11"/>
          <w:spacing w:val="11"/>
        </w:rPr>
        <w:t xml:space="preserve"> </w:t>
      </w:r>
      <w:r>
        <w:rPr>
          <w:color w:val="1D1B11"/>
          <w:spacing w:val="-1"/>
        </w:rPr>
        <w:t>environment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being</w:t>
      </w:r>
      <w:r>
        <w:rPr>
          <w:color w:val="1D1B11"/>
          <w:spacing w:val="11"/>
        </w:rPr>
        <w:t xml:space="preserve"> </w:t>
      </w:r>
      <w:r>
        <w:rPr>
          <w:color w:val="1D1B11"/>
          <w:spacing w:val="-1"/>
        </w:rPr>
        <w:t>exceeded.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Further</w:t>
      </w:r>
      <w:r>
        <w:rPr>
          <w:color w:val="1D1B11"/>
          <w:spacing w:val="11"/>
        </w:rPr>
        <w:t xml:space="preserve"> </w:t>
      </w:r>
      <w:r>
        <w:rPr>
          <w:color w:val="1D1B11"/>
          <w:spacing w:val="-1"/>
        </w:rPr>
        <w:t>consideration</w:t>
      </w:r>
      <w:r>
        <w:rPr>
          <w:color w:val="1D1B11"/>
          <w:spacing w:val="11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9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peak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exposures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should</w:t>
      </w:r>
      <w:r>
        <w:rPr>
          <w:color w:val="1D1B11"/>
          <w:spacing w:val="11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given</w:t>
      </w:r>
      <w:r>
        <w:rPr>
          <w:color w:val="1D1B11"/>
          <w:spacing w:val="11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59"/>
        </w:rPr>
        <w:t xml:space="preserve"> </w:t>
      </w:r>
      <w:r>
        <w:rPr>
          <w:color w:val="1D1B11"/>
          <w:spacing w:val="-1"/>
        </w:rPr>
        <w:t>addition to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assessment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carried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 xml:space="preserve">out </w:t>
      </w:r>
      <w:r>
        <w:rPr>
          <w:color w:val="1D1B11"/>
          <w:spacing w:val="-1"/>
        </w:rPr>
        <w:t>using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this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international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standard.</w:t>
      </w:r>
      <w:r w:rsidR="00532BFE">
        <w:rPr>
          <w:color w:val="1D1B11"/>
          <w:spacing w:val="-1"/>
        </w:rPr>
        <w:t xml:space="preserve"> </w:t>
      </w:r>
      <w:r>
        <w:rPr>
          <w:color w:val="1D1B11"/>
          <w:spacing w:val="-1"/>
        </w:rPr>
        <w:t>(see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ISO</w:t>
      </w:r>
      <w:r>
        <w:rPr>
          <w:color w:val="1D1B11"/>
          <w:spacing w:val="-5"/>
        </w:rPr>
        <w:t xml:space="preserve"> </w:t>
      </w:r>
      <w:r>
        <w:rPr>
          <w:color w:val="1D1B11"/>
          <w:spacing w:val="-1"/>
        </w:rPr>
        <w:t>7933).</w:t>
      </w:r>
    </w:p>
    <w:p w:rsidR="00096870" w:rsidRDefault="002A6B7E" w:rsidP="00696126">
      <w:pPr>
        <w:pStyle w:val="BodyText"/>
        <w:ind w:left="452" w:right="457"/>
      </w:pPr>
      <w:r>
        <w:rPr>
          <w:color w:val="1D1B11"/>
        </w:rPr>
        <w:t>Note</w:t>
      </w:r>
      <w:r w:rsidR="00532BFE">
        <w:rPr>
          <w:color w:val="1D1B11"/>
        </w:rPr>
        <w:t xml:space="preserve"> 2</w:t>
      </w:r>
      <w:r>
        <w:rPr>
          <w:color w:val="1D1B11"/>
        </w:rPr>
        <w:t>.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12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purposes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of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this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standard</w:t>
      </w:r>
      <w:r>
        <w:rPr>
          <w:color w:val="1D1B11"/>
          <w:spacing w:val="11"/>
        </w:rPr>
        <w:t xml:space="preserve"> </w:t>
      </w:r>
      <w:r>
        <w:rPr>
          <w:color w:val="1D1B11"/>
        </w:rPr>
        <w:t>an</w:t>
      </w:r>
      <w:r>
        <w:rPr>
          <w:color w:val="1D1B11"/>
          <w:spacing w:val="11"/>
        </w:rPr>
        <w:t xml:space="preserve"> </w:t>
      </w:r>
      <w:r>
        <w:rPr>
          <w:color w:val="1D1B11"/>
          <w:spacing w:val="-1"/>
        </w:rPr>
        <w:t>acclimatised</w:t>
      </w:r>
      <w:r>
        <w:rPr>
          <w:color w:val="1D1B11"/>
          <w:spacing w:val="12"/>
        </w:rPr>
        <w:t xml:space="preserve"> </w:t>
      </w:r>
      <w:r>
        <w:rPr>
          <w:color w:val="1D1B11"/>
        </w:rPr>
        <w:t>person</w:t>
      </w:r>
      <w:r>
        <w:rPr>
          <w:color w:val="1D1B11"/>
          <w:spacing w:val="11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11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person</w:t>
      </w:r>
      <w:r>
        <w:rPr>
          <w:color w:val="1D1B11"/>
          <w:spacing w:val="11"/>
        </w:rPr>
        <w:t xml:space="preserve"> </w:t>
      </w:r>
      <w:r>
        <w:rPr>
          <w:color w:val="1D1B11"/>
          <w:spacing w:val="-1"/>
        </w:rPr>
        <w:t>that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has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been</w:t>
      </w:r>
      <w:r>
        <w:rPr>
          <w:color w:val="1D1B11"/>
          <w:spacing w:val="11"/>
        </w:rPr>
        <w:t xml:space="preserve"> </w:t>
      </w:r>
      <w:r>
        <w:rPr>
          <w:color w:val="1D1B11"/>
          <w:spacing w:val="-1"/>
        </w:rPr>
        <w:t>exposed</w:t>
      </w:r>
      <w:r>
        <w:rPr>
          <w:color w:val="1D1B11"/>
          <w:spacing w:val="46"/>
        </w:rPr>
        <w:t xml:space="preserve"> </w:t>
      </w:r>
      <w:r>
        <w:rPr>
          <w:color w:val="1D1B11"/>
        </w:rPr>
        <w:t>to</w:t>
      </w:r>
      <w:r>
        <w:rPr>
          <w:color w:val="1D1B11"/>
          <w:spacing w:val="23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22"/>
        </w:rPr>
        <w:t xml:space="preserve"> </w:t>
      </w:r>
      <w:r>
        <w:rPr>
          <w:color w:val="1D1B11"/>
          <w:spacing w:val="-1"/>
        </w:rPr>
        <w:t>hot</w:t>
      </w:r>
      <w:r>
        <w:rPr>
          <w:color w:val="1D1B11"/>
          <w:spacing w:val="22"/>
        </w:rPr>
        <w:t xml:space="preserve"> </w:t>
      </w:r>
      <w:r>
        <w:rPr>
          <w:color w:val="1D1B11"/>
          <w:spacing w:val="-1"/>
        </w:rPr>
        <w:t>working</w:t>
      </w:r>
      <w:r>
        <w:rPr>
          <w:color w:val="1D1B11"/>
          <w:spacing w:val="18"/>
        </w:rPr>
        <w:t xml:space="preserve"> </w:t>
      </w:r>
      <w:r>
        <w:rPr>
          <w:color w:val="1D1B11"/>
          <w:spacing w:val="-1"/>
        </w:rPr>
        <w:t>conditions</w:t>
      </w:r>
      <w:r>
        <w:rPr>
          <w:color w:val="1D1B11"/>
          <w:spacing w:val="22"/>
        </w:rPr>
        <w:t xml:space="preserve"> </w:t>
      </w:r>
      <w:r>
        <w:rPr>
          <w:color w:val="1D1B11"/>
          <w:spacing w:val="-1"/>
        </w:rPr>
        <w:t>(or</w:t>
      </w:r>
      <w:r>
        <w:rPr>
          <w:color w:val="1D1B11"/>
          <w:spacing w:val="21"/>
        </w:rPr>
        <w:t xml:space="preserve"> </w:t>
      </w:r>
      <w:r>
        <w:rPr>
          <w:color w:val="1D1B11"/>
          <w:spacing w:val="-1"/>
        </w:rPr>
        <w:t>similar</w:t>
      </w:r>
      <w:r>
        <w:rPr>
          <w:color w:val="1D1B11"/>
          <w:spacing w:val="19"/>
        </w:rPr>
        <w:t xml:space="preserve"> </w:t>
      </w:r>
      <w:r>
        <w:rPr>
          <w:color w:val="1D1B11"/>
        </w:rPr>
        <w:t>or</w:t>
      </w:r>
      <w:r>
        <w:rPr>
          <w:color w:val="1D1B11"/>
          <w:spacing w:val="19"/>
        </w:rPr>
        <w:t xml:space="preserve"> </w:t>
      </w:r>
      <w:r>
        <w:rPr>
          <w:color w:val="1D1B11"/>
          <w:spacing w:val="-1"/>
        </w:rPr>
        <w:t>more</w:t>
      </w:r>
      <w:r>
        <w:rPr>
          <w:color w:val="1D1B11"/>
          <w:spacing w:val="19"/>
        </w:rPr>
        <w:t xml:space="preserve"> </w:t>
      </w:r>
      <w:r>
        <w:rPr>
          <w:color w:val="1D1B11"/>
          <w:spacing w:val="-1"/>
        </w:rPr>
        <w:t>extreme</w:t>
      </w:r>
      <w:r>
        <w:rPr>
          <w:color w:val="1D1B11"/>
          <w:spacing w:val="22"/>
        </w:rPr>
        <w:t xml:space="preserve"> </w:t>
      </w:r>
      <w:r>
        <w:rPr>
          <w:color w:val="1D1B11"/>
          <w:spacing w:val="-1"/>
        </w:rPr>
        <w:t>conditions)</w:t>
      </w:r>
      <w:r>
        <w:rPr>
          <w:color w:val="1D1B11"/>
          <w:spacing w:val="22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21"/>
        </w:rPr>
        <w:t xml:space="preserve"> </w:t>
      </w:r>
      <w:r>
        <w:rPr>
          <w:color w:val="1D1B11"/>
        </w:rPr>
        <w:t>at</w:t>
      </w:r>
      <w:r>
        <w:rPr>
          <w:color w:val="1D1B11"/>
          <w:spacing w:val="19"/>
        </w:rPr>
        <w:t xml:space="preserve"> </w:t>
      </w:r>
      <w:r>
        <w:rPr>
          <w:color w:val="1D1B11"/>
          <w:spacing w:val="-1"/>
        </w:rPr>
        <w:t>least</w:t>
      </w:r>
      <w:r>
        <w:rPr>
          <w:color w:val="1D1B11"/>
          <w:spacing w:val="22"/>
        </w:rPr>
        <w:t xml:space="preserve"> </w:t>
      </w:r>
      <w:r>
        <w:rPr>
          <w:color w:val="1D1B11"/>
          <w:spacing w:val="-1"/>
        </w:rPr>
        <w:t>one</w:t>
      </w:r>
      <w:r>
        <w:rPr>
          <w:color w:val="1D1B11"/>
          <w:spacing w:val="22"/>
        </w:rPr>
        <w:t xml:space="preserve"> </w:t>
      </w:r>
      <w:r>
        <w:rPr>
          <w:color w:val="1D1B11"/>
          <w:spacing w:val="-1"/>
        </w:rPr>
        <w:t>full</w:t>
      </w:r>
      <w:r>
        <w:rPr>
          <w:color w:val="1D1B11"/>
          <w:spacing w:val="21"/>
        </w:rPr>
        <w:t xml:space="preserve"> </w:t>
      </w:r>
      <w:r>
        <w:rPr>
          <w:color w:val="1D1B11"/>
          <w:spacing w:val="-1"/>
        </w:rPr>
        <w:t>working</w:t>
      </w:r>
      <w:r>
        <w:rPr>
          <w:color w:val="1D1B11"/>
          <w:spacing w:val="69"/>
        </w:rPr>
        <w:t xml:space="preserve"> </w:t>
      </w:r>
      <w:r>
        <w:rPr>
          <w:color w:val="1D1B11"/>
          <w:spacing w:val="-1"/>
        </w:rPr>
        <w:t>week</w:t>
      </w:r>
      <w:r>
        <w:rPr>
          <w:color w:val="1D1B11"/>
          <w:spacing w:val="6"/>
        </w:rPr>
        <w:t xml:space="preserve"> </w:t>
      </w:r>
      <w:r>
        <w:rPr>
          <w:color w:val="1D1B11"/>
          <w:spacing w:val="-1"/>
        </w:rPr>
        <w:t>immediately</w:t>
      </w:r>
      <w:r>
        <w:rPr>
          <w:color w:val="1D1B11"/>
          <w:spacing w:val="6"/>
        </w:rPr>
        <w:t xml:space="preserve"> </w:t>
      </w:r>
      <w:r>
        <w:rPr>
          <w:color w:val="1D1B11"/>
          <w:spacing w:val="-1"/>
        </w:rPr>
        <w:t>prior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to</w:t>
      </w:r>
      <w:r>
        <w:rPr>
          <w:color w:val="1D1B11"/>
          <w:spacing w:val="6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6"/>
        </w:rPr>
        <w:t xml:space="preserve"> </w:t>
      </w:r>
      <w:r>
        <w:rPr>
          <w:color w:val="1D1B11"/>
          <w:spacing w:val="-1"/>
        </w:rPr>
        <w:t>assessment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period.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If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this</w:t>
      </w:r>
      <w:r>
        <w:rPr>
          <w:color w:val="1D1B11"/>
          <w:spacing w:val="6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not</w:t>
      </w:r>
      <w:r>
        <w:rPr>
          <w:color w:val="1D1B11"/>
          <w:spacing w:val="6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6"/>
        </w:rPr>
        <w:t xml:space="preserve"> </w:t>
      </w:r>
      <w:r>
        <w:rPr>
          <w:color w:val="1D1B11"/>
          <w:spacing w:val="-1"/>
        </w:rPr>
        <w:t>case,</w:t>
      </w:r>
      <w:r>
        <w:rPr>
          <w:color w:val="1D1B11"/>
          <w:spacing w:val="6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6"/>
        </w:rPr>
        <w:t xml:space="preserve"> </w:t>
      </w:r>
      <w:r>
        <w:rPr>
          <w:color w:val="1D1B11"/>
        </w:rPr>
        <w:t>person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shall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  <w:spacing w:val="55"/>
        </w:rPr>
        <w:t xml:space="preserve"> </w:t>
      </w:r>
      <w:r>
        <w:rPr>
          <w:color w:val="1D1B11"/>
          <w:spacing w:val="-1"/>
        </w:rPr>
        <w:t>considered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to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unacclimatized.</w:t>
      </w:r>
    </w:p>
    <w:p w:rsidR="00096870" w:rsidRDefault="00096870">
      <w:pPr>
        <w:jc w:val="both"/>
        <w:sectPr w:rsidR="00096870">
          <w:pgSz w:w="11910" w:h="16840"/>
          <w:pgMar w:top="1080" w:right="1240" w:bottom="700" w:left="680" w:header="0" w:footer="509" w:gutter="0"/>
          <w:cols w:space="720"/>
        </w:sectPr>
      </w:pPr>
    </w:p>
    <w:p w:rsidR="00096870" w:rsidRDefault="002A6B7E">
      <w:pPr>
        <w:pStyle w:val="Heading2"/>
        <w:spacing w:before="22"/>
        <w:ind w:left="713" w:right="721"/>
        <w:jc w:val="center"/>
        <w:rPr>
          <w:b w:val="0"/>
          <w:bCs w:val="0"/>
        </w:rPr>
      </w:pPr>
      <w:bookmarkStart w:id="16" w:name="_bookmark16"/>
      <w:bookmarkEnd w:id="16"/>
      <w:r>
        <w:rPr>
          <w:color w:val="1D1B11"/>
          <w:spacing w:val="-1"/>
        </w:rPr>
        <w:t>Annex</w:t>
      </w:r>
      <w:r>
        <w:rPr>
          <w:color w:val="1D1B11"/>
          <w:spacing w:val="-8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-5"/>
        </w:rPr>
        <w:t xml:space="preserve"> </w:t>
      </w:r>
      <w:r>
        <w:rPr>
          <w:color w:val="1D1B11"/>
          <w:spacing w:val="-1"/>
        </w:rPr>
        <w:t>(informative)</w:t>
      </w:r>
    </w:p>
    <w:p w:rsidR="00096870" w:rsidRDefault="002A6B7E">
      <w:pPr>
        <w:spacing w:before="98"/>
        <w:ind w:left="2605" w:right="2615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color w:val="1D1B11"/>
          <w:spacing w:val="-1"/>
          <w:sz w:val="24"/>
        </w:rPr>
        <w:t>Reference</w:t>
      </w:r>
      <w:r>
        <w:rPr>
          <w:rFonts w:ascii="Calibri"/>
          <w:b/>
          <w:color w:val="1D1B11"/>
          <w:spacing w:val="-4"/>
          <w:sz w:val="24"/>
        </w:rPr>
        <w:t xml:space="preserve"> </w:t>
      </w:r>
      <w:r>
        <w:rPr>
          <w:rFonts w:ascii="Calibri"/>
          <w:b/>
          <w:color w:val="1D1B11"/>
          <w:spacing w:val="-1"/>
          <w:sz w:val="24"/>
        </w:rPr>
        <w:t>values</w:t>
      </w:r>
      <w:r>
        <w:rPr>
          <w:rFonts w:ascii="Calibri"/>
          <w:b/>
          <w:color w:val="1D1B11"/>
          <w:spacing w:val="-3"/>
          <w:sz w:val="24"/>
        </w:rPr>
        <w:t xml:space="preserve"> </w:t>
      </w:r>
      <w:r>
        <w:rPr>
          <w:rFonts w:ascii="Calibri"/>
          <w:b/>
          <w:color w:val="1D1B11"/>
          <w:sz w:val="24"/>
        </w:rPr>
        <w:t>of</w:t>
      </w:r>
      <w:r>
        <w:rPr>
          <w:rFonts w:ascii="Calibri"/>
          <w:b/>
          <w:color w:val="1D1B11"/>
          <w:spacing w:val="-5"/>
          <w:sz w:val="24"/>
        </w:rPr>
        <w:t xml:space="preserve"> </w:t>
      </w:r>
      <w:r>
        <w:rPr>
          <w:rFonts w:ascii="Calibri"/>
          <w:b/>
          <w:color w:val="1D1B11"/>
          <w:sz w:val="24"/>
        </w:rPr>
        <w:t>the</w:t>
      </w:r>
      <w:r>
        <w:rPr>
          <w:rFonts w:ascii="Calibri"/>
          <w:b/>
          <w:color w:val="1D1B11"/>
          <w:spacing w:val="-6"/>
          <w:sz w:val="24"/>
        </w:rPr>
        <w:t xml:space="preserve"> </w:t>
      </w:r>
      <w:r>
        <w:rPr>
          <w:rFonts w:ascii="Calibri"/>
          <w:b/>
          <w:color w:val="1D1B11"/>
          <w:sz w:val="24"/>
        </w:rPr>
        <w:t>WBGT</w:t>
      </w:r>
      <w:r>
        <w:rPr>
          <w:rFonts w:ascii="Calibri"/>
          <w:b/>
          <w:color w:val="1D1B11"/>
          <w:spacing w:val="-5"/>
          <w:sz w:val="24"/>
        </w:rPr>
        <w:t xml:space="preserve"> </w:t>
      </w:r>
      <w:r>
        <w:rPr>
          <w:rFonts w:ascii="Calibri"/>
          <w:b/>
          <w:color w:val="1D1B11"/>
          <w:spacing w:val="-1"/>
          <w:sz w:val="24"/>
        </w:rPr>
        <w:t>heat</w:t>
      </w:r>
      <w:r>
        <w:rPr>
          <w:rFonts w:ascii="Calibri"/>
          <w:b/>
          <w:color w:val="1D1B11"/>
          <w:spacing w:val="-2"/>
          <w:sz w:val="24"/>
        </w:rPr>
        <w:t xml:space="preserve"> </w:t>
      </w:r>
      <w:r>
        <w:rPr>
          <w:rFonts w:ascii="Calibri"/>
          <w:b/>
          <w:color w:val="1D1B11"/>
          <w:spacing w:val="-1"/>
          <w:sz w:val="24"/>
        </w:rPr>
        <w:t>stress</w:t>
      </w:r>
      <w:r>
        <w:rPr>
          <w:rFonts w:ascii="Calibri"/>
          <w:b/>
          <w:color w:val="1D1B11"/>
          <w:spacing w:val="-3"/>
          <w:sz w:val="24"/>
        </w:rPr>
        <w:t xml:space="preserve"> </w:t>
      </w:r>
      <w:r>
        <w:rPr>
          <w:rFonts w:ascii="Calibri"/>
          <w:b/>
          <w:color w:val="1D1B11"/>
          <w:spacing w:val="-1"/>
          <w:sz w:val="24"/>
        </w:rPr>
        <w:t>index</w:t>
      </w:r>
    </w:p>
    <w:p w:rsidR="00096870" w:rsidRDefault="002A6B7E" w:rsidP="00696126">
      <w:pPr>
        <w:pStyle w:val="BodyText"/>
        <w:spacing w:before="100" w:line="268" w:lineRule="exact"/>
        <w:ind w:right="87"/>
        <w:rPr>
          <w:color w:val="1D1B11"/>
          <w:spacing w:val="-1"/>
        </w:rPr>
      </w:pPr>
      <w:r>
        <w:rPr>
          <w:color w:val="1D1B11"/>
          <w:spacing w:val="-1"/>
        </w:rPr>
        <w:t>The</w:t>
      </w:r>
      <w:r>
        <w:rPr>
          <w:color w:val="1D1B11"/>
          <w:spacing w:val="21"/>
        </w:rPr>
        <w:t xml:space="preserve"> </w:t>
      </w:r>
      <w:r>
        <w:rPr>
          <w:color w:val="1D1B11"/>
          <w:spacing w:val="-1"/>
        </w:rPr>
        <w:t>Time</w:t>
      </w:r>
      <w:r>
        <w:rPr>
          <w:color w:val="1D1B11"/>
          <w:spacing w:val="22"/>
        </w:rPr>
        <w:t xml:space="preserve"> </w:t>
      </w:r>
      <w:r>
        <w:rPr>
          <w:color w:val="1D1B11"/>
          <w:spacing w:val="-1"/>
        </w:rPr>
        <w:t>Weighted</w:t>
      </w:r>
      <w:r>
        <w:rPr>
          <w:color w:val="1D1B11"/>
          <w:spacing w:val="21"/>
        </w:rPr>
        <w:t xml:space="preserve"> </w:t>
      </w:r>
      <w:r>
        <w:rPr>
          <w:color w:val="1D1B11"/>
          <w:spacing w:val="-1"/>
        </w:rPr>
        <w:t>Average</w:t>
      </w:r>
      <w:r>
        <w:rPr>
          <w:color w:val="1D1B11"/>
          <w:spacing w:val="22"/>
        </w:rPr>
        <w:t xml:space="preserve"> </w:t>
      </w:r>
      <w:r>
        <w:rPr>
          <w:color w:val="1D1B11"/>
          <w:spacing w:val="-1"/>
        </w:rPr>
        <w:t>(TWA)</w:t>
      </w:r>
      <w:r>
        <w:rPr>
          <w:color w:val="1D1B11"/>
          <w:spacing w:val="21"/>
        </w:rPr>
        <w:t xml:space="preserve"> </w:t>
      </w:r>
      <w:r>
        <w:rPr>
          <w:color w:val="1D1B11"/>
          <w:spacing w:val="-1"/>
        </w:rPr>
        <w:t>effective</w:t>
      </w:r>
      <w:r>
        <w:rPr>
          <w:color w:val="1D1B11"/>
          <w:spacing w:val="22"/>
        </w:rPr>
        <w:t xml:space="preserve"> </w:t>
      </w:r>
      <w:r>
        <w:rPr>
          <w:color w:val="1D1B11"/>
          <w:spacing w:val="-1"/>
        </w:rPr>
        <w:t>WBGT</w:t>
      </w:r>
      <w:r>
        <w:rPr>
          <w:color w:val="1D1B11"/>
          <w:spacing w:val="19"/>
        </w:rPr>
        <w:t xml:space="preserve"> </w:t>
      </w:r>
      <w:r>
        <w:rPr>
          <w:color w:val="1D1B11"/>
          <w:spacing w:val="-1"/>
        </w:rPr>
        <w:t>(TWA-WBGT</w:t>
      </w:r>
      <w:r>
        <w:rPr>
          <w:color w:val="1D1B11"/>
          <w:spacing w:val="-1"/>
          <w:position w:val="-2"/>
          <w:sz w:val="14"/>
        </w:rPr>
        <w:t>eff</w:t>
      </w:r>
      <w:r>
        <w:rPr>
          <w:color w:val="1D1B11"/>
          <w:spacing w:val="-1"/>
        </w:rPr>
        <w:t>)</w:t>
      </w:r>
      <w:r>
        <w:rPr>
          <w:color w:val="1D1B11"/>
          <w:spacing w:val="21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22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22"/>
        </w:rPr>
        <w:t xml:space="preserve"> </w:t>
      </w:r>
      <w:r>
        <w:rPr>
          <w:color w:val="1D1B11"/>
          <w:spacing w:val="-1"/>
        </w:rPr>
        <w:t>time-weighted</w:t>
      </w:r>
      <w:r>
        <w:rPr>
          <w:color w:val="1D1B11"/>
          <w:spacing w:val="21"/>
        </w:rPr>
        <w:t xml:space="preserve"> </w:t>
      </w:r>
      <w:r>
        <w:rPr>
          <w:color w:val="1D1B11"/>
          <w:spacing w:val="-1"/>
        </w:rPr>
        <w:t>measured</w:t>
      </w:r>
      <w:r>
        <w:rPr>
          <w:color w:val="1D1B11"/>
          <w:spacing w:val="75"/>
        </w:rPr>
        <w:t xml:space="preserve"> </w:t>
      </w:r>
      <w:r>
        <w:rPr>
          <w:color w:val="1D1B11"/>
          <w:spacing w:val="-1"/>
        </w:rPr>
        <w:t>value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adjusted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clothing.</w:t>
      </w:r>
    </w:p>
    <w:p w:rsidR="00F147AE" w:rsidRDefault="00F147AE" w:rsidP="00696126">
      <w:pPr>
        <w:pStyle w:val="BodyText"/>
        <w:spacing w:before="100" w:line="268" w:lineRule="exact"/>
        <w:ind w:right="87"/>
      </w:pPr>
    </w:p>
    <w:p w:rsidR="00096870" w:rsidRDefault="002A6B7E" w:rsidP="003A46B4">
      <w:pPr>
        <w:pStyle w:val="BodyText"/>
        <w:spacing w:before="121" w:line="268" w:lineRule="exact"/>
        <w:ind w:right="87"/>
      </w:pPr>
      <w:r>
        <w:rPr>
          <w:color w:val="1D1B11"/>
          <w:spacing w:val="-1"/>
        </w:rPr>
        <w:t>Table</w:t>
      </w:r>
      <w:r>
        <w:rPr>
          <w:color w:val="1D1B11"/>
          <w:spacing w:val="18"/>
        </w:rPr>
        <w:t xml:space="preserve"> </w:t>
      </w:r>
      <w:r>
        <w:rPr>
          <w:color w:val="1D1B11"/>
          <w:spacing w:val="-1"/>
        </w:rPr>
        <w:t>A1:</w:t>
      </w:r>
      <w:r>
        <w:rPr>
          <w:color w:val="1D1B11"/>
          <w:spacing w:val="20"/>
        </w:rPr>
        <w:t xml:space="preserve"> </w:t>
      </w:r>
      <w:r>
        <w:rPr>
          <w:color w:val="1D1B11"/>
          <w:spacing w:val="-1"/>
        </w:rPr>
        <w:t>WBGT</w:t>
      </w:r>
      <w:r>
        <w:rPr>
          <w:color w:val="1D1B11"/>
          <w:spacing w:val="-1"/>
          <w:position w:val="-2"/>
          <w:sz w:val="14"/>
        </w:rPr>
        <w:t>eff</w:t>
      </w:r>
      <w:r>
        <w:rPr>
          <w:color w:val="1D1B11"/>
          <w:position w:val="-2"/>
          <w:sz w:val="14"/>
        </w:rPr>
        <w:t xml:space="preserve"> </w:t>
      </w:r>
      <w:r>
        <w:rPr>
          <w:color w:val="1D1B11"/>
          <w:spacing w:val="7"/>
          <w:position w:val="-2"/>
          <w:sz w:val="14"/>
        </w:rPr>
        <w:t xml:space="preserve"> </w:t>
      </w:r>
      <w:r>
        <w:rPr>
          <w:color w:val="1D1B11"/>
          <w:spacing w:val="-1"/>
        </w:rPr>
        <w:t>reference</w:t>
      </w:r>
      <w:r>
        <w:rPr>
          <w:color w:val="1D1B11"/>
          <w:spacing w:val="20"/>
        </w:rPr>
        <w:t xml:space="preserve"> </w:t>
      </w:r>
      <w:r>
        <w:rPr>
          <w:color w:val="1D1B11"/>
          <w:spacing w:val="-1"/>
        </w:rPr>
        <w:t>values</w:t>
      </w:r>
      <w:r>
        <w:rPr>
          <w:color w:val="1D1B11"/>
          <w:spacing w:val="20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19"/>
        </w:rPr>
        <w:t xml:space="preserve"> </w:t>
      </w:r>
      <w:r>
        <w:rPr>
          <w:color w:val="1D1B11"/>
          <w:spacing w:val="-1"/>
        </w:rPr>
        <w:t>acclimatised</w:t>
      </w:r>
      <w:r>
        <w:rPr>
          <w:color w:val="1D1B11"/>
          <w:spacing w:val="19"/>
        </w:rPr>
        <w:t xml:space="preserve"> </w:t>
      </w:r>
      <w:r>
        <w:rPr>
          <w:color w:val="1D1B11"/>
          <w:spacing w:val="-1"/>
        </w:rPr>
        <w:t>and</w:t>
      </w:r>
      <w:r>
        <w:rPr>
          <w:color w:val="1D1B11"/>
          <w:spacing w:val="21"/>
        </w:rPr>
        <w:t xml:space="preserve"> </w:t>
      </w:r>
      <w:r w:rsidR="00DA27FE">
        <w:rPr>
          <w:color w:val="1D1B11"/>
          <w:spacing w:val="-1"/>
        </w:rPr>
        <w:t>un</w:t>
      </w:r>
      <w:r>
        <w:rPr>
          <w:color w:val="1D1B11"/>
          <w:spacing w:val="-1"/>
        </w:rPr>
        <w:t>acclimatised</w:t>
      </w:r>
      <w:r>
        <w:rPr>
          <w:color w:val="1D1B11"/>
          <w:spacing w:val="18"/>
        </w:rPr>
        <w:t xml:space="preserve"> </w:t>
      </w:r>
      <w:r>
        <w:rPr>
          <w:color w:val="1D1B11"/>
          <w:spacing w:val="-1"/>
        </w:rPr>
        <w:t>people</w:t>
      </w:r>
      <w:r>
        <w:rPr>
          <w:color w:val="1D1B11"/>
          <w:spacing w:val="19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19"/>
        </w:rPr>
        <w:t xml:space="preserve"> </w:t>
      </w:r>
      <w:r>
        <w:rPr>
          <w:color w:val="1D1B11"/>
          <w:spacing w:val="-1"/>
        </w:rPr>
        <w:t>five</w:t>
      </w:r>
      <w:r>
        <w:rPr>
          <w:color w:val="1D1B11"/>
          <w:spacing w:val="21"/>
        </w:rPr>
        <w:t xml:space="preserve"> </w:t>
      </w:r>
      <w:r>
        <w:rPr>
          <w:color w:val="1D1B11"/>
          <w:spacing w:val="-1"/>
        </w:rPr>
        <w:t>classes</w:t>
      </w:r>
      <w:r>
        <w:rPr>
          <w:color w:val="1D1B11"/>
          <w:spacing w:val="18"/>
        </w:rPr>
        <w:t xml:space="preserve"> </w:t>
      </w:r>
      <w:r>
        <w:rPr>
          <w:color w:val="1D1B11"/>
          <w:spacing w:val="1"/>
        </w:rPr>
        <w:t>of</w:t>
      </w:r>
      <w:r>
        <w:rPr>
          <w:color w:val="1D1B11"/>
          <w:spacing w:val="72"/>
        </w:rPr>
        <w:t xml:space="preserve"> </w:t>
      </w:r>
      <w:r>
        <w:rPr>
          <w:color w:val="1D1B11"/>
          <w:spacing w:val="-1"/>
        </w:rPr>
        <w:t>metabolic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rate.</w:t>
      </w:r>
    </w:p>
    <w:p w:rsidR="00096870" w:rsidRDefault="00096870">
      <w:pPr>
        <w:spacing w:before="12"/>
        <w:rPr>
          <w:rFonts w:ascii="Calibri" w:eastAsia="Calibri" w:hAnsi="Calibri" w:cs="Calibri"/>
          <w:sz w:val="10"/>
          <w:szCs w:val="10"/>
        </w:rPr>
      </w:pPr>
    </w:p>
    <w:tbl>
      <w:tblPr>
        <w:tblW w:w="0" w:type="auto"/>
        <w:tblInd w:w="3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5"/>
        <w:gridCol w:w="2043"/>
        <w:gridCol w:w="2042"/>
        <w:gridCol w:w="2043"/>
      </w:tblGrid>
      <w:tr w:rsidR="00096870">
        <w:trPr>
          <w:trHeight w:hRule="exact" w:val="1085"/>
        </w:trPr>
        <w:tc>
          <w:tcPr>
            <w:tcW w:w="3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096870">
            <w:pPr>
              <w:pStyle w:val="TableParagraph"/>
              <w:spacing w:before="8"/>
              <w:rPr>
                <w:rFonts w:ascii="Calibri" w:eastAsia="Calibri" w:hAnsi="Calibri" w:cs="Calibri"/>
                <w:sz w:val="21"/>
                <w:szCs w:val="21"/>
              </w:rPr>
            </w:pPr>
          </w:p>
          <w:p w:rsidR="00096870" w:rsidRDefault="002A6B7E">
            <w:pPr>
              <w:pStyle w:val="TableParagraph"/>
              <w:ind w:left="239" w:right="239" w:firstLine="3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1D1B11"/>
                <w:spacing w:val="-1"/>
              </w:rPr>
              <w:t>Metabolic rate</w:t>
            </w:r>
            <w:r>
              <w:rPr>
                <w:rFonts w:ascii="Calibri"/>
                <w:b/>
                <w:color w:val="1D1B11"/>
              </w:rPr>
              <w:t xml:space="preserve"> </w:t>
            </w:r>
            <w:r>
              <w:rPr>
                <w:rFonts w:ascii="Calibri"/>
                <w:b/>
                <w:color w:val="1D1B11"/>
                <w:spacing w:val="-1"/>
              </w:rPr>
              <w:t>(class)</w:t>
            </w:r>
            <w:r>
              <w:rPr>
                <w:rFonts w:ascii="Calibri"/>
                <w:b/>
                <w:color w:val="1D1B11"/>
                <w:spacing w:val="29"/>
              </w:rPr>
              <w:t xml:space="preserve"> </w:t>
            </w:r>
            <w:r>
              <w:rPr>
                <w:rFonts w:ascii="Calibri"/>
                <w:b/>
                <w:color w:val="1D1B11"/>
                <w:spacing w:val="-1"/>
              </w:rPr>
              <w:t xml:space="preserve">See Table </w:t>
            </w:r>
            <w:r>
              <w:rPr>
                <w:rFonts w:ascii="Calibri"/>
                <w:b/>
                <w:color w:val="1D1B11"/>
              </w:rPr>
              <w:t>E1</w:t>
            </w:r>
            <w:r>
              <w:rPr>
                <w:rFonts w:ascii="Calibri"/>
                <w:b/>
                <w:color w:val="1D1B11"/>
                <w:spacing w:val="-2"/>
              </w:rPr>
              <w:t xml:space="preserve"> </w:t>
            </w:r>
            <w:r>
              <w:rPr>
                <w:rFonts w:ascii="Calibri"/>
                <w:b/>
                <w:color w:val="1D1B11"/>
                <w:spacing w:val="-1"/>
              </w:rPr>
              <w:t>for</w:t>
            </w:r>
            <w:r>
              <w:rPr>
                <w:rFonts w:ascii="Calibri"/>
                <w:b/>
                <w:color w:val="1D1B11"/>
              </w:rPr>
              <w:t xml:space="preserve"> </w:t>
            </w:r>
            <w:r>
              <w:rPr>
                <w:rFonts w:ascii="Calibri"/>
                <w:b/>
                <w:color w:val="1D1B11"/>
                <w:spacing w:val="-1"/>
              </w:rPr>
              <w:t>description.</w:t>
            </w:r>
          </w:p>
        </w:tc>
        <w:tc>
          <w:tcPr>
            <w:tcW w:w="20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096870">
            <w:pPr>
              <w:pStyle w:val="TableParagraph"/>
              <w:spacing w:before="8"/>
              <w:rPr>
                <w:rFonts w:ascii="Calibri" w:eastAsia="Calibri" w:hAnsi="Calibri" w:cs="Calibri"/>
                <w:sz w:val="21"/>
                <w:szCs w:val="21"/>
              </w:rPr>
            </w:pPr>
          </w:p>
          <w:p w:rsidR="00096870" w:rsidRDefault="002A6B7E">
            <w:pPr>
              <w:pStyle w:val="TableParagraph"/>
              <w:ind w:left="846" w:right="332" w:hanging="49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1D1B11"/>
                <w:spacing w:val="-1"/>
              </w:rPr>
              <w:t>Metabolic rate</w:t>
            </w:r>
            <w:r>
              <w:rPr>
                <w:rFonts w:ascii="Calibri"/>
                <w:b/>
                <w:color w:val="1D1B11"/>
                <w:spacing w:val="27"/>
              </w:rPr>
              <w:t xml:space="preserve"> </w:t>
            </w:r>
            <w:r>
              <w:rPr>
                <w:rFonts w:ascii="Calibri"/>
                <w:b/>
                <w:color w:val="1D1B11"/>
                <w:spacing w:val="-1"/>
              </w:rPr>
              <w:t>(W)</w:t>
            </w:r>
          </w:p>
        </w:tc>
        <w:tc>
          <w:tcPr>
            <w:tcW w:w="2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before="2" w:line="233" w:lineRule="auto"/>
              <w:ind w:left="102" w:right="82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1D1B11"/>
                <w:spacing w:val="-1"/>
              </w:rPr>
              <w:t>WBGT</w:t>
            </w:r>
            <w:r>
              <w:rPr>
                <w:rFonts w:ascii="Calibri"/>
                <w:b/>
                <w:color w:val="1D1B11"/>
                <w:spacing w:val="1"/>
              </w:rPr>
              <w:t xml:space="preserve"> </w:t>
            </w:r>
            <w:r>
              <w:rPr>
                <w:rFonts w:ascii="Calibri"/>
                <w:b/>
                <w:color w:val="1D1B11"/>
                <w:spacing w:val="-1"/>
              </w:rPr>
              <w:t>reference</w:t>
            </w:r>
            <w:r>
              <w:rPr>
                <w:rFonts w:ascii="Calibri"/>
                <w:b/>
                <w:color w:val="1D1B11"/>
                <w:spacing w:val="25"/>
              </w:rPr>
              <w:t xml:space="preserve"> </w:t>
            </w:r>
            <w:r>
              <w:rPr>
                <w:rFonts w:ascii="Calibri"/>
                <w:b/>
                <w:color w:val="1D1B11"/>
                <w:spacing w:val="-1"/>
              </w:rPr>
              <w:t>limit</w:t>
            </w:r>
            <w:r>
              <w:rPr>
                <w:rFonts w:ascii="Calibri"/>
                <w:b/>
                <w:color w:val="1D1B11"/>
              </w:rPr>
              <w:t xml:space="preserve"> </w:t>
            </w:r>
            <w:r>
              <w:rPr>
                <w:rFonts w:ascii="Calibri"/>
                <w:b/>
                <w:color w:val="1D1B11"/>
                <w:spacing w:val="-1"/>
              </w:rPr>
              <w:t>for</w:t>
            </w:r>
            <w:r>
              <w:rPr>
                <w:rFonts w:ascii="Calibri"/>
                <w:b/>
                <w:color w:val="1D1B11"/>
                <w:spacing w:val="-2"/>
              </w:rPr>
              <w:t xml:space="preserve"> </w:t>
            </w:r>
            <w:r>
              <w:rPr>
                <w:rFonts w:ascii="Calibri"/>
                <w:b/>
                <w:color w:val="1D1B11"/>
                <w:spacing w:val="-1"/>
              </w:rPr>
              <w:t>person</w:t>
            </w:r>
            <w:r>
              <w:rPr>
                <w:rFonts w:ascii="Calibri"/>
                <w:b/>
                <w:color w:val="1D1B11"/>
                <w:spacing w:val="26"/>
              </w:rPr>
              <w:t xml:space="preserve"> </w:t>
            </w:r>
            <w:r>
              <w:rPr>
                <w:rFonts w:ascii="Calibri"/>
                <w:b/>
                <w:color w:val="1D1B11"/>
                <w:spacing w:val="-1"/>
              </w:rPr>
              <w:t xml:space="preserve">acclimatised </w:t>
            </w:r>
            <w:r>
              <w:rPr>
                <w:rFonts w:ascii="Calibri"/>
                <w:b/>
                <w:color w:val="1D1B11"/>
              </w:rPr>
              <w:t>to</w:t>
            </w:r>
            <w:r>
              <w:rPr>
                <w:rFonts w:ascii="Calibri"/>
                <w:b/>
                <w:color w:val="1D1B11"/>
                <w:spacing w:val="-1"/>
              </w:rPr>
              <w:t xml:space="preserve"> heat</w:t>
            </w:r>
            <w:r>
              <w:rPr>
                <w:rFonts w:ascii="Calibri"/>
                <w:b/>
                <w:color w:val="1D1B11"/>
                <w:spacing w:val="24"/>
              </w:rPr>
              <w:t xml:space="preserve"> </w:t>
            </w:r>
            <w:r>
              <w:rPr>
                <w:rFonts w:ascii="Calibri"/>
                <w:b/>
                <w:color w:val="1D1B11"/>
                <w:spacing w:val="-1"/>
              </w:rPr>
              <w:t>(</w:t>
            </w:r>
            <w:r>
              <w:rPr>
                <w:rFonts w:ascii="Calibri"/>
                <w:b/>
                <w:color w:val="1D1B11"/>
                <w:spacing w:val="-1"/>
                <w:position w:val="10"/>
                <w:sz w:val="14"/>
              </w:rPr>
              <w:t>o</w:t>
            </w:r>
            <w:r>
              <w:rPr>
                <w:rFonts w:ascii="Calibri"/>
                <w:b/>
                <w:color w:val="1D1B11"/>
                <w:spacing w:val="-1"/>
              </w:rPr>
              <w:t>C)</w:t>
            </w:r>
          </w:p>
        </w:tc>
        <w:tc>
          <w:tcPr>
            <w:tcW w:w="20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 w:rsidP="00DA27FE">
            <w:pPr>
              <w:pStyle w:val="TableParagraph"/>
              <w:spacing w:before="2" w:line="233" w:lineRule="auto"/>
              <w:ind w:left="102" w:right="8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1D1B11"/>
                <w:spacing w:val="-1"/>
              </w:rPr>
              <w:t>WBGT</w:t>
            </w:r>
            <w:r>
              <w:rPr>
                <w:rFonts w:ascii="Calibri"/>
                <w:b/>
                <w:color w:val="1D1B11"/>
                <w:spacing w:val="2"/>
              </w:rPr>
              <w:t xml:space="preserve"> </w:t>
            </w:r>
            <w:r>
              <w:rPr>
                <w:rFonts w:ascii="Calibri"/>
                <w:b/>
                <w:color w:val="1D1B11"/>
                <w:spacing w:val="-1"/>
              </w:rPr>
              <w:t>reference</w:t>
            </w:r>
            <w:r>
              <w:rPr>
                <w:rFonts w:ascii="Calibri"/>
                <w:b/>
                <w:color w:val="1D1B11"/>
                <w:spacing w:val="24"/>
              </w:rPr>
              <w:t xml:space="preserve"> </w:t>
            </w:r>
            <w:r>
              <w:rPr>
                <w:rFonts w:ascii="Calibri"/>
                <w:b/>
                <w:color w:val="1D1B11"/>
                <w:spacing w:val="-1"/>
              </w:rPr>
              <w:t>limit</w:t>
            </w:r>
            <w:r>
              <w:rPr>
                <w:rFonts w:ascii="Calibri"/>
                <w:b/>
                <w:color w:val="1D1B11"/>
              </w:rPr>
              <w:t xml:space="preserve"> </w:t>
            </w:r>
            <w:r>
              <w:rPr>
                <w:rFonts w:ascii="Calibri"/>
                <w:b/>
                <w:color w:val="1D1B11"/>
                <w:spacing w:val="-1"/>
              </w:rPr>
              <w:t>for</w:t>
            </w:r>
            <w:r>
              <w:rPr>
                <w:rFonts w:ascii="Calibri"/>
                <w:b/>
                <w:color w:val="1D1B11"/>
                <w:spacing w:val="-2"/>
              </w:rPr>
              <w:t xml:space="preserve"> </w:t>
            </w:r>
            <w:r>
              <w:rPr>
                <w:rFonts w:ascii="Calibri"/>
                <w:b/>
                <w:color w:val="1D1B11"/>
                <w:spacing w:val="-1"/>
              </w:rPr>
              <w:t xml:space="preserve">person </w:t>
            </w:r>
            <w:r w:rsidR="00DA27FE">
              <w:rPr>
                <w:rFonts w:ascii="Calibri"/>
                <w:b/>
                <w:color w:val="1D1B11"/>
                <w:spacing w:val="-1"/>
              </w:rPr>
              <w:t>una</w:t>
            </w:r>
            <w:r>
              <w:rPr>
                <w:rFonts w:ascii="Calibri"/>
                <w:b/>
                <w:color w:val="1D1B11"/>
                <w:spacing w:val="-1"/>
              </w:rPr>
              <w:t xml:space="preserve">cclimatised </w:t>
            </w:r>
            <w:r>
              <w:rPr>
                <w:rFonts w:ascii="Calibri"/>
                <w:b/>
                <w:color w:val="1D1B11"/>
              </w:rPr>
              <w:t>to</w:t>
            </w:r>
            <w:r>
              <w:rPr>
                <w:rFonts w:ascii="Calibri"/>
                <w:b/>
                <w:color w:val="1D1B11"/>
                <w:spacing w:val="-1"/>
              </w:rPr>
              <w:t xml:space="preserve"> heat</w:t>
            </w:r>
            <w:r>
              <w:rPr>
                <w:rFonts w:ascii="Calibri"/>
                <w:b/>
                <w:color w:val="1D1B11"/>
                <w:spacing w:val="24"/>
              </w:rPr>
              <w:t xml:space="preserve"> </w:t>
            </w:r>
            <w:r>
              <w:rPr>
                <w:rFonts w:ascii="Calibri"/>
                <w:b/>
                <w:color w:val="1D1B11"/>
                <w:spacing w:val="-1"/>
              </w:rPr>
              <w:t>(</w:t>
            </w:r>
            <w:r>
              <w:rPr>
                <w:rFonts w:ascii="Calibri"/>
                <w:b/>
                <w:color w:val="1D1B11"/>
                <w:spacing w:val="-1"/>
                <w:position w:val="10"/>
                <w:sz w:val="14"/>
              </w:rPr>
              <w:t>o</w:t>
            </w:r>
            <w:r>
              <w:rPr>
                <w:rFonts w:ascii="Calibri"/>
                <w:b/>
                <w:color w:val="1D1B11"/>
                <w:spacing w:val="-1"/>
              </w:rPr>
              <w:t>C)</w:t>
            </w:r>
          </w:p>
        </w:tc>
      </w:tr>
      <w:tr w:rsidR="00096870">
        <w:trPr>
          <w:trHeight w:hRule="exact" w:val="547"/>
        </w:trPr>
        <w:tc>
          <w:tcPr>
            <w:tcW w:w="3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ind w:left="505" w:right="504" w:firstLine="73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1D1B11"/>
                <w:spacing w:val="-1"/>
              </w:rPr>
              <w:t>Class</w:t>
            </w:r>
            <w:r>
              <w:rPr>
                <w:rFonts w:ascii="Calibri"/>
                <w:b/>
                <w:color w:val="1D1B11"/>
              </w:rPr>
              <w:t xml:space="preserve"> 0</w:t>
            </w:r>
            <w:r>
              <w:rPr>
                <w:rFonts w:ascii="Calibri"/>
                <w:b/>
                <w:color w:val="1D1B11"/>
                <w:spacing w:val="21"/>
              </w:rPr>
              <w:t xml:space="preserve"> </w:t>
            </w:r>
            <w:r>
              <w:rPr>
                <w:rFonts w:ascii="Calibri"/>
                <w:b/>
                <w:color w:val="1D1B11"/>
                <w:spacing w:val="-1"/>
              </w:rPr>
              <w:t>Resting</w:t>
            </w:r>
            <w:r>
              <w:rPr>
                <w:rFonts w:ascii="Calibri"/>
                <w:b/>
                <w:color w:val="1D1B11"/>
              </w:rPr>
              <w:t xml:space="preserve"> </w:t>
            </w:r>
            <w:r>
              <w:rPr>
                <w:rFonts w:ascii="Calibri"/>
                <w:b/>
                <w:color w:val="1D1B11"/>
                <w:spacing w:val="-1"/>
              </w:rPr>
              <w:t>metabolic</w:t>
            </w:r>
            <w:r>
              <w:rPr>
                <w:rFonts w:ascii="Calibri"/>
                <w:b/>
                <w:color w:val="1D1B11"/>
                <w:spacing w:val="-2"/>
              </w:rPr>
              <w:t xml:space="preserve"> </w:t>
            </w:r>
            <w:r>
              <w:rPr>
                <w:rFonts w:ascii="Calibri"/>
                <w:b/>
                <w:color w:val="1D1B11"/>
                <w:spacing w:val="-1"/>
              </w:rPr>
              <w:t>rate</w:t>
            </w:r>
          </w:p>
        </w:tc>
        <w:tc>
          <w:tcPr>
            <w:tcW w:w="20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555695" w:rsidRDefault="002A6B7E">
            <w:pPr>
              <w:pStyle w:val="TableParagraph"/>
              <w:spacing w:before="130"/>
              <w:jc w:val="center"/>
              <w:rPr>
                <w:rFonts w:ascii="Calibri" w:eastAsia="Calibri" w:hAnsi="Calibri" w:cs="Calibri"/>
              </w:rPr>
            </w:pPr>
            <w:r w:rsidRPr="00555695">
              <w:rPr>
                <w:rFonts w:ascii="Calibri"/>
                <w:color w:val="1D1B11"/>
                <w:spacing w:val="-1"/>
              </w:rPr>
              <w:t>115</w:t>
            </w:r>
          </w:p>
        </w:tc>
        <w:tc>
          <w:tcPr>
            <w:tcW w:w="2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555695" w:rsidRDefault="00131DCF">
            <w:pPr>
              <w:pStyle w:val="TableParagraph"/>
              <w:spacing w:before="130"/>
              <w:ind w:right="1"/>
              <w:jc w:val="center"/>
              <w:rPr>
                <w:rFonts w:ascii="Calibri" w:eastAsia="Calibri" w:hAnsi="Calibri" w:cs="Calibri"/>
              </w:rPr>
            </w:pPr>
            <w:r w:rsidRPr="00555695">
              <w:rPr>
                <w:rFonts w:ascii="Calibri"/>
                <w:color w:val="1D1B11"/>
                <w:spacing w:val="-1"/>
              </w:rPr>
              <w:t>33</w:t>
            </w:r>
          </w:p>
        </w:tc>
        <w:tc>
          <w:tcPr>
            <w:tcW w:w="20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555695" w:rsidRDefault="00131DCF">
            <w:pPr>
              <w:pStyle w:val="TableParagraph"/>
              <w:spacing w:before="130"/>
              <w:jc w:val="center"/>
              <w:rPr>
                <w:rFonts w:ascii="Calibri" w:eastAsia="Calibri" w:hAnsi="Calibri" w:cs="Calibri"/>
              </w:rPr>
            </w:pPr>
            <w:r w:rsidRPr="00555695">
              <w:rPr>
                <w:rFonts w:ascii="Calibri"/>
                <w:color w:val="1D1B11"/>
                <w:spacing w:val="-1"/>
              </w:rPr>
              <w:t>32</w:t>
            </w:r>
          </w:p>
        </w:tc>
      </w:tr>
      <w:tr w:rsidR="00096870">
        <w:trPr>
          <w:trHeight w:hRule="exact" w:val="548"/>
        </w:trPr>
        <w:tc>
          <w:tcPr>
            <w:tcW w:w="3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left="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1D1B11"/>
                <w:spacing w:val="-1"/>
              </w:rPr>
              <w:t>Class</w:t>
            </w:r>
            <w:r>
              <w:rPr>
                <w:rFonts w:ascii="Calibri"/>
                <w:b/>
                <w:color w:val="1D1B11"/>
              </w:rPr>
              <w:t xml:space="preserve"> 1</w:t>
            </w:r>
          </w:p>
          <w:p w:rsidR="00096870" w:rsidRDefault="002A6B7E">
            <w:pPr>
              <w:pStyle w:val="TableParagraph"/>
              <w:spacing w:before="1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1D1B11"/>
                <w:spacing w:val="-1"/>
              </w:rPr>
              <w:t>Low</w:t>
            </w:r>
            <w:r>
              <w:rPr>
                <w:rFonts w:ascii="Calibri"/>
                <w:b/>
                <w:color w:val="1D1B11"/>
                <w:spacing w:val="1"/>
              </w:rPr>
              <w:t xml:space="preserve"> </w:t>
            </w:r>
            <w:r>
              <w:rPr>
                <w:rFonts w:ascii="Calibri"/>
                <w:b/>
                <w:color w:val="1D1B11"/>
                <w:spacing w:val="-1"/>
              </w:rPr>
              <w:t>metabolic</w:t>
            </w:r>
            <w:r>
              <w:rPr>
                <w:rFonts w:ascii="Calibri"/>
                <w:b/>
                <w:color w:val="1D1B11"/>
                <w:spacing w:val="-2"/>
              </w:rPr>
              <w:t xml:space="preserve"> </w:t>
            </w:r>
            <w:r>
              <w:rPr>
                <w:rFonts w:ascii="Calibri"/>
                <w:b/>
                <w:color w:val="1D1B11"/>
                <w:spacing w:val="-1"/>
              </w:rPr>
              <w:t>rate</w:t>
            </w:r>
          </w:p>
        </w:tc>
        <w:tc>
          <w:tcPr>
            <w:tcW w:w="20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555695" w:rsidRDefault="002A6B7E">
            <w:pPr>
              <w:pStyle w:val="TableParagraph"/>
              <w:spacing w:before="130"/>
              <w:jc w:val="center"/>
              <w:rPr>
                <w:rFonts w:ascii="Calibri" w:eastAsia="Calibri" w:hAnsi="Calibri" w:cs="Calibri"/>
              </w:rPr>
            </w:pPr>
            <w:r w:rsidRPr="00555695">
              <w:rPr>
                <w:rFonts w:ascii="Calibri"/>
                <w:color w:val="1D1B11"/>
                <w:spacing w:val="-1"/>
              </w:rPr>
              <w:t>180</w:t>
            </w:r>
          </w:p>
        </w:tc>
        <w:tc>
          <w:tcPr>
            <w:tcW w:w="2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555695" w:rsidRDefault="00131DCF">
            <w:pPr>
              <w:pStyle w:val="TableParagraph"/>
              <w:spacing w:before="130"/>
              <w:ind w:right="1"/>
              <w:jc w:val="center"/>
              <w:rPr>
                <w:rFonts w:ascii="Calibri" w:eastAsia="Calibri" w:hAnsi="Calibri" w:cs="Calibri"/>
              </w:rPr>
            </w:pPr>
            <w:r w:rsidRPr="00555695">
              <w:rPr>
                <w:rFonts w:ascii="Calibri"/>
                <w:color w:val="1D1B11"/>
                <w:spacing w:val="-1"/>
              </w:rPr>
              <w:t>30</w:t>
            </w:r>
          </w:p>
        </w:tc>
        <w:tc>
          <w:tcPr>
            <w:tcW w:w="20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555695" w:rsidRDefault="00131DCF">
            <w:pPr>
              <w:pStyle w:val="TableParagraph"/>
              <w:spacing w:before="130"/>
              <w:jc w:val="center"/>
              <w:rPr>
                <w:rFonts w:ascii="Calibri" w:eastAsia="Calibri" w:hAnsi="Calibri" w:cs="Calibri"/>
              </w:rPr>
            </w:pPr>
            <w:r w:rsidRPr="00555695">
              <w:rPr>
                <w:rFonts w:ascii="Calibri"/>
                <w:color w:val="1D1B11"/>
                <w:spacing w:val="-1"/>
              </w:rPr>
              <w:t>29</w:t>
            </w:r>
          </w:p>
        </w:tc>
      </w:tr>
      <w:tr w:rsidR="00096870">
        <w:trPr>
          <w:trHeight w:hRule="exact" w:val="547"/>
        </w:trPr>
        <w:tc>
          <w:tcPr>
            <w:tcW w:w="3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ind w:left="387" w:right="385" w:firstLine="849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1D1B11"/>
                <w:spacing w:val="-1"/>
              </w:rPr>
              <w:t>Class</w:t>
            </w:r>
            <w:r>
              <w:rPr>
                <w:rFonts w:ascii="Calibri"/>
                <w:b/>
                <w:color w:val="1D1B11"/>
              </w:rPr>
              <w:t xml:space="preserve"> 2</w:t>
            </w:r>
            <w:r>
              <w:rPr>
                <w:rFonts w:ascii="Calibri"/>
                <w:b/>
                <w:color w:val="1D1B11"/>
                <w:spacing w:val="21"/>
              </w:rPr>
              <w:t xml:space="preserve"> </w:t>
            </w:r>
            <w:r>
              <w:rPr>
                <w:rFonts w:ascii="Calibri"/>
                <w:b/>
                <w:color w:val="1D1B11"/>
                <w:spacing w:val="-1"/>
              </w:rPr>
              <w:t>Moderate</w:t>
            </w:r>
            <w:r>
              <w:rPr>
                <w:rFonts w:ascii="Calibri"/>
                <w:b/>
                <w:color w:val="1D1B11"/>
              </w:rPr>
              <w:t xml:space="preserve"> </w:t>
            </w:r>
            <w:r>
              <w:rPr>
                <w:rFonts w:ascii="Calibri"/>
                <w:b/>
                <w:color w:val="1D1B11"/>
                <w:spacing w:val="-1"/>
              </w:rPr>
              <w:t>metabolic rate</w:t>
            </w:r>
          </w:p>
        </w:tc>
        <w:tc>
          <w:tcPr>
            <w:tcW w:w="20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555695" w:rsidRDefault="002A6B7E">
            <w:pPr>
              <w:pStyle w:val="TableParagraph"/>
              <w:spacing w:before="130"/>
              <w:jc w:val="center"/>
              <w:rPr>
                <w:rFonts w:ascii="Calibri" w:eastAsia="Calibri" w:hAnsi="Calibri" w:cs="Calibri"/>
              </w:rPr>
            </w:pPr>
            <w:r w:rsidRPr="00555695">
              <w:rPr>
                <w:rFonts w:ascii="Calibri"/>
                <w:color w:val="1D1B11"/>
                <w:spacing w:val="-1"/>
              </w:rPr>
              <w:t>300</w:t>
            </w:r>
          </w:p>
        </w:tc>
        <w:tc>
          <w:tcPr>
            <w:tcW w:w="2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555695" w:rsidRDefault="00131DCF">
            <w:pPr>
              <w:pStyle w:val="TableParagraph"/>
              <w:spacing w:before="130"/>
              <w:ind w:right="1"/>
              <w:jc w:val="center"/>
              <w:rPr>
                <w:rFonts w:ascii="Calibri" w:eastAsia="Calibri" w:hAnsi="Calibri" w:cs="Calibri"/>
              </w:rPr>
            </w:pPr>
            <w:r w:rsidRPr="00555695">
              <w:rPr>
                <w:rFonts w:ascii="Calibri"/>
                <w:color w:val="1D1B11"/>
                <w:spacing w:val="-1"/>
              </w:rPr>
              <w:t>28</w:t>
            </w:r>
          </w:p>
        </w:tc>
        <w:tc>
          <w:tcPr>
            <w:tcW w:w="20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555695" w:rsidRDefault="00131DCF">
            <w:pPr>
              <w:pStyle w:val="TableParagraph"/>
              <w:spacing w:before="130"/>
              <w:jc w:val="center"/>
              <w:rPr>
                <w:rFonts w:ascii="Calibri" w:eastAsia="Calibri" w:hAnsi="Calibri" w:cs="Calibri"/>
              </w:rPr>
            </w:pPr>
            <w:r w:rsidRPr="00555695">
              <w:rPr>
                <w:rFonts w:ascii="Calibri"/>
                <w:color w:val="1D1B11"/>
                <w:spacing w:val="-1"/>
              </w:rPr>
              <w:t>26</w:t>
            </w:r>
          </w:p>
        </w:tc>
      </w:tr>
      <w:tr w:rsidR="00096870">
        <w:trPr>
          <w:trHeight w:hRule="exact" w:val="547"/>
        </w:trPr>
        <w:tc>
          <w:tcPr>
            <w:tcW w:w="3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left="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1D1B11"/>
                <w:spacing w:val="-1"/>
              </w:rPr>
              <w:t>Class</w:t>
            </w:r>
            <w:r>
              <w:rPr>
                <w:rFonts w:ascii="Calibri"/>
                <w:b/>
                <w:color w:val="1D1B11"/>
              </w:rPr>
              <w:t xml:space="preserve"> 3</w:t>
            </w:r>
          </w:p>
          <w:p w:rsidR="00096870" w:rsidRDefault="002A6B7E">
            <w:pPr>
              <w:pStyle w:val="TableParagraph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1D1B11"/>
              </w:rPr>
              <w:t>High</w:t>
            </w:r>
            <w:r>
              <w:rPr>
                <w:rFonts w:ascii="Calibri"/>
                <w:b/>
                <w:color w:val="1D1B11"/>
                <w:spacing w:val="-3"/>
              </w:rPr>
              <w:t xml:space="preserve"> </w:t>
            </w:r>
            <w:r>
              <w:rPr>
                <w:rFonts w:ascii="Calibri"/>
                <w:b/>
                <w:color w:val="1D1B11"/>
                <w:spacing w:val="-1"/>
              </w:rPr>
              <w:t>metabolic</w:t>
            </w:r>
            <w:r>
              <w:rPr>
                <w:rFonts w:ascii="Calibri"/>
                <w:b/>
                <w:color w:val="1D1B11"/>
                <w:spacing w:val="1"/>
              </w:rPr>
              <w:t xml:space="preserve"> </w:t>
            </w:r>
            <w:r>
              <w:rPr>
                <w:rFonts w:ascii="Calibri"/>
                <w:b/>
                <w:color w:val="1D1B11"/>
                <w:spacing w:val="-1"/>
              </w:rPr>
              <w:t>rate</w:t>
            </w:r>
          </w:p>
        </w:tc>
        <w:tc>
          <w:tcPr>
            <w:tcW w:w="20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555695" w:rsidRDefault="002A6B7E">
            <w:pPr>
              <w:pStyle w:val="TableParagraph"/>
              <w:spacing w:before="130"/>
              <w:jc w:val="center"/>
              <w:rPr>
                <w:rFonts w:ascii="Calibri" w:eastAsia="Calibri" w:hAnsi="Calibri" w:cs="Calibri"/>
              </w:rPr>
            </w:pPr>
            <w:r w:rsidRPr="00555695">
              <w:rPr>
                <w:rFonts w:ascii="Calibri"/>
                <w:color w:val="1D1B11"/>
                <w:spacing w:val="-1"/>
              </w:rPr>
              <w:t>415</w:t>
            </w:r>
          </w:p>
        </w:tc>
        <w:tc>
          <w:tcPr>
            <w:tcW w:w="2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555695" w:rsidRDefault="00190EF3">
            <w:pPr>
              <w:pStyle w:val="TableParagraph"/>
              <w:spacing w:before="130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26</w:t>
            </w:r>
          </w:p>
        </w:tc>
        <w:tc>
          <w:tcPr>
            <w:tcW w:w="20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555695" w:rsidRDefault="00190EF3">
            <w:pPr>
              <w:pStyle w:val="TableParagraph"/>
              <w:spacing w:before="13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23</w:t>
            </w:r>
          </w:p>
        </w:tc>
      </w:tr>
      <w:tr w:rsidR="00096870">
        <w:trPr>
          <w:trHeight w:hRule="exact" w:val="547"/>
        </w:trPr>
        <w:tc>
          <w:tcPr>
            <w:tcW w:w="3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left="1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1D1B11"/>
                <w:spacing w:val="-1"/>
              </w:rPr>
              <w:t>Class</w:t>
            </w:r>
            <w:r>
              <w:rPr>
                <w:rFonts w:ascii="Calibri"/>
                <w:b/>
                <w:color w:val="1D1B11"/>
              </w:rPr>
              <w:t xml:space="preserve"> 4</w:t>
            </w:r>
          </w:p>
          <w:p w:rsidR="00096870" w:rsidRDefault="002A6B7E">
            <w:pPr>
              <w:pStyle w:val="TableParagraph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1D1B11"/>
                <w:spacing w:val="-1"/>
              </w:rPr>
              <w:t>Very</w:t>
            </w:r>
            <w:r>
              <w:rPr>
                <w:rFonts w:ascii="Calibri"/>
                <w:b/>
                <w:color w:val="1D1B11"/>
              </w:rPr>
              <w:t xml:space="preserve"> </w:t>
            </w:r>
            <w:r>
              <w:rPr>
                <w:rFonts w:ascii="Calibri"/>
                <w:b/>
                <w:color w:val="1D1B11"/>
                <w:spacing w:val="-1"/>
              </w:rPr>
              <w:t>high</w:t>
            </w:r>
            <w:r>
              <w:rPr>
                <w:rFonts w:ascii="Calibri"/>
                <w:b/>
                <w:color w:val="1D1B11"/>
              </w:rPr>
              <w:t xml:space="preserve"> </w:t>
            </w:r>
            <w:r>
              <w:rPr>
                <w:rFonts w:ascii="Calibri"/>
                <w:b/>
                <w:color w:val="1D1B11"/>
                <w:spacing w:val="-1"/>
              </w:rPr>
              <w:t>metabolic rate</w:t>
            </w:r>
          </w:p>
        </w:tc>
        <w:tc>
          <w:tcPr>
            <w:tcW w:w="20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555695" w:rsidRDefault="002A6B7E">
            <w:pPr>
              <w:pStyle w:val="TableParagraph"/>
              <w:spacing w:before="130"/>
              <w:jc w:val="center"/>
              <w:rPr>
                <w:rFonts w:ascii="Calibri" w:eastAsia="Calibri" w:hAnsi="Calibri" w:cs="Calibri"/>
              </w:rPr>
            </w:pPr>
            <w:r w:rsidRPr="00555695">
              <w:rPr>
                <w:rFonts w:ascii="Calibri"/>
                <w:color w:val="1D1B11"/>
                <w:spacing w:val="-1"/>
              </w:rPr>
              <w:t>520</w:t>
            </w:r>
          </w:p>
        </w:tc>
        <w:tc>
          <w:tcPr>
            <w:tcW w:w="20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555695" w:rsidRDefault="00190EF3">
            <w:pPr>
              <w:pStyle w:val="TableParagraph"/>
              <w:spacing w:before="130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25</w:t>
            </w:r>
          </w:p>
        </w:tc>
        <w:tc>
          <w:tcPr>
            <w:tcW w:w="20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555695" w:rsidRDefault="00190EF3">
            <w:pPr>
              <w:pStyle w:val="TableParagraph"/>
              <w:spacing w:before="13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20</w:t>
            </w:r>
          </w:p>
        </w:tc>
      </w:tr>
    </w:tbl>
    <w:p w:rsidR="00096870" w:rsidRPr="00C73281" w:rsidRDefault="009F5DB3" w:rsidP="009F5DB3">
      <w:pPr>
        <w:pStyle w:val="BodyText"/>
      </w:pPr>
      <w:r>
        <w:t xml:space="preserve">Note: </w:t>
      </w:r>
      <w:r w:rsidR="00C73281">
        <w:t>Table A1 values for WBGT</w:t>
      </w:r>
      <w:r w:rsidR="00C73281">
        <w:rPr>
          <w:vertAlign w:val="subscript"/>
        </w:rPr>
        <w:t>eff</w:t>
      </w:r>
      <w:r w:rsidR="00C73281" w:rsidRPr="00C73281">
        <w:t xml:space="preserve"> </w:t>
      </w:r>
      <w:r w:rsidR="00C73281">
        <w:t xml:space="preserve">are provided to harmonize with existing national standards. As the standards are revisited in the future, the values </w:t>
      </w:r>
      <w:r w:rsidR="00F147AE">
        <w:t>from Figure A1 or the related equations</w:t>
      </w:r>
      <w:r w:rsidR="00C73281">
        <w:t xml:space="preserve"> may be considered.</w:t>
      </w:r>
      <w:r w:rsidR="00F147AE">
        <w:t xml:space="preserve"> The newer values will generally differ by </w:t>
      </w:r>
      <w:r w:rsidR="00810AA3">
        <w:t>±</w:t>
      </w:r>
      <w:r w:rsidR="00F147AE">
        <w:t>1 °C.</w:t>
      </w:r>
    </w:p>
    <w:p w:rsidR="00C73281" w:rsidRDefault="00C73281" w:rsidP="00696126">
      <w:pPr>
        <w:pStyle w:val="BodyText"/>
      </w:pPr>
    </w:p>
    <w:p w:rsidR="00096870" w:rsidRDefault="002A6B7E" w:rsidP="00696126">
      <w:pPr>
        <w:pStyle w:val="BodyText"/>
        <w:tabs>
          <w:tab w:val="left" w:pos="5954"/>
        </w:tabs>
        <w:spacing w:before="58" w:line="237" w:lineRule="auto"/>
        <w:ind w:right="447"/>
      </w:pPr>
      <w:r>
        <w:rPr>
          <w:color w:val="1D1B11"/>
          <w:spacing w:val="-1"/>
        </w:rPr>
        <w:t>The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reference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values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(exposure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limits)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provided</w:t>
      </w:r>
      <w:r>
        <w:rPr>
          <w:color w:val="1D1B11"/>
          <w:spacing w:val="11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11"/>
        </w:rPr>
        <w:t xml:space="preserve"> </w:t>
      </w:r>
      <w:r>
        <w:rPr>
          <w:color w:val="1D1B11"/>
          <w:spacing w:val="-1"/>
        </w:rPr>
        <w:t>Table</w:t>
      </w:r>
      <w:r>
        <w:rPr>
          <w:color w:val="1D1B11"/>
          <w:spacing w:val="13"/>
        </w:rPr>
        <w:t xml:space="preserve"> </w:t>
      </w:r>
      <w:r>
        <w:rPr>
          <w:color w:val="1D1B11"/>
        </w:rPr>
        <w:t>A1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should</w:t>
      </w:r>
      <w:r>
        <w:rPr>
          <w:color w:val="1D1B11"/>
          <w:spacing w:val="11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used</w:t>
      </w:r>
      <w:r>
        <w:rPr>
          <w:color w:val="1D1B11"/>
          <w:spacing w:val="12"/>
        </w:rPr>
        <w:t xml:space="preserve"> </w:t>
      </w:r>
      <w:r>
        <w:rPr>
          <w:color w:val="1D1B11"/>
        </w:rPr>
        <w:t>when</w:t>
      </w:r>
      <w:r>
        <w:rPr>
          <w:color w:val="1D1B11"/>
          <w:spacing w:val="11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best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estimate</w:t>
      </w:r>
      <w:r>
        <w:rPr>
          <w:color w:val="1D1B11"/>
          <w:spacing w:val="61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25"/>
        </w:rPr>
        <w:t xml:space="preserve"> </w:t>
      </w:r>
      <w:r>
        <w:rPr>
          <w:color w:val="1D1B11"/>
          <w:spacing w:val="-1"/>
        </w:rPr>
        <w:t>metabolic</w:t>
      </w:r>
      <w:r>
        <w:rPr>
          <w:color w:val="1D1B11"/>
          <w:spacing w:val="27"/>
        </w:rPr>
        <w:t xml:space="preserve"> </w:t>
      </w:r>
      <w:r>
        <w:rPr>
          <w:color w:val="1D1B11"/>
          <w:spacing w:val="-1"/>
        </w:rPr>
        <w:t>rate</w:t>
      </w:r>
      <w:r>
        <w:rPr>
          <w:color w:val="1D1B11"/>
          <w:spacing w:val="27"/>
        </w:rPr>
        <w:t xml:space="preserve"> </w:t>
      </w:r>
      <w:r>
        <w:rPr>
          <w:color w:val="1D1B11"/>
          <w:spacing w:val="-1"/>
        </w:rPr>
        <w:t>available</w:t>
      </w:r>
      <w:r>
        <w:rPr>
          <w:color w:val="1D1B11"/>
          <w:spacing w:val="26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1"/>
        </w:rPr>
        <w:t>based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1"/>
        </w:rPr>
        <w:t>upon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1"/>
        </w:rPr>
        <w:t>categories</w:t>
      </w:r>
      <w:r>
        <w:rPr>
          <w:color w:val="1D1B11"/>
          <w:spacing w:val="26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1"/>
        </w:rPr>
        <w:t>work</w:t>
      </w:r>
      <w:r>
        <w:rPr>
          <w:color w:val="1D1B11"/>
          <w:spacing w:val="31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25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Table</w:t>
      </w:r>
      <w:r>
        <w:rPr>
          <w:color w:val="1D1B11"/>
          <w:spacing w:val="27"/>
        </w:rPr>
        <w:t xml:space="preserve"> </w:t>
      </w:r>
      <w:r>
        <w:rPr>
          <w:color w:val="1D1B11"/>
          <w:spacing w:val="-2"/>
        </w:rPr>
        <w:t>A1</w:t>
      </w:r>
      <w:r>
        <w:rPr>
          <w:color w:val="1D1B11"/>
          <w:spacing w:val="27"/>
        </w:rPr>
        <w:t xml:space="preserve"> </w:t>
      </w:r>
      <w:r>
        <w:rPr>
          <w:color w:val="1D1B11"/>
          <w:spacing w:val="-1"/>
        </w:rPr>
        <w:t>and</w:t>
      </w:r>
      <w:r>
        <w:rPr>
          <w:color w:val="1D1B11"/>
          <w:spacing w:val="28"/>
        </w:rPr>
        <w:t xml:space="preserve"> </w:t>
      </w:r>
      <w:r>
        <w:rPr>
          <w:color w:val="1D1B11"/>
          <w:spacing w:val="-1"/>
        </w:rPr>
        <w:t>as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1"/>
        </w:rPr>
        <w:t>described</w:t>
      </w:r>
      <w:r>
        <w:rPr>
          <w:color w:val="1D1B11"/>
          <w:spacing w:val="27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71"/>
        </w:rPr>
        <w:t xml:space="preserve"> </w:t>
      </w:r>
      <w:r>
        <w:rPr>
          <w:color w:val="1D1B11"/>
          <w:spacing w:val="-1"/>
        </w:rPr>
        <w:t>Table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E1.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If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15"/>
        </w:rPr>
        <w:t xml:space="preserve"> </w:t>
      </w:r>
      <w:r>
        <w:rPr>
          <w:color w:val="1D1B11"/>
          <w:spacing w:val="-1"/>
        </w:rPr>
        <w:t>WBGT</w:t>
      </w:r>
      <w:r>
        <w:rPr>
          <w:color w:val="1D1B11"/>
          <w:spacing w:val="-1"/>
          <w:position w:val="-2"/>
          <w:sz w:val="14"/>
        </w:rPr>
        <w:t>eff</w:t>
      </w:r>
      <w:r>
        <w:rPr>
          <w:color w:val="1D1B11"/>
          <w:position w:val="-2"/>
          <w:sz w:val="14"/>
        </w:rPr>
        <w:t xml:space="preserve">  </w:t>
      </w:r>
      <w:r>
        <w:rPr>
          <w:color w:val="1D1B11"/>
          <w:spacing w:val="-1"/>
        </w:rPr>
        <w:t>values,</w:t>
      </w:r>
      <w:r>
        <w:rPr>
          <w:color w:val="1D1B11"/>
          <w:spacing w:val="15"/>
        </w:rPr>
        <w:t xml:space="preserve"> </w:t>
      </w:r>
      <w:r>
        <w:rPr>
          <w:color w:val="1D1B11"/>
          <w:spacing w:val="-1"/>
        </w:rPr>
        <w:t>determined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14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hot</w:t>
      </w:r>
      <w:r>
        <w:rPr>
          <w:color w:val="1D1B11"/>
          <w:spacing w:val="15"/>
        </w:rPr>
        <w:t xml:space="preserve"> </w:t>
      </w:r>
      <w:r>
        <w:rPr>
          <w:color w:val="1D1B11"/>
          <w:spacing w:val="-1"/>
        </w:rPr>
        <w:t>environment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under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assessment,</w:t>
      </w:r>
      <w:r>
        <w:rPr>
          <w:color w:val="1D1B11"/>
          <w:spacing w:val="15"/>
        </w:rPr>
        <w:t xml:space="preserve"> </w:t>
      </w:r>
      <w:r>
        <w:rPr>
          <w:color w:val="1D1B11"/>
          <w:spacing w:val="-1"/>
        </w:rPr>
        <w:t>are</w:t>
      </w:r>
      <w:r>
        <w:rPr>
          <w:color w:val="1D1B11"/>
          <w:spacing w:val="15"/>
        </w:rPr>
        <w:t xml:space="preserve"> </w:t>
      </w:r>
      <w:r>
        <w:rPr>
          <w:color w:val="1D1B11"/>
          <w:spacing w:val="-1"/>
        </w:rPr>
        <w:t>greater</w:t>
      </w:r>
      <w:r>
        <w:rPr>
          <w:color w:val="1D1B11"/>
          <w:spacing w:val="57"/>
        </w:rPr>
        <w:t xml:space="preserve"> </w:t>
      </w:r>
      <w:r>
        <w:rPr>
          <w:color w:val="1D1B11"/>
        </w:rPr>
        <w:t>than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WBGT</w:t>
      </w:r>
      <w:r>
        <w:rPr>
          <w:color w:val="1D1B11"/>
          <w:spacing w:val="-1"/>
          <w:position w:val="-2"/>
          <w:sz w:val="14"/>
        </w:rPr>
        <w:t>eff</w:t>
      </w:r>
      <w:r>
        <w:rPr>
          <w:color w:val="1D1B11"/>
          <w:spacing w:val="19"/>
          <w:position w:val="-2"/>
          <w:sz w:val="14"/>
        </w:rPr>
        <w:t xml:space="preserve"> </w:t>
      </w:r>
      <w:r>
        <w:rPr>
          <w:color w:val="1D1B11"/>
          <w:spacing w:val="-1"/>
        </w:rPr>
        <w:t>reference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values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then further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action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 xml:space="preserve">is </w:t>
      </w:r>
      <w:r>
        <w:rPr>
          <w:color w:val="1D1B11"/>
          <w:spacing w:val="-1"/>
        </w:rPr>
        <w:t>required (see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clause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4)</w:t>
      </w:r>
    </w:p>
    <w:p w:rsidR="00810AA3" w:rsidRDefault="002A6B7E" w:rsidP="00696126">
      <w:pPr>
        <w:pStyle w:val="BodyText"/>
        <w:spacing w:before="113"/>
        <w:ind w:right="446"/>
        <w:rPr>
          <w:color w:val="1D1B11"/>
          <w:spacing w:val="-1"/>
        </w:rPr>
      </w:pPr>
      <w:r>
        <w:rPr>
          <w:color w:val="1D1B11"/>
        </w:rPr>
        <w:t>If</w:t>
      </w:r>
      <w:r>
        <w:rPr>
          <w:color w:val="1D1B11"/>
          <w:spacing w:val="2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1"/>
        </w:rPr>
        <w:t>more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accurate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estimate</w:t>
      </w:r>
      <w:r>
        <w:rPr>
          <w:color w:val="1D1B11"/>
          <w:spacing w:val="3"/>
        </w:rPr>
        <w:t xml:space="preserve"> </w:t>
      </w:r>
      <w:r>
        <w:rPr>
          <w:color w:val="1D1B11"/>
        </w:rPr>
        <w:t xml:space="preserve">of </w:t>
      </w:r>
      <w:r>
        <w:rPr>
          <w:color w:val="1D1B11"/>
          <w:spacing w:val="-1"/>
        </w:rPr>
        <w:t>metabolic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rate</w:t>
      </w:r>
      <w:r>
        <w:rPr>
          <w:color w:val="1D1B11"/>
          <w:spacing w:val="3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2"/>
        </w:rPr>
        <w:t xml:space="preserve"> </w:t>
      </w:r>
      <w:r>
        <w:rPr>
          <w:color w:val="1D1B11"/>
        </w:rPr>
        <w:t>available,</w:t>
      </w:r>
      <w:r>
        <w:rPr>
          <w:color w:val="1D1B11"/>
          <w:spacing w:val="3"/>
        </w:rPr>
        <w:t xml:space="preserve"> </w:t>
      </w:r>
      <w:r>
        <w:rPr>
          <w:color w:val="1D1B11"/>
        </w:rPr>
        <w:t>then</w:t>
      </w:r>
      <w:r>
        <w:rPr>
          <w:color w:val="1D1B11"/>
          <w:spacing w:val="2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reference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values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(exposure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limits)</w:t>
      </w:r>
      <w:r w:rsidR="00CB6B99">
        <w:rPr>
          <w:color w:val="1D1B11"/>
          <w:spacing w:val="-1"/>
        </w:rPr>
        <w:t xml:space="preserve"> can be obtained by linear interpolation</w:t>
      </w:r>
      <w:r w:rsidR="002D2C3E">
        <w:rPr>
          <w:color w:val="1D1B11"/>
          <w:spacing w:val="-1"/>
        </w:rPr>
        <w:t xml:space="preserve"> in the </w:t>
      </w:r>
      <w:r w:rsidR="00810AA3">
        <w:rPr>
          <w:color w:val="1D1B11"/>
          <w:spacing w:val="-1"/>
        </w:rPr>
        <w:t>Table A1</w:t>
      </w:r>
      <w:r w:rsidR="002D2C3E">
        <w:rPr>
          <w:color w:val="1D1B11"/>
          <w:spacing w:val="-1"/>
        </w:rPr>
        <w:t>.</w:t>
      </w:r>
      <w:r w:rsidR="00CB6B99">
        <w:rPr>
          <w:color w:val="1D1B11"/>
          <w:spacing w:val="-1"/>
        </w:rPr>
        <w:t xml:space="preserve"> </w:t>
      </w:r>
    </w:p>
    <w:p w:rsidR="00096870" w:rsidRDefault="002A6B7E" w:rsidP="00696126">
      <w:pPr>
        <w:pStyle w:val="BodyText"/>
        <w:spacing w:before="113"/>
        <w:ind w:right="446"/>
      </w:pPr>
      <w:r>
        <w:rPr>
          <w:color w:val="1D1B11"/>
          <w:spacing w:val="-1"/>
        </w:rPr>
        <w:t>Figure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A1</w:t>
      </w:r>
      <w:r w:rsidR="005C4C3B">
        <w:rPr>
          <w:color w:val="1D1B11"/>
        </w:rPr>
        <w:t xml:space="preserve"> illustrates the continuous relationship between </w:t>
      </w:r>
      <w:r w:rsidR="0070726F">
        <w:rPr>
          <w:color w:val="1D1B11"/>
        </w:rPr>
        <w:t>metabolic rate and WBGT</w:t>
      </w:r>
      <w:r w:rsidR="0070726F" w:rsidRPr="00F147AE">
        <w:rPr>
          <w:color w:val="1D1B11"/>
          <w:vertAlign w:val="subscript"/>
        </w:rPr>
        <w:t>eff</w:t>
      </w:r>
      <w:r>
        <w:rPr>
          <w:color w:val="1D1B11"/>
        </w:rPr>
        <w:t>.</w:t>
      </w:r>
      <w:r w:rsidR="00810AA3">
        <w:rPr>
          <w:color w:val="1D1B11"/>
        </w:rPr>
        <w:t xml:space="preserve"> As noted in Table A1, </w:t>
      </w:r>
      <w:r w:rsidR="00CF6AB4">
        <w:rPr>
          <w:color w:val="1D1B11"/>
        </w:rPr>
        <w:t>the values in Figure A1 and the associated equations may differ from the table values</w:t>
      </w:r>
      <w:r w:rsidR="0076286A">
        <w:rPr>
          <w:color w:val="1D1B11"/>
        </w:rPr>
        <w:t>.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solid</w:t>
      </w:r>
      <w:r>
        <w:rPr>
          <w:color w:val="1D1B11"/>
          <w:spacing w:val="4"/>
        </w:rPr>
        <w:t xml:space="preserve"> </w:t>
      </w:r>
      <w:r>
        <w:rPr>
          <w:color w:val="1D1B11"/>
          <w:spacing w:val="-1"/>
        </w:rPr>
        <w:t>line</w:t>
      </w:r>
      <w:r>
        <w:rPr>
          <w:color w:val="1D1B11"/>
          <w:spacing w:val="8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6"/>
        </w:rPr>
        <w:t xml:space="preserve"> </w:t>
      </w:r>
      <w:r>
        <w:rPr>
          <w:color w:val="1D1B11"/>
          <w:spacing w:val="-1"/>
        </w:rPr>
        <w:t>Figure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A1</w:t>
      </w:r>
      <w:r>
        <w:rPr>
          <w:color w:val="1D1B11"/>
          <w:spacing w:val="6"/>
        </w:rPr>
        <w:t xml:space="preserve"> </w:t>
      </w:r>
      <w:r>
        <w:rPr>
          <w:color w:val="1D1B11"/>
          <w:spacing w:val="-1"/>
        </w:rPr>
        <w:t>provides</w:t>
      </w:r>
      <w:r>
        <w:rPr>
          <w:color w:val="1D1B11"/>
          <w:spacing w:val="3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sustainable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level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61"/>
        </w:rPr>
        <w:t xml:space="preserve"> </w:t>
      </w:r>
      <w:r>
        <w:rPr>
          <w:color w:val="1D1B11"/>
          <w:spacing w:val="-1"/>
        </w:rPr>
        <w:t>heat</w:t>
      </w:r>
      <w:r>
        <w:rPr>
          <w:color w:val="1D1B11"/>
          <w:spacing w:val="32"/>
        </w:rPr>
        <w:t xml:space="preserve"> </w:t>
      </w:r>
      <w:r>
        <w:rPr>
          <w:color w:val="1D1B11"/>
          <w:spacing w:val="-1"/>
        </w:rPr>
        <w:t>stress</w:t>
      </w:r>
      <w:r>
        <w:rPr>
          <w:color w:val="1D1B11"/>
          <w:spacing w:val="30"/>
        </w:rPr>
        <w:t xml:space="preserve"> </w:t>
      </w:r>
      <w:r>
        <w:rPr>
          <w:color w:val="1D1B11"/>
          <w:spacing w:val="-1"/>
        </w:rPr>
        <w:t>exposure</w:t>
      </w:r>
      <w:r>
        <w:rPr>
          <w:color w:val="1D1B11"/>
          <w:spacing w:val="33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29"/>
        </w:rPr>
        <w:t xml:space="preserve"> </w:t>
      </w:r>
      <w:r>
        <w:rPr>
          <w:color w:val="1D1B11"/>
          <w:spacing w:val="-1"/>
        </w:rPr>
        <w:t>normal,</w:t>
      </w:r>
      <w:r>
        <w:rPr>
          <w:color w:val="1D1B11"/>
          <w:spacing w:val="32"/>
        </w:rPr>
        <w:t xml:space="preserve"> </w:t>
      </w:r>
      <w:r>
        <w:rPr>
          <w:color w:val="1D1B11"/>
          <w:spacing w:val="-1"/>
        </w:rPr>
        <w:t>healthy,</w:t>
      </w:r>
      <w:r>
        <w:rPr>
          <w:color w:val="1D1B11"/>
          <w:spacing w:val="32"/>
        </w:rPr>
        <w:t xml:space="preserve"> </w:t>
      </w:r>
      <w:r>
        <w:rPr>
          <w:color w:val="1D1B11"/>
          <w:spacing w:val="-1"/>
        </w:rPr>
        <w:t>acclimatised</w:t>
      </w:r>
      <w:r>
        <w:rPr>
          <w:color w:val="1D1B11"/>
          <w:spacing w:val="32"/>
        </w:rPr>
        <w:t xml:space="preserve"> </w:t>
      </w:r>
      <w:r>
        <w:rPr>
          <w:color w:val="1D1B11"/>
          <w:spacing w:val="-1"/>
        </w:rPr>
        <w:t>workers.</w:t>
      </w:r>
      <w:r>
        <w:rPr>
          <w:color w:val="1D1B11"/>
          <w:spacing w:val="30"/>
        </w:rPr>
        <w:t xml:space="preserve"> </w:t>
      </w:r>
      <w:r>
        <w:rPr>
          <w:color w:val="1D1B11"/>
          <w:spacing w:val="-2"/>
        </w:rPr>
        <w:t>The</w:t>
      </w:r>
      <w:r>
        <w:rPr>
          <w:color w:val="1D1B11"/>
          <w:spacing w:val="33"/>
        </w:rPr>
        <w:t xml:space="preserve"> </w:t>
      </w:r>
      <w:r>
        <w:rPr>
          <w:color w:val="1D1B11"/>
          <w:spacing w:val="-1"/>
        </w:rPr>
        <w:t>dashed</w:t>
      </w:r>
      <w:r>
        <w:rPr>
          <w:color w:val="1D1B11"/>
          <w:spacing w:val="32"/>
        </w:rPr>
        <w:t xml:space="preserve"> </w:t>
      </w:r>
      <w:r>
        <w:rPr>
          <w:color w:val="1D1B11"/>
          <w:spacing w:val="-1"/>
        </w:rPr>
        <w:t>line</w:t>
      </w:r>
      <w:r>
        <w:rPr>
          <w:color w:val="1D1B11"/>
          <w:spacing w:val="33"/>
        </w:rPr>
        <w:t xml:space="preserve"> </w:t>
      </w:r>
      <w:r>
        <w:rPr>
          <w:color w:val="1D1B11"/>
          <w:spacing w:val="-1"/>
        </w:rPr>
        <w:t>provides</w:t>
      </w:r>
      <w:r>
        <w:rPr>
          <w:color w:val="1D1B11"/>
          <w:spacing w:val="33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73"/>
        </w:rPr>
        <w:t xml:space="preserve"> </w:t>
      </w:r>
      <w:r>
        <w:rPr>
          <w:color w:val="1D1B11"/>
          <w:spacing w:val="-1"/>
        </w:rPr>
        <w:t>sustainable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level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of </w:t>
      </w:r>
      <w:r>
        <w:rPr>
          <w:color w:val="1D1B11"/>
          <w:spacing w:val="-1"/>
        </w:rPr>
        <w:t>heat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stress</w:t>
      </w:r>
      <w:r>
        <w:rPr>
          <w:color w:val="1D1B11"/>
        </w:rPr>
        <w:t xml:space="preserve"> </w:t>
      </w:r>
      <w:r>
        <w:rPr>
          <w:color w:val="1D1B11"/>
          <w:spacing w:val="-2"/>
        </w:rPr>
        <w:t>exposure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normal,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healthy,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1"/>
        </w:rPr>
        <w:t>unacclimatised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workers.</w:t>
      </w:r>
      <w:r w:rsidR="00696126">
        <w:rPr>
          <w:color w:val="1D1B11"/>
          <w:spacing w:val="-1"/>
        </w:rPr>
        <w:t xml:space="preserve"> These relationships may be used in lieu of Table A1.</w:t>
      </w:r>
    </w:p>
    <w:p w:rsidR="0076286A" w:rsidRDefault="0076286A">
      <w:pPr>
        <w:rPr>
          <w:rFonts w:ascii="Calibri" w:eastAsia="Calibri" w:hAnsi="Calibri"/>
          <w:color w:val="1D1B11"/>
          <w:spacing w:val="-1"/>
        </w:rPr>
      </w:pPr>
      <w:r>
        <w:rPr>
          <w:color w:val="1D1B11"/>
          <w:spacing w:val="-1"/>
        </w:rPr>
        <w:br w:type="page"/>
      </w:r>
    </w:p>
    <w:p w:rsidR="00096870" w:rsidRDefault="002A6B7E" w:rsidP="00A55380">
      <w:pPr>
        <w:pStyle w:val="BodyText"/>
        <w:spacing w:before="115" w:line="268" w:lineRule="exact"/>
        <w:ind w:right="450"/>
        <w:jc w:val="both"/>
        <w:rPr>
          <w:color w:val="1D1B11"/>
          <w:spacing w:val="-1"/>
        </w:rPr>
      </w:pPr>
      <w:r>
        <w:rPr>
          <w:color w:val="1D1B11"/>
          <w:spacing w:val="-1"/>
        </w:rPr>
        <w:t>Figure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A1.</w:t>
      </w:r>
      <w:r>
        <w:rPr>
          <w:color w:val="1D1B11"/>
          <w:spacing w:val="14"/>
        </w:rPr>
        <w:t xml:space="preserve"> </w:t>
      </w:r>
      <w:r w:rsidR="00A55380">
        <w:rPr>
          <w:color w:val="1D1B11"/>
        </w:rPr>
        <w:t>WBGT</w:t>
      </w:r>
      <w:r w:rsidR="00A55380">
        <w:rPr>
          <w:color w:val="1D1B11"/>
          <w:position w:val="-2"/>
          <w:sz w:val="14"/>
          <w:szCs w:val="14"/>
        </w:rPr>
        <w:t>eff</w:t>
      </w:r>
      <w:r w:rsidR="00A55380">
        <w:rPr>
          <w:color w:val="1D1B11"/>
          <w:spacing w:val="16"/>
          <w:position w:val="-2"/>
          <w:sz w:val="14"/>
          <w:szCs w:val="14"/>
        </w:rPr>
        <w:t xml:space="preserve"> </w:t>
      </w:r>
      <w:r w:rsidR="00A55380">
        <w:rPr>
          <w:color w:val="1D1B11"/>
          <w:spacing w:val="-1"/>
        </w:rPr>
        <w:t>reference</w:t>
      </w:r>
      <w:r w:rsidR="00A55380">
        <w:rPr>
          <w:color w:val="1D1B11"/>
          <w:spacing w:val="-2"/>
        </w:rPr>
        <w:t xml:space="preserve"> </w:t>
      </w:r>
      <w:r w:rsidR="00A55380">
        <w:rPr>
          <w:color w:val="1D1B11"/>
          <w:spacing w:val="-1"/>
        </w:rPr>
        <w:t xml:space="preserve">value limits </w:t>
      </w:r>
      <w:r w:rsidR="006E438D">
        <w:rPr>
          <w:color w:val="1D1B11"/>
          <w:spacing w:val="14"/>
        </w:rPr>
        <w:t>by</w:t>
      </w:r>
      <w:r>
        <w:rPr>
          <w:color w:val="1D1B11"/>
          <w:spacing w:val="6"/>
        </w:rPr>
        <w:t xml:space="preserve"> </w:t>
      </w:r>
      <w:r>
        <w:rPr>
          <w:color w:val="1D1B11"/>
          <w:spacing w:val="-1"/>
        </w:rPr>
        <w:t>metabolic</w:t>
      </w:r>
      <w:r>
        <w:rPr>
          <w:color w:val="1D1B11"/>
          <w:spacing w:val="4"/>
        </w:rPr>
        <w:t xml:space="preserve"> </w:t>
      </w:r>
      <w:r>
        <w:rPr>
          <w:color w:val="1D1B11"/>
          <w:spacing w:val="-1"/>
        </w:rPr>
        <w:t>rate.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Values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are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based</w:t>
      </w:r>
      <w:r>
        <w:rPr>
          <w:color w:val="1D1B11"/>
          <w:spacing w:val="67"/>
        </w:rPr>
        <w:t xml:space="preserve"> </w:t>
      </w:r>
      <w:r>
        <w:rPr>
          <w:color w:val="1D1B11"/>
        </w:rPr>
        <w:t>on</w:t>
      </w:r>
      <w:r>
        <w:rPr>
          <w:color w:val="1D1B11"/>
          <w:spacing w:val="-1"/>
        </w:rPr>
        <w:t xml:space="preserve"> </w:t>
      </w:r>
      <w:r>
        <w:rPr>
          <w:color w:val="1D1B11"/>
        </w:rPr>
        <w:t xml:space="preserve">a </w:t>
      </w:r>
      <w:r>
        <w:rPr>
          <w:color w:val="1D1B11"/>
          <w:spacing w:val="-1"/>
        </w:rPr>
        <w:t>sustainable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level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heat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stress</w:t>
      </w:r>
      <w:r>
        <w:rPr>
          <w:color w:val="1D1B11"/>
        </w:rPr>
        <w:t xml:space="preserve"> </w:t>
      </w:r>
      <w:r>
        <w:rPr>
          <w:color w:val="1D1B11"/>
          <w:spacing w:val="-2"/>
        </w:rPr>
        <w:t>exposure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normal,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healthy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adults.</w:t>
      </w:r>
    </w:p>
    <w:p w:rsidR="00096870" w:rsidRDefault="00096870">
      <w:pPr>
        <w:spacing w:line="200" w:lineRule="atLeast"/>
        <w:ind w:left="1455"/>
        <w:rPr>
          <w:rFonts w:ascii="Calibri" w:eastAsia="Calibri" w:hAnsi="Calibri" w:cs="Calibri"/>
          <w:sz w:val="20"/>
          <w:szCs w:val="20"/>
        </w:rPr>
      </w:pPr>
    </w:p>
    <w:p w:rsidR="00096870" w:rsidRDefault="009D40F4" w:rsidP="00A55380">
      <w:pPr>
        <w:spacing w:line="200" w:lineRule="atLeast"/>
        <w:ind w:firstLine="442"/>
        <w:rPr>
          <w:rFonts w:ascii="Calibri" w:eastAsia="Calibri" w:hAnsi="Calibri" w:cs="Calibri"/>
          <w:sz w:val="20"/>
          <w:szCs w:val="20"/>
        </w:rPr>
      </w:pPr>
      <w:r>
        <w:rPr>
          <w:noProof/>
          <w:lang w:val="da-DK" w:eastAsia="da-DK"/>
        </w:rPr>
        <w:drawing>
          <wp:inline distT="0" distB="0" distL="0" distR="0" wp14:anchorId="34B36A23" wp14:editId="0B796CDE">
            <wp:extent cx="4648200" cy="3854450"/>
            <wp:effectExtent l="0" t="0" r="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CA6142" w:rsidRPr="00A55380">
        <w:rPr>
          <w:noProof/>
          <w:color w:val="1D1B11"/>
          <w:spacing w:val="-1"/>
        </w:rPr>
        <w:t xml:space="preserve"> </w:t>
      </w:r>
    </w:p>
    <w:p w:rsidR="00096870" w:rsidDel="00BA5687" w:rsidRDefault="002A6B7E">
      <w:pPr>
        <w:pStyle w:val="BodyText"/>
        <w:spacing w:before="42" w:line="227" w:lineRule="auto"/>
        <w:ind w:left="452" w:right="455"/>
        <w:jc w:val="both"/>
        <w:rPr>
          <w:del w:id="17" w:author="Jørn Toftum" w:date="2017-03-01T13:45:00Z"/>
          <w:color w:val="1D1B11"/>
          <w:spacing w:val="-1"/>
        </w:rPr>
      </w:pPr>
      <w:del w:id="18" w:author="Jørn Toftum" w:date="2017-03-01T13:45:00Z">
        <w:r w:rsidDel="00BA5687">
          <w:rPr>
            <w:color w:val="1D1B11"/>
            <w:spacing w:val="-1"/>
          </w:rPr>
          <w:delText>The</w:delText>
        </w:r>
        <w:r w:rsidDel="00BA5687">
          <w:rPr>
            <w:color w:val="1D1B11"/>
            <w:spacing w:val="20"/>
          </w:rPr>
          <w:delText xml:space="preserve"> </w:delText>
        </w:r>
        <w:r w:rsidDel="00BA5687">
          <w:rPr>
            <w:color w:val="1D1B11"/>
            <w:spacing w:val="-1"/>
          </w:rPr>
          <w:delText>limit</w:delText>
        </w:r>
        <w:r w:rsidDel="00BA5687">
          <w:rPr>
            <w:color w:val="1D1B11"/>
            <w:spacing w:val="20"/>
          </w:rPr>
          <w:delText xml:space="preserve"> </w:delText>
        </w:r>
        <w:r w:rsidDel="00BA5687">
          <w:rPr>
            <w:color w:val="1D1B11"/>
          </w:rPr>
          <w:delText>is</w:delText>
        </w:r>
        <w:r w:rsidDel="00BA5687">
          <w:rPr>
            <w:color w:val="1D1B11"/>
            <w:spacing w:val="19"/>
          </w:rPr>
          <w:delText xml:space="preserve"> </w:delText>
        </w:r>
        <w:r w:rsidDel="00BA5687">
          <w:rPr>
            <w:color w:val="1D1B11"/>
            <w:spacing w:val="-1"/>
          </w:rPr>
          <w:delText>based</w:delText>
        </w:r>
        <w:r w:rsidDel="00BA5687">
          <w:rPr>
            <w:color w:val="1D1B11"/>
            <w:spacing w:val="19"/>
          </w:rPr>
          <w:delText xml:space="preserve"> </w:delText>
        </w:r>
        <w:r w:rsidDel="00BA5687">
          <w:rPr>
            <w:color w:val="1D1B11"/>
          </w:rPr>
          <w:delText>on</w:delText>
        </w:r>
        <w:r w:rsidDel="00BA5687">
          <w:rPr>
            <w:color w:val="1D1B11"/>
            <w:spacing w:val="18"/>
          </w:rPr>
          <w:delText xml:space="preserve"> </w:delText>
        </w:r>
        <w:r w:rsidR="009D40F4" w:rsidDel="00BA5687">
          <w:rPr>
            <w:color w:val="1D1B11"/>
            <w:spacing w:val="18"/>
          </w:rPr>
          <w:delText xml:space="preserve">rate of </w:delText>
        </w:r>
        <w:r w:rsidDel="00BA5687">
          <w:rPr>
            <w:color w:val="1D1B11"/>
            <w:spacing w:val="-1"/>
          </w:rPr>
          <w:delText>heat</w:delText>
        </w:r>
        <w:r w:rsidDel="00BA5687">
          <w:rPr>
            <w:color w:val="1D1B11"/>
            <w:spacing w:val="17"/>
          </w:rPr>
          <w:delText xml:space="preserve"> </w:delText>
        </w:r>
        <w:r w:rsidDel="00BA5687">
          <w:rPr>
            <w:color w:val="1D1B11"/>
            <w:spacing w:val="-1"/>
          </w:rPr>
          <w:delText>loss,</w:delText>
        </w:r>
        <w:r w:rsidDel="00BA5687">
          <w:rPr>
            <w:color w:val="1D1B11"/>
            <w:spacing w:val="17"/>
          </w:rPr>
          <w:delText xml:space="preserve"> </w:delText>
        </w:r>
        <w:r w:rsidDel="00BA5687">
          <w:rPr>
            <w:color w:val="1D1B11"/>
          </w:rPr>
          <w:delText>which</w:delText>
        </w:r>
        <w:r w:rsidDel="00BA5687">
          <w:rPr>
            <w:color w:val="1D1B11"/>
            <w:spacing w:val="18"/>
          </w:rPr>
          <w:delText xml:space="preserve"> </w:delText>
        </w:r>
        <w:r w:rsidDel="00BA5687">
          <w:rPr>
            <w:color w:val="1D1B11"/>
            <w:spacing w:val="-1"/>
          </w:rPr>
          <w:delText>depends</w:delText>
        </w:r>
        <w:r w:rsidDel="00BA5687">
          <w:rPr>
            <w:color w:val="1D1B11"/>
            <w:spacing w:val="17"/>
          </w:rPr>
          <w:delText xml:space="preserve"> </w:delText>
        </w:r>
        <w:r w:rsidDel="00BA5687">
          <w:rPr>
            <w:color w:val="1D1B11"/>
          </w:rPr>
          <w:delText>on</w:delText>
        </w:r>
        <w:r w:rsidDel="00BA5687">
          <w:rPr>
            <w:color w:val="1D1B11"/>
            <w:spacing w:val="18"/>
          </w:rPr>
          <w:delText xml:space="preserve"> </w:delText>
        </w:r>
        <w:r w:rsidDel="00BA5687">
          <w:rPr>
            <w:color w:val="1D1B11"/>
            <w:spacing w:val="-1"/>
          </w:rPr>
          <w:delText>body</w:delText>
        </w:r>
        <w:r w:rsidDel="00BA5687">
          <w:rPr>
            <w:color w:val="1D1B11"/>
            <w:spacing w:val="20"/>
          </w:rPr>
          <w:delText xml:space="preserve"> </w:delText>
        </w:r>
        <w:r w:rsidDel="00BA5687">
          <w:rPr>
            <w:color w:val="1D1B11"/>
            <w:spacing w:val="-1"/>
          </w:rPr>
          <w:delText>surface</w:delText>
        </w:r>
        <w:r w:rsidDel="00BA5687">
          <w:rPr>
            <w:color w:val="1D1B11"/>
            <w:spacing w:val="20"/>
          </w:rPr>
          <w:delText xml:space="preserve"> </w:delText>
        </w:r>
        <w:r w:rsidDel="00BA5687">
          <w:rPr>
            <w:color w:val="1D1B11"/>
            <w:spacing w:val="-1"/>
          </w:rPr>
          <w:delText>area.</w:delText>
        </w:r>
        <w:r w:rsidDel="00BA5687">
          <w:rPr>
            <w:color w:val="1D1B11"/>
            <w:spacing w:val="18"/>
          </w:rPr>
          <w:delText xml:space="preserve"> </w:delText>
        </w:r>
        <w:r w:rsidDel="00BA5687">
          <w:rPr>
            <w:color w:val="1D1B11"/>
            <w:spacing w:val="-1"/>
          </w:rPr>
          <w:delText>Figure</w:delText>
        </w:r>
        <w:r w:rsidDel="00BA5687">
          <w:rPr>
            <w:color w:val="1D1B11"/>
            <w:spacing w:val="19"/>
          </w:rPr>
          <w:delText xml:space="preserve"> </w:delText>
        </w:r>
        <w:r w:rsidDel="00BA5687">
          <w:rPr>
            <w:color w:val="1D1B11"/>
            <w:spacing w:val="-2"/>
          </w:rPr>
          <w:delText>A1</w:delText>
        </w:r>
        <w:r w:rsidDel="00BA5687">
          <w:rPr>
            <w:color w:val="1D1B11"/>
            <w:spacing w:val="22"/>
          </w:rPr>
          <w:delText xml:space="preserve"> </w:delText>
        </w:r>
        <w:r w:rsidDel="00BA5687">
          <w:rPr>
            <w:color w:val="1D1B11"/>
            <w:spacing w:val="-1"/>
          </w:rPr>
          <w:delText>metabolic</w:delText>
        </w:r>
        <w:r w:rsidDel="00BA5687">
          <w:rPr>
            <w:color w:val="1D1B11"/>
            <w:spacing w:val="17"/>
          </w:rPr>
          <w:delText xml:space="preserve"> </w:delText>
        </w:r>
        <w:r w:rsidDel="00BA5687">
          <w:rPr>
            <w:color w:val="1D1B11"/>
          </w:rPr>
          <w:delText>rate</w:delText>
        </w:r>
        <w:r w:rsidDel="00BA5687">
          <w:rPr>
            <w:color w:val="1D1B11"/>
            <w:spacing w:val="17"/>
          </w:rPr>
          <w:delText xml:space="preserve"> </w:delText>
        </w:r>
        <w:r w:rsidDel="00BA5687">
          <w:rPr>
            <w:color w:val="1D1B11"/>
            <w:spacing w:val="-1"/>
          </w:rPr>
          <w:delText>(W)</w:delText>
        </w:r>
        <w:r w:rsidDel="00BA5687">
          <w:rPr>
            <w:color w:val="1D1B11"/>
            <w:spacing w:val="48"/>
          </w:rPr>
          <w:delText xml:space="preserve"> </w:delText>
        </w:r>
        <w:r w:rsidDel="00BA5687">
          <w:rPr>
            <w:color w:val="1D1B11"/>
            <w:spacing w:val="-1"/>
          </w:rPr>
          <w:delText>values</w:delText>
        </w:r>
        <w:r w:rsidDel="00BA5687">
          <w:rPr>
            <w:color w:val="1D1B11"/>
            <w:spacing w:val="2"/>
          </w:rPr>
          <w:delText xml:space="preserve"> </w:delText>
        </w:r>
        <w:r w:rsidDel="00BA5687">
          <w:rPr>
            <w:color w:val="1D1B11"/>
          </w:rPr>
          <w:delText>are</w:delText>
        </w:r>
        <w:r w:rsidDel="00BA5687">
          <w:rPr>
            <w:color w:val="1D1B11"/>
            <w:spacing w:val="4"/>
          </w:rPr>
          <w:delText xml:space="preserve"> </w:delText>
        </w:r>
        <w:r w:rsidDel="00BA5687">
          <w:rPr>
            <w:color w:val="1D1B11"/>
            <w:spacing w:val="-1"/>
          </w:rPr>
          <w:delText>for</w:delText>
        </w:r>
        <w:r w:rsidDel="00BA5687">
          <w:rPr>
            <w:color w:val="1D1B11"/>
            <w:spacing w:val="2"/>
          </w:rPr>
          <w:delText xml:space="preserve"> </w:delText>
        </w:r>
        <w:r w:rsidDel="00BA5687">
          <w:rPr>
            <w:color w:val="1D1B11"/>
            <w:spacing w:val="-1"/>
          </w:rPr>
          <w:delText>subjects</w:delText>
        </w:r>
        <w:r w:rsidDel="00BA5687">
          <w:rPr>
            <w:color w:val="1D1B11"/>
            <w:spacing w:val="3"/>
          </w:rPr>
          <w:delText xml:space="preserve"> </w:delText>
        </w:r>
        <w:r w:rsidDel="00BA5687">
          <w:rPr>
            <w:color w:val="1D1B11"/>
          </w:rPr>
          <w:delText>with</w:delText>
        </w:r>
        <w:r w:rsidDel="00BA5687">
          <w:rPr>
            <w:color w:val="1D1B11"/>
            <w:spacing w:val="2"/>
          </w:rPr>
          <w:delText xml:space="preserve"> </w:delText>
        </w:r>
        <w:r w:rsidDel="00BA5687">
          <w:rPr>
            <w:color w:val="1D1B11"/>
          </w:rPr>
          <w:delText>a</w:delText>
        </w:r>
        <w:r w:rsidR="00286FA4" w:rsidDel="00BA5687">
          <w:rPr>
            <w:color w:val="1D1B11"/>
          </w:rPr>
          <w:delText>n average</w:delText>
        </w:r>
        <w:r w:rsidDel="00BA5687">
          <w:rPr>
            <w:color w:val="1D1B11"/>
            <w:spacing w:val="2"/>
          </w:rPr>
          <w:delText xml:space="preserve"> </w:delText>
        </w:r>
        <w:r w:rsidDel="00BA5687">
          <w:rPr>
            <w:color w:val="1D1B11"/>
            <w:spacing w:val="-1"/>
          </w:rPr>
          <w:delText>body</w:delText>
        </w:r>
        <w:r w:rsidDel="00BA5687">
          <w:rPr>
            <w:color w:val="1D1B11"/>
            <w:spacing w:val="3"/>
          </w:rPr>
          <w:delText xml:space="preserve"> </w:delText>
        </w:r>
        <w:r w:rsidDel="00BA5687">
          <w:rPr>
            <w:color w:val="1D1B11"/>
            <w:spacing w:val="-2"/>
          </w:rPr>
          <w:delText>surface</w:delText>
        </w:r>
        <w:r w:rsidDel="00BA5687">
          <w:rPr>
            <w:color w:val="1D1B11"/>
            <w:spacing w:val="3"/>
          </w:rPr>
          <w:delText xml:space="preserve"> </w:delText>
        </w:r>
        <w:r w:rsidDel="00BA5687">
          <w:rPr>
            <w:color w:val="1D1B11"/>
          </w:rPr>
          <w:delText>area</w:delText>
        </w:r>
        <w:r w:rsidDel="00BA5687">
          <w:rPr>
            <w:color w:val="1D1B11"/>
            <w:spacing w:val="1"/>
          </w:rPr>
          <w:delText xml:space="preserve"> </w:delText>
        </w:r>
        <w:r w:rsidDel="00BA5687">
          <w:rPr>
            <w:color w:val="1D1B11"/>
            <w:spacing w:val="-1"/>
          </w:rPr>
          <w:delText>(A</w:delText>
        </w:r>
        <w:r w:rsidDel="00BA5687">
          <w:rPr>
            <w:color w:val="1D1B11"/>
            <w:spacing w:val="-1"/>
            <w:position w:val="-2"/>
            <w:sz w:val="14"/>
          </w:rPr>
          <w:delText>du</w:delText>
        </w:r>
        <w:r w:rsidDel="00BA5687">
          <w:rPr>
            <w:color w:val="1D1B11"/>
            <w:spacing w:val="-1"/>
          </w:rPr>
          <w:delText>)</w:delText>
        </w:r>
        <w:r w:rsidDel="00BA5687">
          <w:rPr>
            <w:color w:val="1D1B11"/>
            <w:spacing w:val="3"/>
          </w:rPr>
          <w:delText xml:space="preserve"> </w:delText>
        </w:r>
        <w:r w:rsidDel="00BA5687">
          <w:rPr>
            <w:color w:val="1D1B11"/>
            <w:spacing w:val="-1"/>
          </w:rPr>
          <w:delText>equal</w:delText>
        </w:r>
        <w:r w:rsidDel="00BA5687">
          <w:rPr>
            <w:color w:val="1D1B11"/>
            <w:spacing w:val="2"/>
          </w:rPr>
          <w:delText xml:space="preserve"> </w:delText>
        </w:r>
        <w:r w:rsidDel="00BA5687">
          <w:rPr>
            <w:color w:val="1D1B11"/>
          </w:rPr>
          <w:delText>to</w:delText>
        </w:r>
        <w:r w:rsidDel="00BA5687">
          <w:rPr>
            <w:color w:val="1D1B11"/>
            <w:spacing w:val="4"/>
          </w:rPr>
          <w:delText xml:space="preserve"> </w:delText>
        </w:r>
        <w:r w:rsidDel="00BA5687">
          <w:rPr>
            <w:color w:val="1D1B11"/>
            <w:spacing w:val="-1"/>
          </w:rPr>
          <w:delText>1.8</w:delText>
        </w:r>
        <w:r w:rsidDel="00BA5687">
          <w:rPr>
            <w:color w:val="1D1B11"/>
            <w:spacing w:val="3"/>
          </w:rPr>
          <w:delText xml:space="preserve"> </w:delText>
        </w:r>
        <w:r w:rsidDel="00BA5687">
          <w:rPr>
            <w:color w:val="1D1B11"/>
          </w:rPr>
          <w:delText>m</w:delText>
        </w:r>
        <w:r w:rsidDel="00BA5687">
          <w:rPr>
            <w:color w:val="1D1B11"/>
            <w:position w:val="10"/>
            <w:sz w:val="14"/>
          </w:rPr>
          <w:delText>2</w:delText>
        </w:r>
        <w:r w:rsidDel="00BA5687">
          <w:rPr>
            <w:color w:val="1D1B11"/>
          </w:rPr>
          <w:delText>.</w:delText>
        </w:r>
        <w:r w:rsidDel="00BA5687">
          <w:rPr>
            <w:color w:val="1D1B11"/>
            <w:spacing w:val="2"/>
          </w:rPr>
          <w:delText xml:space="preserve"> </w:delText>
        </w:r>
        <w:r w:rsidDel="00BA5687">
          <w:rPr>
            <w:color w:val="1D1B11"/>
          </w:rPr>
          <w:delText>If</w:delText>
        </w:r>
        <w:r w:rsidDel="00BA5687">
          <w:rPr>
            <w:color w:val="1D1B11"/>
            <w:spacing w:val="2"/>
          </w:rPr>
          <w:delText xml:space="preserve"> </w:delText>
        </w:r>
        <w:r w:rsidDel="00BA5687">
          <w:rPr>
            <w:color w:val="1D1B11"/>
          </w:rPr>
          <w:delText>the</w:delText>
        </w:r>
        <w:r w:rsidDel="00BA5687">
          <w:rPr>
            <w:color w:val="1D1B11"/>
            <w:spacing w:val="3"/>
          </w:rPr>
          <w:delText xml:space="preserve"> </w:delText>
        </w:r>
        <w:r w:rsidDel="00BA5687">
          <w:rPr>
            <w:color w:val="1D1B11"/>
            <w:spacing w:val="-1"/>
          </w:rPr>
          <w:delText>population</w:delText>
        </w:r>
        <w:r w:rsidDel="00BA5687">
          <w:rPr>
            <w:color w:val="1D1B11"/>
            <w:spacing w:val="2"/>
          </w:rPr>
          <w:delText xml:space="preserve"> </w:delText>
        </w:r>
        <w:r w:rsidDel="00BA5687">
          <w:rPr>
            <w:color w:val="1D1B11"/>
          </w:rPr>
          <w:delText>of</w:delText>
        </w:r>
        <w:r w:rsidDel="00BA5687">
          <w:rPr>
            <w:color w:val="1D1B11"/>
            <w:spacing w:val="79"/>
          </w:rPr>
          <w:delText xml:space="preserve"> </w:delText>
        </w:r>
        <w:r w:rsidDel="00BA5687">
          <w:rPr>
            <w:color w:val="1D1B11"/>
            <w:spacing w:val="-1"/>
          </w:rPr>
          <w:delText>interest</w:delText>
        </w:r>
        <w:r w:rsidDel="00BA5687">
          <w:rPr>
            <w:color w:val="1D1B11"/>
            <w:spacing w:val="11"/>
          </w:rPr>
          <w:delText xml:space="preserve"> </w:delText>
        </w:r>
        <w:r w:rsidDel="00BA5687">
          <w:rPr>
            <w:color w:val="1D1B11"/>
          </w:rPr>
          <w:delText>is</w:delText>
        </w:r>
        <w:r w:rsidDel="00BA5687">
          <w:rPr>
            <w:color w:val="1D1B11"/>
            <w:spacing w:val="14"/>
          </w:rPr>
          <w:delText xml:space="preserve"> </w:delText>
        </w:r>
        <w:r w:rsidDel="00BA5687">
          <w:rPr>
            <w:color w:val="1D1B11"/>
            <w:spacing w:val="-1"/>
          </w:rPr>
          <w:delText>fundamentally</w:delText>
        </w:r>
        <w:r w:rsidDel="00BA5687">
          <w:rPr>
            <w:color w:val="1D1B11"/>
            <w:spacing w:val="15"/>
          </w:rPr>
          <w:delText xml:space="preserve"> </w:delText>
        </w:r>
        <w:r w:rsidDel="00BA5687">
          <w:rPr>
            <w:color w:val="1D1B11"/>
            <w:spacing w:val="-1"/>
          </w:rPr>
          <w:delText>different,</w:delText>
        </w:r>
        <w:r w:rsidDel="00BA5687">
          <w:rPr>
            <w:color w:val="1D1B11"/>
            <w:spacing w:val="12"/>
          </w:rPr>
          <w:delText xml:space="preserve"> </w:delText>
        </w:r>
        <w:r w:rsidDel="00BA5687">
          <w:rPr>
            <w:color w:val="1D1B11"/>
          </w:rPr>
          <w:delText>then</w:delText>
        </w:r>
        <w:r w:rsidDel="00BA5687">
          <w:rPr>
            <w:color w:val="1D1B11"/>
            <w:spacing w:val="11"/>
          </w:rPr>
          <w:delText xml:space="preserve"> </w:delText>
        </w:r>
        <w:r w:rsidDel="00BA5687">
          <w:rPr>
            <w:color w:val="1D1B11"/>
          </w:rPr>
          <w:delText>the</w:delText>
        </w:r>
        <w:r w:rsidDel="00BA5687">
          <w:rPr>
            <w:color w:val="1D1B11"/>
            <w:spacing w:val="14"/>
          </w:rPr>
          <w:delText xml:space="preserve"> </w:delText>
        </w:r>
        <w:r w:rsidDel="00BA5687">
          <w:rPr>
            <w:color w:val="1D1B11"/>
            <w:spacing w:val="-2"/>
          </w:rPr>
          <w:delText>assessed</w:delText>
        </w:r>
        <w:r w:rsidDel="00BA5687">
          <w:rPr>
            <w:color w:val="1D1B11"/>
            <w:spacing w:val="12"/>
          </w:rPr>
          <w:delText xml:space="preserve"> </w:delText>
        </w:r>
        <w:r w:rsidDel="00BA5687">
          <w:rPr>
            <w:color w:val="1D1B11"/>
            <w:spacing w:val="-1"/>
          </w:rPr>
          <w:delText>metabolic</w:delText>
        </w:r>
        <w:r w:rsidDel="00BA5687">
          <w:rPr>
            <w:color w:val="1D1B11"/>
            <w:spacing w:val="15"/>
          </w:rPr>
          <w:delText xml:space="preserve"> </w:delText>
        </w:r>
        <w:r w:rsidDel="00BA5687">
          <w:rPr>
            <w:color w:val="1D1B11"/>
            <w:spacing w:val="-1"/>
          </w:rPr>
          <w:delText>rate</w:delText>
        </w:r>
        <w:r w:rsidDel="00BA5687">
          <w:rPr>
            <w:color w:val="1D1B11"/>
            <w:spacing w:val="13"/>
          </w:rPr>
          <w:delText xml:space="preserve"> </w:delText>
        </w:r>
        <w:r w:rsidR="000E14A1" w:rsidDel="00BA5687">
          <w:rPr>
            <w:color w:val="1D1B11"/>
            <w:spacing w:val="-1"/>
          </w:rPr>
          <w:delText>may</w:delText>
        </w:r>
        <w:r w:rsidR="000E14A1" w:rsidDel="00BA5687">
          <w:rPr>
            <w:color w:val="1D1B11"/>
            <w:spacing w:val="12"/>
          </w:rPr>
          <w:delText xml:space="preserve"> </w:delText>
        </w:r>
        <w:r w:rsidDel="00BA5687">
          <w:rPr>
            <w:color w:val="1D1B11"/>
            <w:spacing w:val="-1"/>
          </w:rPr>
          <w:delText>be</w:delText>
        </w:r>
        <w:r w:rsidDel="00BA5687">
          <w:rPr>
            <w:color w:val="1D1B11"/>
            <w:spacing w:val="10"/>
          </w:rPr>
          <w:delText xml:space="preserve"> </w:delText>
        </w:r>
        <w:r w:rsidDel="00BA5687">
          <w:rPr>
            <w:color w:val="1D1B11"/>
            <w:spacing w:val="-1"/>
          </w:rPr>
          <w:delText>adjusted</w:delText>
        </w:r>
        <w:r w:rsidDel="00BA5687">
          <w:rPr>
            <w:color w:val="1D1B11"/>
            <w:spacing w:val="14"/>
          </w:rPr>
          <w:delText xml:space="preserve"> </w:delText>
        </w:r>
        <w:r w:rsidDel="00BA5687">
          <w:rPr>
            <w:color w:val="1D1B11"/>
            <w:spacing w:val="-1"/>
          </w:rPr>
          <w:delText>by</w:delText>
        </w:r>
        <w:r w:rsidDel="00BA5687">
          <w:rPr>
            <w:color w:val="1D1B11"/>
            <w:spacing w:val="13"/>
          </w:rPr>
          <w:delText xml:space="preserve"> </w:delText>
        </w:r>
        <w:r w:rsidDel="00BA5687">
          <w:rPr>
            <w:color w:val="1D1B11"/>
            <w:spacing w:val="-1"/>
          </w:rPr>
          <w:delText>1.8/A</w:delText>
        </w:r>
        <w:r w:rsidDel="00BA5687">
          <w:rPr>
            <w:color w:val="1D1B11"/>
            <w:spacing w:val="-1"/>
            <w:position w:val="-2"/>
            <w:sz w:val="14"/>
          </w:rPr>
          <w:delText>Du</w:delText>
        </w:r>
        <w:r w:rsidDel="00BA5687">
          <w:rPr>
            <w:color w:val="1D1B11"/>
            <w:spacing w:val="-1"/>
          </w:rPr>
          <w:delText>.</w:delText>
        </w:r>
        <w:r w:rsidDel="00BA5687">
          <w:rPr>
            <w:color w:val="1D1B11"/>
            <w:spacing w:val="83"/>
          </w:rPr>
          <w:delText xml:space="preserve"> </w:delText>
        </w:r>
        <w:r w:rsidDel="00BA5687">
          <w:rPr>
            <w:color w:val="1D1B11"/>
            <w:spacing w:val="-1"/>
          </w:rPr>
          <w:delText>For</w:delText>
        </w:r>
        <w:r w:rsidDel="00BA5687">
          <w:rPr>
            <w:color w:val="1D1B11"/>
            <w:spacing w:val="20"/>
          </w:rPr>
          <w:delText xml:space="preserve"> </w:delText>
        </w:r>
        <w:r w:rsidDel="00BA5687">
          <w:rPr>
            <w:color w:val="1D1B11"/>
            <w:spacing w:val="-1"/>
          </w:rPr>
          <w:delText>example,</w:delText>
        </w:r>
        <w:r w:rsidDel="00BA5687">
          <w:rPr>
            <w:color w:val="1D1B11"/>
            <w:spacing w:val="21"/>
          </w:rPr>
          <w:delText xml:space="preserve"> </w:delText>
        </w:r>
        <w:r w:rsidDel="00BA5687">
          <w:rPr>
            <w:color w:val="1D1B11"/>
          </w:rPr>
          <w:delText>if</w:delText>
        </w:r>
        <w:r w:rsidDel="00BA5687">
          <w:rPr>
            <w:color w:val="1D1B11"/>
            <w:spacing w:val="21"/>
          </w:rPr>
          <w:delText xml:space="preserve"> </w:delText>
        </w:r>
        <w:r w:rsidDel="00BA5687">
          <w:rPr>
            <w:color w:val="1D1B11"/>
          </w:rPr>
          <w:delText>the</w:delText>
        </w:r>
        <w:r w:rsidDel="00BA5687">
          <w:rPr>
            <w:color w:val="1D1B11"/>
            <w:spacing w:val="22"/>
          </w:rPr>
          <w:delText xml:space="preserve"> </w:delText>
        </w:r>
        <w:r w:rsidDel="00BA5687">
          <w:rPr>
            <w:color w:val="1D1B11"/>
            <w:spacing w:val="-1"/>
          </w:rPr>
          <w:delText>average</w:delText>
        </w:r>
        <w:r w:rsidDel="00BA5687">
          <w:rPr>
            <w:color w:val="1D1B11"/>
            <w:spacing w:val="22"/>
          </w:rPr>
          <w:delText xml:space="preserve"> </w:delText>
        </w:r>
        <w:r w:rsidDel="00BA5687">
          <w:rPr>
            <w:color w:val="1D1B11"/>
            <w:spacing w:val="-1"/>
          </w:rPr>
          <w:delText>body</w:delText>
        </w:r>
        <w:r w:rsidDel="00BA5687">
          <w:rPr>
            <w:color w:val="1D1B11"/>
            <w:spacing w:val="22"/>
          </w:rPr>
          <w:delText xml:space="preserve"> </w:delText>
        </w:r>
        <w:r w:rsidDel="00BA5687">
          <w:rPr>
            <w:color w:val="1D1B11"/>
            <w:spacing w:val="-1"/>
          </w:rPr>
          <w:delText>surface</w:delText>
        </w:r>
        <w:r w:rsidDel="00BA5687">
          <w:rPr>
            <w:color w:val="1D1B11"/>
            <w:spacing w:val="22"/>
          </w:rPr>
          <w:delText xml:space="preserve"> </w:delText>
        </w:r>
        <w:r w:rsidDel="00BA5687">
          <w:rPr>
            <w:color w:val="1D1B11"/>
          </w:rPr>
          <w:delText>area</w:delText>
        </w:r>
        <w:r w:rsidDel="00BA5687">
          <w:rPr>
            <w:color w:val="1D1B11"/>
            <w:spacing w:val="19"/>
          </w:rPr>
          <w:delText xml:space="preserve"> </w:delText>
        </w:r>
        <w:r w:rsidDel="00BA5687">
          <w:rPr>
            <w:color w:val="1D1B11"/>
          </w:rPr>
          <w:delText>of</w:delText>
        </w:r>
        <w:r w:rsidDel="00BA5687">
          <w:rPr>
            <w:color w:val="1D1B11"/>
            <w:spacing w:val="20"/>
          </w:rPr>
          <w:delText xml:space="preserve"> </w:delText>
        </w:r>
        <w:r w:rsidDel="00BA5687">
          <w:rPr>
            <w:color w:val="1D1B11"/>
          </w:rPr>
          <w:delText>the</w:delText>
        </w:r>
        <w:r w:rsidDel="00BA5687">
          <w:rPr>
            <w:color w:val="1D1B11"/>
            <w:spacing w:val="19"/>
          </w:rPr>
          <w:delText xml:space="preserve"> </w:delText>
        </w:r>
        <w:r w:rsidDel="00BA5687">
          <w:rPr>
            <w:color w:val="1D1B11"/>
            <w:spacing w:val="-1"/>
          </w:rPr>
          <w:delText>population</w:delText>
        </w:r>
        <w:r w:rsidDel="00BA5687">
          <w:rPr>
            <w:color w:val="1D1B11"/>
            <w:spacing w:val="21"/>
          </w:rPr>
          <w:delText xml:space="preserve"> </w:delText>
        </w:r>
        <w:r w:rsidDel="00BA5687">
          <w:rPr>
            <w:color w:val="1D1B11"/>
          </w:rPr>
          <w:delText>of</w:delText>
        </w:r>
        <w:r w:rsidDel="00BA5687">
          <w:rPr>
            <w:color w:val="1D1B11"/>
            <w:spacing w:val="21"/>
          </w:rPr>
          <w:delText xml:space="preserve"> </w:delText>
        </w:r>
        <w:r w:rsidDel="00BA5687">
          <w:rPr>
            <w:color w:val="1D1B11"/>
            <w:spacing w:val="-1"/>
          </w:rPr>
          <w:delText>interest</w:delText>
        </w:r>
        <w:r w:rsidDel="00BA5687">
          <w:rPr>
            <w:color w:val="1D1B11"/>
            <w:spacing w:val="22"/>
          </w:rPr>
          <w:delText xml:space="preserve"> </w:delText>
        </w:r>
        <w:r w:rsidDel="00BA5687">
          <w:rPr>
            <w:color w:val="1D1B11"/>
            <w:spacing w:val="1"/>
          </w:rPr>
          <w:delText>A</w:delText>
        </w:r>
        <w:r w:rsidDel="00BA5687">
          <w:rPr>
            <w:color w:val="1D1B11"/>
            <w:spacing w:val="1"/>
            <w:position w:val="-2"/>
            <w:sz w:val="14"/>
          </w:rPr>
          <w:delText>Du</w:delText>
        </w:r>
        <w:r w:rsidDel="00BA5687">
          <w:rPr>
            <w:color w:val="1D1B11"/>
            <w:spacing w:val="7"/>
            <w:position w:val="-2"/>
            <w:sz w:val="14"/>
          </w:rPr>
          <w:delText xml:space="preserve"> </w:delText>
        </w:r>
        <w:r w:rsidDel="00BA5687">
          <w:rPr>
            <w:color w:val="1D1B11"/>
          </w:rPr>
          <w:delText>=</w:delText>
        </w:r>
        <w:r w:rsidDel="00BA5687">
          <w:rPr>
            <w:color w:val="1D1B11"/>
            <w:spacing w:val="22"/>
          </w:rPr>
          <w:delText xml:space="preserve"> </w:delText>
        </w:r>
        <w:r w:rsidDel="00BA5687">
          <w:rPr>
            <w:color w:val="1D1B11"/>
            <w:spacing w:val="-1"/>
          </w:rPr>
          <w:delText>1.5</w:delText>
        </w:r>
        <w:r w:rsidDel="00BA5687">
          <w:rPr>
            <w:color w:val="1D1B11"/>
            <w:spacing w:val="22"/>
          </w:rPr>
          <w:delText xml:space="preserve"> </w:delText>
        </w:r>
        <w:r w:rsidDel="00BA5687">
          <w:rPr>
            <w:color w:val="1D1B11"/>
          </w:rPr>
          <w:delText>m</w:delText>
        </w:r>
        <w:r w:rsidDel="00BA5687">
          <w:rPr>
            <w:color w:val="1D1B11"/>
            <w:position w:val="10"/>
            <w:sz w:val="14"/>
          </w:rPr>
          <w:delText>2</w:delText>
        </w:r>
        <w:r w:rsidDel="00BA5687">
          <w:rPr>
            <w:color w:val="1D1B11"/>
          </w:rPr>
          <w:delText>,</w:delText>
        </w:r>
        <w:r w:rsidDel="00BA5687">
          <w:rPr>
            <w:color w:val="1D1B11"/>
            <w:spacing w:val="21"/>
          </w:rPr>
          <w:delText xml:space="preserve"> </w:delText>
        </w:r>
        <w:r w:rsidDel="00BA5687">
          <w:rPr>
            <w:color w:val="1D1B11"/>
          </w:rPr>
          <w:delText>then</w:delText>
        </w:r>
        <w:r w:rsidDel="00BA5687">
          <w:rPr>
            <w:color w:val="1D1B11"/>
            <w:spacing w:val="21"/>
          </w:rPr>
          <w:delText xml:space="preserve"> </w:delText>
        </w:r>
        <w:r w:rsidDel="00BA5687">
          <w:rPr>
            <w:color w:val="1D1B11"/>
          </w:rPr>
          <w:delText>the</w:delText>
        </w:r>
        <w:r w:rsidDel="00BA5687">
          <w:rPr>
            <w:color w:val="1D1B11"/>
            <w:spacing w:val="63"/>
          </w:rPr>
          <w:delText xml:space="preserve"> </w:delText>
        </w:r>
        <w:r w:rsidDel="00BA5687">
          <w:rPr>
            <w:color w:val="1D1B11"/>
            <w:spacing w:val="-1"/>
          </w:rPr>
          <w:delText>estimated</w:delText>
        </w:r>
        <w:r w:rsidDel="00BA5687">
          <w:rPr>
            <w:color w:val="1D1B11"/>
            <w:spacing w:val="30"/>
          </w:rPr>
          <w:delText xml:space="preserve"> </w:delText>
        </w:r>
        <w:r w:rsidDel="00BA5687">
          <w:rPr>
            <w:color w:val="1D1B11"/>
            <w:spacing w:val="-1"/>
          </w:rPr>
          <w:delText>metabolic</w:delText>
        </w:r>
        <w:r w:rsidDel="00BA5687">
          <w:rPr>
            <w:color w:val="1D1B11"/>
            <w:spacing w:val="34"/>
          </w:rPr>
          <w:delText xml:space="preserve"> </w:delText>
        </w:r>
        <w:r w:rsidDel="00BA5687">
          <w:rPr>
            <w:color w:val="1D1B11"/>
            <w:spacing w:val="-1"/>
          </w:rPr>
          <w:delText>rates</w:delText>
        </w:r>
        <w:r w:rsidDel="00BA5687">
          <w:rPr>
            <w:color w:val="1D1B11"/>
            <w:spacing w:val="31"/>
          </w:rPr>
          <w:delText xml:space="preserve"> </w:delText>
        </w:r>
        <w:r w:rsidDel="00BA5687">
          <w:rPr>
            <w:color w:val="1D1B11"/>
          </w:rPr>
          <w:delText>would</w:delText>
        </w:r>
        <w:r w:rsidDel="00BA5687">
          <w:rPr>
            <w:color w:val="1D1B11"/>
            <w:spacing w:val="32"/>
          </w:rPr>
          <w:delText xml:space="preserve"> </w:delText>
        </w:r>
        <w:r w:rsidDel="00BA5687">
          <w:rPr>
            <w:color w:val="1D1B11"/>
            <w:spacing w:val="-1"/>
          </w:rPr>
          <w:delText>be</w:delText>
        </w:r>
        <w:r w:rsidDel="00BA5687">
          <w:rPr>
            <w:color w:val="1D1B11"/>
            <w:spacing w:val="34"/>
          </w:rPr>
          <w:delText xml:space="preserve"> </w:delText>
        </w:r>
        <w:r w:rsidDel="00BA5687">
          <w:rPr>
            <w:color w:val="1D1B11"/>
            <w:spacing w:val="-1"/>
          </w:rPr>
          <w:delText>adjusted</w:delText>
        </w:r>
        <w:r w:rsidDel="00BA5687">
          <w:rPr>
            <w:color w:val="1D1B11"/>
            <w:spacing w:val="33"/>
          </w:rPr>
          <w:delText xml:space="preserve"> </w:delText>
        </w:r>
        <w:r w:rsidDel="00BA5687">
          <w:rPr>
            <w:color w:val="1D1B11"/>
            <w:spacing w:val="-1"/>
          </w:rPr>
          <w:delText>by</w:delText>
        </w:r>
        <w:r w:rsidDel="00BA5687">
          <w:rPr>
            <w:color w:val="1D1B11"/>
            <w:spacing w:val="35"/>
          </w:rPr>
          <w:delText xml:space="preserve"> </w:delText>
        </w:r>
        <w:r w:rsidDel="00BA5687">
          <w:rPr>
            <w:color w:val="1D1B11"/>
            <w:spacing w:val="-1"/>
          </w:rPr>
          <w:delText>1.2</w:delText>
        </w:r>
        <w:r w:rsidDel="00BA5687">
          <w:rPr>
            <w:color w:val="1D1B11"/>
            <w:spacing w:val="33"/>
          </w:rPr>
          <w:delText xml:space="preserve"> </w:delText>
        </w:r>
        <w:r w:rsidDel="00BA5687">
          <w:rPr>
            <w:color w:val="1D1B11"/>
            <w:spacing w:val="-1"/>
          </w:rPr>
          <w:delText>(1.8/1.5)</w:delText>
        </w:r>
        <w:r w:rsidDel="00BA5687">
          <w:rPr>
            <w:color w:val="1D1B11"/>
            <w:spacing w:val="34"/>
          </w:rPr>
          <w:delText xml:space="preserve"> </w:delText>
        </w:r>
        <w:r w:rsidDel="00BA5687">
          <w:rPr>
            <w:color w:val="1D1B11"/>
            <w:spacing w:val="-1"/>
          </w:rPr>
          <w:delText>before</w:delText>
        </w:r>
        <w:r w:rsidDel="00BA5687">
          <w:rPr>
            <w:color w:val="1D1B11"/>
            <w:spacing w:val="34"/>
          </w:rPr>
          <w:delText xml:space="preserve"> </w:delText>
        </w:r>
        <w:r w:rsidDel="00BA5687">
          <w:rPr>
            <w:color w:val="1D1B11"/>
            <w:spacing w:val="-1"/>
          </w:rPr>
          <w:delText>using</w:delText>
        </w:r>
        <w:r w:rsidDel="00BA5687">
          <w:rPr>
            <w:color w:val="1D1B11"/>
            <w:spacing w:val="32"/>
          </w:rPr>
          <w:delText xml:space="preserve"> </w:delText>
        </w:r>
        <w:r w:rsidR="00A6077C" w:rsidDel="00BA5687">
          <w:rPr>
            <w:color w:val="1D1B11"/>
            <w:spacing w:val="-1"/>
          </w:rPr>
          <w:delText>Figure</w:delText>
        </w:r>
        <w:r w:rsidR="00A6077C" w:rsidDel="00BA5687">
          <w:rPr>
            <w:color w:val="1D1B11"/>
            <w:spacing w:val="34"/>
          </w:rPr>
          <w:delText xml:space="preserve"> </w:delText>
        </w:r>
        <w:r w:rsidDel="00BA5687">
          <w:rPr>
            <w:color w:val="1D1B11"/>
          </w:rPr>
          <w:delText>A1.</w:delText>
        </w:r>
        <w:r w:rsidDel="00BA5687">
          <w:rPr>
            <w:color w:val="1D1B11"/>
            <w:spacing w:val="43"/>
          </w:rPr>
          <w:delText xml:space="preserve"> </w:delText>
        </w:r>
        <w:r w:rsidDel="00BA5687">
          <w:rPr>
            <w:color w:val="1D1B11"/>
            <w:spacing w:val="-1"/>
          </w:rPr>
          <w:delText>Then</w:delText>
        </w:r>
        <w:r w:rsidDel="00BA5687">
          <w:rPr>
            <w:color w:val="1D1B11"/>
            <w:spacing w:val="34"/>
          </w:rPr>
          <w:delText xml:space="preserve"> </w:delText>
        </w:r>
        <w:r w:rsidDel="00BA5687">
          <w:rPr>
            <w:color w:val="1D1B11"/>
          </w:rPr>
          <w:delText>if</w:delText>
        </w:r>
        <w:r w:rsidDel="00BA5687">
          <w:rPr>
            <w:color w:val="1D1B11"/>
            <w:spacing w:val="32"/>
          </w:rPr>
          <w:delText xml:space="preserve"> </w:delText>
        </w:r>
        <w:r w:rsidDel="00BA5687">
          <w:rPr>
            <w:color w:val="1D1B11"/>
            <w:spacing w:val="-1"/>
          </w:rPr>
          <w:delText>the</w:delText>
        </w:r>
        <w:r w:rsidDel="00BA5687">
          <w:rPr>
            <w:color w:val="1D1B11"/>
            <w:spacing w:val="43"/>
          </w:rPr>
          <w:delText xml:space="preserve"> </w:delText>
        </w:r>
        <w:r w:rsidDel="00BA5687">
          <w:rPr>
            <w:color w:val="1D1B11"/>
            <w:spacing w:val="-1"/>
          </w:rPr>
          <w:delText>estimated</w:delText>
        </w:r>
        <w:r w:rsidDel="00BA5687">
          <w:rPr>
            <w:color w:val="1D1B11"/>
            <w:spacing w:val="9"/>
          </w:rPr>
          <w:delText xml:space="preserve"> </w:delText>
        </w:r>
        <w:r w:rsidDel="00BA5687">
          <w:rPr>
            <w:color w:val="1D1B11"/>
            <w:spacing w:val="-1"/>
          </w:rPr>
          <w:delText>metabolic</w:delText>
        </w:r>
        <w:r w:rsidDel="00BA5687">
          <w:rPr>
            <w:color w:val="1D1B11"/>
            <w:spacing w:val="12"/>
          </w:rPr>
          <w:delText xml:space="preserve"> </w:delText>
        </w:r>
        <w:r w:rsidDel="00BA5687">
          <w:rPr>
            <w:color w:val="1D1B11"/>
            <w:spacing w:val="-1"/>
          </w:rPr>
          <w:delText>rate</w:delText>
        </w:r>
        <w:r w:rsidDel="00BA5687">
          <w:rPr>
            <w:color w:val="1D1B11"/>
            <w:spacing w:val="13"/>
          </w:rPr>
          <w:delText xml:space="preserve"> </w:delText>
        </w:r>
        <w:r w:rsidDel="00BA5687">
          <w:rPr>
            <w:color w:val="1D1B11"/>
          </w:rPr>
          <w:delText>is</w:delText>
        </w:r>
        <w:r w:rsidDel="00BA5687">
          <w:rPr>
            <w:color w:val="1D1B11"/>
            <w:spacing w:val="11"/>
          </w:rPr>
          <w:delText xml:space="preserve"> </w:delText>
        </w:r>
        <w:r w:rsidDel="00BA5687">
          <w:rPr>
            <w:color w:val="1D1B11"/>
            <w:spacing w:val="-1"/>
          </w:rPr>
          <w:delText>200</w:delText>
        </w:r>
        <w:r w:rsidDel="00BA5687">
          <w:rPr>
            <w:color w:val="1D1B11"/>
            <w:spacing w:val="13"/>
          </w:rPr>
          <w:delText xml:space="preserve"> </w:delText>
        </w:r>
        <w:r w:rsidDel="00BA5687">
          <w:rPr>
            <w:color w:val="1D1B11"/>
          </w:rPr>
          <w:delText>W,</w:delText>
        </w:r>
        <w:r w:rsidDel="00BA5687">
          <w:rPr>
            <w:color w:val="1D1B11"/>
            <w:spacing w:val="12"/>
          </w:rPr>
          <w:delText xml:space="preserve"> </w:delText>
        </w:r>
        <w:r w:rsidDel="00BA5687">
          <w:rPr>
            <w:color w:val="1D1B11"/>
          </w:rPr>
          <w:delText>the</w:delText>
        </w:r>
        <w:r w:rsidDel="00BA5687">
          <w:rPr>
            <w:color w:val="1D1B11"/>
            <w:spacing w:val="10"/>
          </w:rPr>
          <w:delText xml:space="preserve"> </w:delText>
        </w:r>
        <w:r w:rsidDel="00BA5687">
          <w:rPr>
            <w:color w:val="1D1B11"/>
            <w:spacing w:val="-1"/>
          </w:rPr>
          <w:delText>value</w:delText>
        </w:r>
        <w:r w:rsidDel="00BA5687">
          <w:rPr>
            <w:color w:val="1D1B11"/>
            <w:spacing w:val="13"/>
          </w:rPr>
          <w:delText xml:space="preserve"> </w:delText>
        </w:r>
        <w:r w:rsidDel="00BA5687">
          <w:rPr>
            <w:color w:val="1D1B11"/>
            <w:spacing w:val="-1"/>
          </w:rPr>
          <w:delText>240</w:delText>
        </w:r>
        <w:r w:rsidDel="00BA5687">
          <w:rPr>
            <w:color w:val="1D1B11"/>
            <w:spacing w:val="13"/>
          </w:rPr>
          <w:delText xml:space="preserve"> </w:delText>
        </w:r>
        <w:r w:rsidDel="00BA5687">
          <w:rPr>
            <w:color w:val="1D1B11"/>
          </w:rPr>
          <w:delText>W</w:delText>
        </w:r>
        <w:r w:rsidDel="00BA5687">
          <w:rPr>
            <w:color w:val="1D1B11"/>
            <w:spacing w:val="10"/>
          </w:rPr>
          <w:delText xml:space="preserve"> </w:delText>
        </w:r>
        <w:r w:rsidDel="00BA5687">
          <w:rPr>
            <w:color w:val="1D1B11"/>
          </w:rPr>
          <w:delText>is</w:delText>
        </w:r>
        <w:r w:rsidDel="00BA5687">
          <w:rPr>
            <w:color w:val="1D1B11"/>
            <w:spacing w:val="11"/>
          </w:rPr>
          <w:delText xml:space="preserve"> </w:delText>
        </w:r>
        <w:r w:rsidDel="00BA5687">
          <w:rPr>
            <w:color w:val="1D1B11"/>
            <w:spacing w:val="-1"/>
          </w:rPr>
          <w:delText>used</w:delText>
        </w:r>
        <w:r w:rsidDel="00BA5687">
          <w:rPr>
            <w:color w:val="1D1B11"/>
            <w:spacing w:val="12"/>
          </w:rPr>
          <w:delText xml:space="preserve"> </w:delText>
        </w:r>
        <w:r w:rsidDel="00BA5687">
          <w:rPr>
            <w:color w:val="1D1B11"/>
          </w:rPr>
          <w:delText>in</w:delText>
        </w:r>
        <w:r w:rsidDel="00BA5687">
          <w:rPr>
            <w:color w:val="1D1B11"/>
            <w:spacing w:val="11"/>
          </w:rPr>
          <w:delText xml:space="preserve"> </w:delText>
        </w:r>
        <w:r w:rsidR="0076286A" w:rsidDel="00BA5687">
          <w:rPr>
            <w:color w:val="1D1B11"/>
            <w:spacing w:val="-1"/>
          </w:rPr>
          <w:delText>Figure</w:delText>
        </w:r>
        <w:r w:rsidR="0076286A" w:rsidDel="00BA5687">
          <w:rPr>
            <w:color w:val="1D1B11"/>
            <w:spacing w:val="12"/>
          </w:rPr>
          <w:delText xml:space="preserve"> </w:delText>
        </w:r>
        <w:r w:rsidDel="00BA5687">
          <w:rPr>
            <w:color w:val="1D1B11"/>
          </w:rPr>
          <w:delText>A1.</w:delText>
        </w:r>
        <w:r w:rsidDel="00BA5687">
          <w:rPr>
            <w:color w:val="1D1B11"/>
            <w:spacing w:val="16"/>
          </w:rPr>
          <w:delText xml:space="preserve"> </w:delText>
        </w:r>
        <w:r w:rsidDel="00BA5687">
          <w:rPr>
            <w:color w:val="1D1B11"/>
            <w:spacing w:val="-1"/>
          </w:rPr>
          <w:delText>The</w:delText>
        </w:r>
        <w:r w:rsidDel="00BA5687">
          <w:rPr>
            <w:color w:val="1D1B11"/>
            <w:spacing w:val="12"/>
          </w:rPr>
          <w:delText xml:space="preserve"> </w:delText>
        </w:r>
        <w:r w:rsidDel="00BA5687">
          <w:rPr>
            <w:color w:val="1D1B11"/>
            <w:spacing w:val="-1"/>
          </w:rPr>
          <w:delText>body</w:delText>
        </w:r>
        <w:r w:rsidDel="00BA5687">
          <w:rPr>
            <w:color w:val="1D1B11"/>
            <w:spacing w:val="13"/>
          </w:rPr>
          <w:delText xml:space="preserve"> </w:delText>
        </w:r>
        <w:r w:rsidDel="00BA5687">
          <w:rPr>
            <w:color w:val="1D1B11"/>
            <w:spacing w:val="-2"/>
          </w:rPr>
          <w:delText>surface</w:delText>
        </w:r>
        <w:r w:rsidDel="00BA5687">
          <w:rPr>
            <w:color w:val="1D1B11"/>
            <w:spacing w:val="13"/>
          </w:rPr>
          <w:delText xml:space="preserve"> </w:delText>
        </w:r>
        <w:r w:rsidDel="00BA5687">
          <w:rPr>
            <w:color w:val="1D1B11"/>
          </w:rPr>
          <w:delText>area</w:delText>
        </w:r>
        <w:r w:rsidDel="00BA5687">
          <w:rPr>
            <w:color w:val="1D1B11"/>
            <w:spacing w:val="12"/>
          </w:rPr>
          <w:delText xml:space="preserve"> </w:delText>
        </w:r>
        <w:r w:rsidDel="00BA5687">
          <w:rPr>
            <w:color w:val="1D1B11"/>
          </w:rPr>
          <w:delText>can</w:delText>
        </w:r>
        <w:r w:rsidDel="00BA5687">
          <w:rPr>
            <w:color w:val="1D1B11"/>
            <w:spacing w:val="63"/>
          </w:rPr>
          <w:delText xml:space="preserve"> </w:delText>
        </w:r>
        <w:r w:rsidDel="00BA5687">
          <w:rPr>
            <w:color w:val="1D1B11"/>
            <w:spacing w:val="-1"/>
          </w:rPr>
          <w:delText>be</w:delText>
        </w:r>
        <w:r w:rsidDel="00BA5687">
          <w:rPr>
            <w:color w:val="1D1B11"/>
            <w:spacing w:val="33"/>
          </w:rPr>
          <w:delText xml:space="preserve"> </w:delText>
        </w:r>
        <w:r w:rsidDel="00BA5687">
          <w:rPr>
            <w:color w:val="1D1B11"/>
            <w:spacing w:val="-1"/>
          </w:rPr>
          <w:delText>estimated</w:delText>
        </w:r>
        <w:r w:rsidDel="00BA5687">
          <w:rPr>
            <w:color w:val="1D1B11"/>
            <w:spacing w:val="32"/>
          </w:rPr>
          <w:delText xml:space="preserve"> </w:delText>
        </w:r>
        <w:r w:rsidDel="00BA5687">
          <w:rPr>
            <w:color w:val="1D1B11"/>
            <w:spacing w:val="-2"/>
          </w:rPr>
          <w:delText>from</w:delText>
        </w:r>
        <w:r w:rsidDel="00BA5687">
          <w:rPr>
            <w:color w:val="1D1B11"/>
            <w:spacing w:val="34"/>
          </w:rPr>
          <w:delText xml:space="preserve"> </w:delText>
        </w:r>
        <w:r w:rsidDel="00BA5687">
          <w:rPr>
            <w:color w:val="1D1B11"/>
            <w:spacing w:val="-1"/>
          </w:rPr>
          <w:delText>the</w:delText>
        </w:r>
        <w:r w:rsidDel="00BA5687">
          <w:rPr>
            <w:color w:val="1D1B11"/>
            <w:spacing w:val="34"/>
          </w:rPr>
          <w:delText xml:space="preserve"> </w:delText>
        </w:r>
        <w:r w:rsidDel="00BA5687">
          <w:rPr>
            <w:color w:val="1D1B11"/>
            <w:spacing w:val="-1"/>
          </w:rPr>
          <w:delText>following</w:delText>
        </w:r>
        <w:r w:rsidDel="00BA5687">
          <w:rPr>
            <w:color w:val="1D1B11"/>
            <w:spacing w:val="31"/>
          </w:rPr>
          <w:delText xml:space="preserve"> </w:delText>
        </w:r>
        <w:r w:rsidDel="00BA5687">
          <w:rPr>
            <w:color w:val="1D1B11"/>
            <w:spacing w:val="-1"/>
          </w:rPr>
          <w:delText>expression:</w:delText>
        </w:r>
        <w:r w:rsidDel="00BA5687">
          <w:rPr>
            <w:color w:val="1D1B11"/>
            <w:spacing w:val="31"/>
          </w:rPr>
          <w:delText xml:space="preserve"> </w:delText>
        </w:r>
        <w:r w:rsidDel="00BA5687">
          <w:rPr>
            <w:color w:val="1D1B11"/>
            <w:spacing w:val="1"/>
          </w:rPr>
          <w:delText>A</w:delText>
        </w:r>
        <w:r w:rsidDel="00BA5687">
          <w:rPr>
            <w:color w:val="1D1B11"/>
            <w:spacing w:val="1"/>
            <w:position w:val="-2"/>
            <w:sz w:val="14"/>
          </w:rPr>
          <w:delText>Du</w:delText>
        </w:r>
        <w:r w:rsidDel="00BA5687">
          <w:rPr>
            <w:color w:val="1D1B11"/>
            <w:spacing w:val="18"/>
            <w:position w:val="-2"/>
            <w:sz w:val="14"/>
          </w:rPr>
          <w:delText xml:space="preserve"> </w:delText>
        </w:r>
        <w:r w:rsidDel="00BA5687">
          <w:rPr>
            <w:color w:val="1D1B11"/>
          </w:rPr>
          <w:delText>=</w:delText>
        </w:r>
        <w:r w:rsidDel="00BA5687">
          <w:rPr>
            <w:color w:val="1D1B11"/>
            <w:spacing w:val="32"/>
          </w:rPr>
          <w:delText xml:space="preserve"> </w:delText>
        </w:r>
        <w:r w:rsidDel="00BA5687">
          <w:rPr>
            <w:color w:val="1D1B11"/>
            <w:spacing w:val="-1"/>
          </w:rPr>
          <w:delText>0.202</w:delText>
        </w:r>
        <w:r w:rsidDel="00BA5687">
          <w:rPr>
            <w:color w:val="1D1B11"/>
            <w:spacing w:val="31"/>
          </w:rPr>
          <w:delText xml:space="preserve"> </w:delText>
        </w:r>
        <w:r w:rsidDel="00BA5687">
          <w:rPr>
            <w:color w:val="1D1B11"/>
          </w:rPr>
          <w:delText>x</w:delText>
        </w:r>
        <w:r w:rsidDel="00BA5687">
          <w:rPr>
            <w:color w:val="1D1B11"/>
            <w:spacing w:val="32"/>
          </w:rPr>
          <w:delText xml:space="preserve"> </w:delText>
        </w:r>
        <w:r w:rsidDel="00BA5687">
          <w:rPr>
            <w:color w:val="1D1B11"/>
            <w:spacing w:val="-1"/>
          </w:rPr>
          <w:delText>Mass</w:delText>
        </w:r>
        <w:r w:rsidDel="00BA5687">
          <w:rPr>
            <w:color w:val="1D1B11"/>
            <w:spacing w:val="34"/>
          </w:rPr>
          <w:delText xml:space="preserve"> </w:delText>
        </w:r>
        <w:r w:rsidDel="00BA5687">
          <w:rPr>
            <w:color w:val="1D1B11"/>
            <w:spacing w:val="-1"/>
            <w:position w:val="10"/>
            <w:sz w:val="14"/>
          </w:rPr>
          <w:delText>0.425</w:delText>
        </w:r>
        <w:r w:rsidDel="00BA5687">
          <w:rPr>
            <w:color w:val="1D1B11"/>
            <w:spacing w:val="19"/>
            <w:position w:val="10"/>
            <w:sz w:val="14"/>
          </w:rPr>
          <w:delText xml:space="preserve"> </w:delText>
        </w:r>
        <w:r w:rsidDel="00BA5687">
          <w:rPr>
            <w:color w:val="1D1B11"/>
          </w:rPr>
          <w:delText>x</w:delText>
        </w:r>
        <w:r w:rsidDel="00BA5687">
          <w:rPr>
            <w:color w:val="1D1B11"/>
            <w:spacing w:val="33"/>
          </w:rPr>
          <w:delText xml:space="preserve"> </w:delText>
        </w:r>
        <w:r w:rsidDel="00BA5687">
          <w:rPr>
            <w:color w:val="1D1B11"/>
            <w:spacing w:val="-1"/>
          </w:rPr>
          <w:delText>Height</w:delText>
        </w:r>
        <w:r w:rsidDel="00BA5687">
          <w:rPr>
            <w:color w:val="1D1B11"/>
            <w:spacing w:val="31"/>
          </w:rPr>
          <w:delText xml:space="preserve"> </w:delText>
        </w:r>
        <w:r w:rsidDel="00BA5687">
          <w:rPr>
            <w:color w:val="1D1B11"/>
            <w:spacing w:val="-1"/>
            <w:position w:val="10"/>
            <w:sz w:val="14"/>
          </w:rPr>
          <w:delText>0.725</w:delText>
        </w:r>
        <w:r w:rsidDel="00BA5687">
          <w:rPr>
            <w:color w:val="1D1B11"/>
            <w:spacing w:val="19"/>
            <w:position w:val="10"/>
            <w:sz w:val="14"/>
          </w:rPr>
          <w:delText xml:space="preserve"> </w:delText>
        </w:r>
        <w:r w:rsidDel="00BA5687">
          <w:rPr>
            <w:color w:val="1D1B11"/>
          </w:rPr>
          <w:delText>where</w:delText>
        </w:r>
        <w:r w:rsidDel="00BA5687">
          <w:rPr>
            <w:color w:val="1D1B11"/>
            <w:spacing w:val="35"/>
          </w:rPr>
          <w:delText xml:space="preserve"> </w:delText>
        </w:r>
        <w:r w:rsidDel="00BA5687">
          <w:rPr>
            <w:color w:val="1D1B11"/>
            <w:spacing w:val="-1"/>
          </w:rPr>
          <w:delText>Mass</w:delText>
        </w:r>
        <w:r w:rsidDel="00BA5687">
          <w:rPr>
            <w:color w:val="1D1B11"/>
            <w:spacing w:val="33"/>
          </w:rPr>
          <w:delText xml:space="preserve"> </w:delText>
        </w:r>
        <w:r w:rsidDel="00BA5687">
          <w:rPr>
            <w:color w:val="1D1B11"/>
          </w:rPr>
          <w:delText>is</w:delText>
        </w:r>
        <w:r w:rsidDel="00BA5687">
          <w:rPr>
            <w:color w:val="1D1B11"/>
            <w:spacing w:val="51"/>
          </w:rPr>
          <w:delText xml:space="preserve"> </w:delText>
        </w:r>
        <w:r w:rsidDel="00BA5687">
          <w:rPr>
            <w:color w:val="1D1B11"/>
            <w:spacing w:val="-1"/>
          </w:rPr>
          <w:delText>expressed</w:delText>
        </w:r>
        <w:r w:rsidDel="00BA5687">
          <w:rPr>
            <w:color w:val="1D1B11"/>
          </w:rPr>
          <w:delText xml:space="preserve"> in kg</w:delText>
        </w:r>
        <w:r w:rsidDel="00BA5687">
          <w:rPr>
            <w:color w:val="1D1B11"/>
            <w:spacing w:val="-1"/>
          </w:rPr>
          <w:delText xml:space="preserve"> </w:delText>
        </w:r>
        <w:r w:rsidDel="00BA5687">
          <w:rPr>
            <w:color w:val="1D1B11"/>
          </w:rPr>
          <w:delText>and</w:delText>
        </w:r>
        <w:r w:rsidDel="00BA5687">
          <w:rPr>
            <w:color w:val="1D1B11"/>
            <w:spacing w:val="-2"/>
          </w:rPr>
          <w:delText xml:space="preserve"> </w:delText>
        </w:r>
        <w:r w:rsidDel="00BA5687">
          <w:rPr>
            <w:color w:val="1D1B11"/>
            <w:spacing w:val="-1"/>
          </w:rPr>
          <w:delText>Height</w:delText>
        </w:r>
        <w:r w:rsidDel="00BA5687">
          <w:rPr>
            <w:color w:val="1D1B11"/>
            <w:spacing w:val="-2"/>
          </w:rPr>
          <w:delText xml:space="preserve"> </w:delText>
        </w:r>
        <w:r w:rsidDel="00BA5687">
          <w:rPr>
            <w:color w:val="1D1B11"/>
          </w:rPr>
          <w:delText>in</w:delText>
        </w:r>
        <w:r w:rsidDel="00BA5687">
          <w:rPr>
            <w:color w:val="1D1B11"/>
            <w:spacing w:val="-1"/>
          </w:rPr>
          <w:delText xml:space="preserve"> meters.</w:delText>
        </w:r>
      </w:del>
    </w:p>
    <w:p w:rsidR="00BA5687" w:rsidRDefault="00BA5687">
      <w:pPr>
        <w:pStyle w:val="BodyText"/>
        <w:spacing w:before="42" w:line="227" w:lineRule="auto"/>
        <w:ind w:left="452" w:right="455"/>
        <w:jc w:val="both"/>
        <w:rPr>
          <w:ins w:id="19" w:author="Jørn Toftum" w:date="2017-03-01T13:45:00Z"/>
        </w:rPr>
      </w:pPr>
      <w:ins w:id="20" w:author="Jørn Toftum" w:date="2017-03-01T13:45:00Z">
        <w:r>
          <w:rPr>
            <w:color w:val="1D1B11"/>
            <w:spacing w:val="-1"/>
          </w:rPr>
          <w:t xml:space="preserve">The index does not </w:t>
        </w:r>
      </w:ins>
      <w:ins w:id="21" w:author="Jørn Toftum" w:date="2017-03-01T13:46:00Z">
        <w:r>
          <w:rPr>
            <w:color w:val="1D1B11"/>
            <w:spacing w:val="-1"/>
          </w:rPr>
          <w:t>take account of</w:t>
        </w:r>
      </w:ins>
      <w:ins w:id="22" w:author="Jørn Toftum" w:date="2017-03-01T13:45:00Z">
        <w:r>
          <w:rPr>
            <w:color w:val="1D1B11"/>
            <w:spacing w:val="-1"/>
          </w:rPr>
          <w:t xml:space="preserve"> any effect related to body size</w:t>
        </w:r>
      </w:ins>
      <w:ins w:id="23" w:author="Jørn Toftum" w:date="2017-03-01T13:46:00Z">
        <w:r>
          <w:rPr>
            <w:color w:val="1D1B11"/>
            <w:spacing w:val="-1"/>
          </w:rPr>
          <w:t xml:space="preserve"> or similar, e.g. obesity.</w:t>
        </w:r>
      </w:ins>
    </w:p>
    <w:p w:rsidR="00100A10" w:rsidRDefault="002A6B7E" w:rsidP="00100A10">
      <w:pPr>
        <w:pStyle w:val="BodyText"/>
        <w:spacing w:before="123" w:line="347" w:lineRule="auto"/>
        <w:ind w:left="452" w:right="492"/>
        <w:rPr>
          <w:color w:val="1D1B11"/>
          <w:spacing w:val="-1"/>
        </w:rPr>
      </w:pPr>
      <w:r>
        <w:rPr>
          <w:color w:val="1D1B11"/>
          <w:spacing w:val="-1"/>
        </w:rPr>
        <w:t>The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lines</w:t>
      </w:r>
      <w:r>
        <w:rPr>
          <w:color w:val="1D1B11"/>
          <w:spacing w:val="1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-1"/>
        </w:rPr>
        <w:t xml:space="preserve"> </w:t>
      </w:r>
      <w:r w:rsidR="00CC1E49">
        <w:rPr>
          <w:color w:val="1D1B11"/>
          <w:spacing w:val="-2"/>
        </w:rPr>
        <w:t>F</w:t>
      </w:r>
      <w:r>
        <w:rPr>
          <w:color w:val="1D1B11"/>
          <w:spacing w:val="-2"/>
        </w:rPr>
        <w:t>igure</w:t>
      </w:r>
      <w:r>
        <w:rPr>
          <w:color w:val="1D1B11"/>
        </w:rPr>
        <w:t xml:space="preserve"> A1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 xml:space="preserve">can </w:t>
      </w:r>
      <w:r>
        <w:rPr>
          <w:color w:val="1D1B11"/>
          <w:spacing w:val="-2"/>
        </w:rPr>
        <w:t>be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determined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 xml:space="preserve">from </w:t>
      </w:r>
      <w:r>
        <w:rPr>
          <w:color w:val="1D1B11"/>
        </w:rPr>
        <w:t xml:space="preserve">the </w:t>
      </w:r>
      <w:r>
        <w:rPr>
          <w:color w:val="1D1B11"/>
          <w:spacing w:val="-1"/>
        </w:rPr>
        <w:t>following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equations:</w:t>
      </w:r>
    </w:p>
    <w:p w:rsidR="00096870" w:rsidRDefault="002A6B7E" w:rsidP="00100A10">
      <w:pPr>
        <w:pStyle w:val="BodyText"/>
        <w:spacing w:before="123" w:line="347" w:lineRule="auto"/>
        <w:ind w:left="452" w:right="492"/>
      </w:pPr>
      <w:r>
        <w:rPr>
          <w:color w:val="1D1B11"/>
          <w:spacing w:val="-1"/>
        </w:rPr>
        <w:t>For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acclimatised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people (solid line)</w:t>
      </w:r>
    </w:p>
    <w:p w:rsidR="00100A10" w:rsidRDefault="002A6B7E" w:rsidP="00100A10">
      <w:pPr>
        <w:pStyle w:val="BodyText"/>
        <w:tabs>
          <w:tab w:val="left" w:pos="5897"/>
        </w:tabs>
        <w:spacing w:before="0" w:line="336" w:lineRule="auto"/>
        <w:ind w:left="452" w:right="492"/>
        <w:rPr>
          <w:color w:val="1D1B11"/>
          <w:spacing w:val="-1"/>
        </w:rPr>
      </w:pPr>
      <w:r>
        <w:rPr>
          <w:color w:val="1D1B11"/>
        </w:rPr>
        <w:t>WBGT</w:t>
      </w:r>
      <w:r>
        <w:rPr>
          <w:color w:val="1D1B11"/>
          <w:position w:val="-2"/>
          <w:sz w:val="14"/>
          <w:szCs w:val="14"/>
        </w:rPr>
        <w:t>eff</w:t>
      </w:r>
      <w:r>
        <w:rPr>
          <w:color w:val="1D1B11"/>
          <w:spacing w:val="16"/>
          <w:position w:val="-2"/>
          <w:sz w:val="14"/>
          <w:szCs w:val="14"/>
        </w:rPr>
        <w:t xml:space="preserve"> </w:t>
      </w:r>
      <w:r>
        <w:rPr>
          <w:color w:val="1D1B11"/>
          <w:spacing w:val="-1"/>
        </w:rPr>
        <w:t>reference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 xml:space="preserve">value </w:t>
      </w:r>
      <w:r w:rsidR="00100A10">
        <w:rPr>
          <w:color w:val="1D1B11"/>
          <w:spacing w:val="-1"/>
        </w:rPr>
        <w:t xml:space="preserve">   </w:t>
      </w:r>
      <w:r w:rsidR="00100A10">
        <w:rPr>
          <w:color w:val="1D1B11"/>
          <w:spacing w:val="-1"/>
        </w:rPr>
        <w:tab/>
        <w:t>WBGT</w:t>
      </w:r>
      <w:r w:rsidR="00100A10" w:rsidRPr="001E0C2C">
        <w:rPr>
          <w:color w:val="1D1B11"/>
          <w:spacing w:val="-1"/>
          <w:vertAlign w:val="subscript"/>
        </w:rPr>
        <w:t>ref</w:t>
      </w:r>
      <w:r w:rsidR="00100A10">
        <w:rPr>
          <w:color w:val="1D1B11"/>
          <w:spacing w:val="-1"/>
        </w:rPr>
        <w:t xml:space="preserve"> </w:t>
      </w:r>
      <w:r>
        <w:rPr>
          <w:color w:val="1D1B11"/>
        </w:rPr>
        <w:t>=</w:t>
      </w:r>
      <w:r>
        <w:rPr>
          <w:color w:val="1D1B11"/>
          <w:spacing w:val="-1"/>
        </w:rPr>
        <w:t xml:space="preserve"> </w:t>
      </w:r>
      <w:r w:rsidR="00EA205E">
        <w:rPr>
          <w:color w:val="1D1B11"/>
          <w:spacing w:val="-1"/>
        </w:rPr>
        <w:t>56.7 – 11.5 log</w:t>
      </w:r>
      <w:r w:rsidR="00EA205E" w:rsidRPr="000E14A1">
        <w:rPr>
          <w:color w:val="1D1B11"/>
          <w:spacing w:val="-1"/>
          <w:vertAlign w:val="subscript"/>
        </w:rPr>
        <w:t>10</w:t>
      </w:r>
      <w:r w:rsidR="00EA205E">
        <w:rPr>
          <w:color w:val="1D1B11"/>
          <w:spacing w:val="-1"/>
        </w:rPr>
        <w:t>(M)</w:t>
      </w:r>
      <w:r w:rsidR="00100A10"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°C</w:t>
      </w:r>
    </w:p>
    <w:p w:rsidR="00096870" w:rsidRDefault="002A6B7E" w:rsidP="00100A10">
      <w:pPr>
        <w:pStyle w:val="BodyText"/>
        <w:tabs>
          <w:tab w:val="left" w:pos="5897"/>
        </w:tabs>
        <w:spacing w:before="0" w:line="336" w:lineRule="auto"/>
        <w:ind w:left="452" w:right="492"/>
      </w:pPr>
      <w:r>
        <w:rPr>
          <w:color w:val="1D1B11"/>
          <w:spacing w:val="-1"/>
        </w:rPr>
        <w:t>For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unacclimatised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people (dashed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line)</w:t>
      </w:r>
    </w:p>
    <w:p w:rsidR="00AC39BA" w:rsidRDefault="002A6B7E" w:rsidP="00AC39BA">
      <w:pPr>
        <w:pStyle w:val="BodyText"/>
        <w:tabs>
          <w:tab w:val="left" w:pos="5966"/>
        </w:tabs>
        <w:spacing w:before="12" w:line="337" w:lineRule="auto"/>
        <w:ind w:left="452" w:right="492"/>
        <w:rPr>
          <w:color w:val="1D1B11"/>
          <w:spacing w:val="-1"/>
        </w:rPr>
      </w:pPr>
      <w:r>
        <w:rPr>
          <w:color w:val="1D1B11"/>
        </w:rPr>
        <w:t>WBGT</w:t>
      </w:r>
      <w:r>
        <w:rPr>
          <w:color w:val="1D1B11"/>
          <w:position w:val="-2"/>
          <w:sz w:val="14"/>
          <w:szCs w:val="14"/>
        </w:rPr>
        <w:t>eff</w:t>
      </w:r>
      <w:r>
        <w:rPr>
          <w:color w:val="1D1B11"/>
          <w:spacing w:val="16"/>
          <w:position w:val="-2"/>
          <w:sz w:val="14"/>
          <w:szCs w:val="14"/>
        </w:rPr>
        <w:t xml:space="preserve"> </w:t>
      </w:r>
      <w:r>
        <w:rPr>
          <w:color w:val="1D1B11"/>
          <w:spacing w:val="-1"/>
        </w:rPr>
        <w:t>reference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value</w:t>
      </w:r>
      <w:r w:rsidR="00100A10">
        <w:rPr>
          <w:color w:val="1D1B11"/>
          <w:spacing w:val="-1"/>
        </w:rPr>
        <w:tab/>
        <w:t>WBGT</w:t>
      </w:r>
      <w:r w:rsidR="00100A10" w:rsidRPr="001E0C2C">
        <w:rPr>
          <w:color w:val="1D1B11"/>
          <w:spacing w:val="-1"/>
          <w:vertAlign w:val="subscript"/>
        </w:rPr>
        <w:t>ref</w:t>
      </w:r>
      <w:r>
        <w:rPr>
          <w:color w:val="1D1B11"/>
          <w:spacing w:val="-1"/>
        </w:rPr>
        <w:t xml:space="preserve"> </w:t>
      </w:r>
      <w:r>
        <w:rPr>
          <w:color w:val="1D1B11"/>
        </w:rPr>
        <w:t>=</w:t>
      </w:r>
      <w:r w:rsidR="001E0C2C">
        <w:rPr>
          <w:color w:val="1D1B11"/>
          <w:spacing w:val="-1"/>
        </w:rPr>
        <w:t xml:space="preserve"> </w:t>
      </w:r>
      <w:r w:rsidR="00EA205E">
        <w:rPr>
          <w:color w:val="1D1B11"/>
          <w:spacing w:val="-1"/>
        </w:rPr>
        <w:t>59.9 – 14.1 log</w:t>
      </w:r>
      <w:r w:rsidR="00EA205E" w:rsidRPr="007902F5">
        <w:rPr>
          <w:color w:val="1D1B11"/>
          <w:spacing w:val="-1"/>
          <w:vertAlign w:val="subscript"/>
        </w:rPr>
        <w:t>10</w:t>
      </w:r>
      <w:r w:rsidR="00EA205E">
        <w:rPr>
          <w:color w:val="1D1B11"/>
          <w:spacing w:val="-1"/>
        </w:rPr>
        <w:t>(M)</w:t>
      </w:r>
      <w:r w:rsidR="00EA205E"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°C</w:t>
      </w:r>
    </w:p>
    <w:p w:rsidR="009B407A" w:rsidRDefault="002A6B7E" w:rsidP="00AC39BA">
      <w:pPr>
        <w:pStyle w:val="BodyText"/>
        <w:tabs>
          <w:tab w:val="left" w:pos="5966"/>
        </w:tabs>
        <w:spacing w:before="12" w:line="337" w:lineRule="auto"/>
        <w:ind w:left="452" w:right="492"/>
        <w:rPr>
          <w:color w:val="1D1B11"/>
          <w:spacing w:val="-1"/>
        </w:rPr>
      </w:pPr>
      <w:r>
        <w:rPr>
          <w:color w:val="1D1B11"/>
          <w:spacing w:val="-1"/>
        </w:rPr>
        <w:t>where</w:t>
      </w:r>
      <w:r>
        <w:rPr>
          <w:color w:val="1D1B11"/>
          <w:spacing w:val="-2"/>
        </w:rPr>
        <w:t xml:space="preserve"> </w:t>
      </w:r>
      <w:r w:rsidR="00AC39BA">
        <w:rPr>
          <w:color w:val="1D1B11"/>
          <w:spacing w:val="-1"/>
        </w:rPr>
        <w:t xml:space="preserve">115 &gt; M &lt; 520 and </w:t>
      </w:r>
      <w:r>
        <w:rPr>
          <w:color w:val="1D1B11"/>
        </w:rPr>
        <w:t>M is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the metabolic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rate</w:t>
      </w:r>
      <w:r>
        <w:rPr>
          <w:color w:val="1D1B11"/>
        </w:rPr>
        <w:t xml:space="preserve"> in</w:t>
      </w:r>
      <w:r>
        <w:rPr>
          <w:color w:val="1D1B11"/>
          <w:spacing w:val="-2"/>
        </w:rPr>
        <w:t xml:space="preserve"> </w:t>
      </w:r>
      <w:r w:rsidR="00AC39BA">
        <w:rPr>
          <w:color w:val="1D1B11"/>
          <w:spacing w:val="-1"/>
        </w:rPr>
        <w:t>watts</w:t>
      </w:r>
    </w:p>
    <w:p w:rsidR="00AC39BA" w:rsidRDefault="00AC39BA" w:rsidP="00AC39BA">
      <w:pPr>
        <w:pStyle w:val="BodyText"/>
        <w:tabs>
          <w:tab w:val="left" w:pos="5966"/>
        </w:tabs>
        <w:spacing w:before="12" w:line="337" w:lineRule="auto"/>
        <w:ind w:left="452" w:right="492"/>
        <w:sectPr w:rsidR="00AC39BA">
          <w:pgSz w:w="11910" w:h="16840"/>
          <w:pgMar w:top="1080" w:right="1240" w:bottom="700" w:left="680" w:header="0" w:footer="509" w:gutter="0"/>
          <w:cols w:space="720"/>
        </w:sectPr>
      </w:pPr>
      <w:r>
        <w:rPr>
          <w:color w:val="1D1B11"/>
          <w:spacing w:val="-1"/>
        </w:rPr>
        <w:t xml:space="preserve"> </w:t>
      </w:r>
    </w:p>
    <w:p w:rsidR="00096870" w:rsidRDefault="002A6B7E">
      <w:pPr>
        <w:pStyle w:val="Heading2"/>
        <w:spacing w:before="22"/>
        <w:ind w:left="2605" w:right="2611"/>
        <w:jc w:val="center"/>
        <w:rPr>
          <w:b w:val="0"/>
          <w:bCs w:val="0"/>
        </w:rPr>
      </w:pPr>
      <w:bookmarkStart w:id="24" w:name="_bookmark17"/>
      <w:bookmarkEnd w:id="24"/>
      <w:r>
        <w:rPr>
          <w:color w:val="1D1B11"/>
          <w:spacing w:val="-1"/>
        </w:rPr>
        <w:t>Annex</w:t>
      </w:r>
      <w:r>
        <w:rPr>
          <w:color w:val="1D1B11"/>
          <w:spacing w:val="-6"/>
        </w:rPr>
        <w:t xml:space="preserve"> </w:t>
      </w:r>
      <w:r>
        <w:rPr>
          <w:color w:val="1D1B11"/>
        </w:rPr>
        <w:t>B</w:t>
      </w:r>
      <w:r>
        <w:rPr>
          <w:color w:val="1D1B11"/>
          <w:spacing w:val="-5"/>
        </w:rPr>
        <w:t xml:space="preserve"> </w:t>
      </w:r>
      <w:r>
        <w:rPr>
          <w:color w:val="1D1B11"/>
          <w:spacing w:val="-1"/>
        </w:rPr>
        <w:t>(normative)</w:t>
      </w:r>
    </w:p>
    <w:p w:rsidR="00096870" w:rsidRDefault="002A6B7E">
      <w:pPr>
        <w:spacing w:before="98"/>
        <w:ind w:left="713" w:right="722"/>
        <w:jc w:val="center"/>
        <w:rPr>
          <w:rFonts w:ascii="Calibri" w:eastAsia="Calibri" w:hAnsi="Calibri" w:cs="Calibri"/>
          <w:sz w:val="24"/>
          <w:szCs w:val="24"/>
        </w:rPr>
      </w:pPr>
      <w:bookmarkStart w:id="25" w:name="_bookmark18"/>
      <w:bookmarkEnd w:id="25"/>
      <w:r>
        <w:rPr>
          <w:rFonts w:ascii="Calibri"/>
          <w:b/>
          <w:color w:val="1D1B11"/>
          <w:spacing w:val="-1"/>
          <w:sz w:val="24"/>
        </w:rPr>
        <w:t>Measurement</w:t>
      </w:r>
      <w:r>
        <w:rPr>
          <w:rFonts w:ascii="Calibri"/>
          <w:b/>
          <w:color w:val="1D1B11"/>
          <w:spacing w:val="-4"/>
          <w:sz w:val="24"/>
        </w:rPr>
        <w:t xml:space="preserve"> </w:t>
      </w:r>
      <w:r>
        <w:rPr>
          <w:rFonts w:ascii="Calibri"/>
          <w:b/>
          <w:color w:val="1D1B11"/>
          <w:sz w:val="24"/>
        </w:rPr>
        <w:t>of</w:t>
      </w:r>
      <w:r>
        <w:rPr>
          <w:rFonts w:ascii="Calibri"/>
          <w:b/>
          <w:color w:val="1D1B11"/>
          <w:spacing w:val="-4"/>
          <w:sz w:val="24"/>
        </w:rPr>
        <w:t xml:space="preserve"> </w:t>
      </w:r>
      <w:r>
        <w:rPr>
          <w:rFonts w:ascii="Calibri"/>
          <w:b/>
          <w:color w:val="1D1B11"/>
          <w:spacing w:val="-1"/>
          <w:sz w:val="24"/>
        </w:rPr>
        <w:t>parameters</w:t>
      </w:r>
      <w:r>
        <w:rPr>
          <w:rFonts w:ascii="Calibri"/>
          <w:b/>
          <w:color w:val="1D1B11"/>
          <w:spacing w:val="-5"/>
          <w:sz w:val="24"/>
        </w:rPr>
        <w:t xml:space="preserve"> </w:t>
      </w:r>
      <w:r>
        <w:rPr>
          <w:rFonts w:ascii="Calibri"/>
          <w:b/>
          <w:color w:val="1D1B11"/>
          <w:sz w:val="24"/>
        </w:rPr>
        <w:t>used</w:t>
      </w:r>
      <w:r>
        <w:rPr>
          <w:rFonts w:ascii="Calibri"/>
          <w:b/>
          <w:color w:val="1D1B11"/>
          <w:spacing w:val="-7"/>
          <w:sz w:val="24"/>
        </w:rPr>
        <w:t xml:space="preserve"> </w:t>
      </w:r>
      <w:r>
        <w:rPr>
          <w:rFonts w:ascii="Calibri"/>
          <w:b/>
          <w:color w:val="1D1B11"/>
          <w:sz w:val="24"/>
        </w:rPr>
        <w:t>in</w:t>
      </w:r>
      <w:r>
        <w:rPr>
          <w:rFonts w:ascii="Calibri"/>
          <w:b/>
          <w:color w:val="1D1B11"/>
          <w:spacing w:val="-5"/>
          <w:sz w:val="24"/>
        </w:rPr>
        <w:t xml:space="preserve"> </w:t>
      </w:r>
      <w:r>
        <w:rPr>
          <w:rFonts w:ascii="Calibri"/>
          <w:b/>
          <w:color w:val="1D1B11"/>
          <w:sz w:val="24"/>
        </w:rPr>
        <w:t>the</w:t>
      </w:r>
      <w:r>
        <w:rPr>
          <w:rFonts w:ascii="Calibri"/>
          <w:b/>
          <w:color w:val="1D1B11"/>
          <w:spacing w:val="-8"/>
          <w:sz w:val="24"/>
        </w:rPr>
        <w:t xml:space="preserve"> </w:t>
      </w:r>
      <w:r>
        <w:rPr>
          <w:rFonts w:ascii="Calibri"/>
          <w:b/>
          <w:color w:val="1D1B11"/>
          <w:sz w:val="24"/>
        </w:rPr>
        <w:t>WBGT-index</w:t>
      </w:r>
      <w:r>
        <w:rPr>
          <w:rFonts w:ascii="Calibri"/>
          <w:b/>
          <w:color w:val="1D1B11"/>
          <w:spacing w:val="-5"/>
          <w:sz w:val="24"/>
        </w:rPr>
        <w:t xml:space="preserve"> </w:t>
      </w:r>
      <w:r>
        <w:rPr>
          <w:rFonts w:ascii="Calibri"/>
          <w:b/>
          <w:color w:val="1D1B11"/>
          <w:spacing w:val="-1"/>
          <w:sz w:val="24"/>
        </w:rPr>
        <w:t>and</w:t>
      </w:r>
      <w:r>
        <w:rPr>
          <w:rFonts w:ascii="Calibri"/>
          <w:b/>
          <w:color w:val="1D1B11"/>
          <w:spacing w:val="-6"/>
          <w:sz w:val="24"/>
        </w:rPr>
        <w:t xml:space="preserve"> </w:t>
      </w:r>
      <w:r>
        <w:rPr>
          <w:rFonts w:ascii="Calibri"/>
          <w:b/>
          <w:color w:val="1D1B11"/>
          <w:spacing w:val="-1"/>
          <w:sz w:val="24"/>
        </w:rPr>
        <w:t>specification</w:t>
      </w:r>
      <w:r>
        <w:rPr>
          <w:rFonts w:ascii="Calibri"/>
          <w:b/>
          <w:color w:val="1D1B11"/>
          <w:spacing w:val="-7"/>
          <w:sz w:val="24"/>
        </w:rPr>
        <w:t xml:space="preserve"> </w:t>
      </w:r>
      <w:r>
        <w:rPr>
          <w:rFonts w:ascii="Calibri"/>
          <w:b/>
          <w:color w:val="1D1B11"/>
          <w:sz w:val="24"/>
        </w:rPr>
        <w:t>of</w:t>
      </w:r>
      <w:r>
        <w:rPr>
          <w:rFonts w:ascii="Calibri"/>
          <w:b/>
          <w:color w:val="1D1B11"/>
          <w:spacing w:val="-4"/>
          <w:sz w:val="24"/>
        </w:rPr>
        <w:t xml:space="preserve"> </w:t>
      </w:r>
      <w:r>
        <w:rPr>
          <w:rFonts w:ascii="Calibri"/>
          <w:b/>
          <w:color w:val="1D1B11"/>
          <w:spacing w:val="-1"/>
          <w:sz w:val="24"/>
        </w:rPr>
        <w:t>instruments</w:t>
      </w:r>
    </w:p>
    <w:p w:rsidR="00096870" w:rsidRDefault="002A6B7E">
      <w:pPr>
        <w:numPr>
          <w:ilvl w:val="1"/>
          <w:numId w:val="4"/>
        </w:numPr>
        <w:tabs>
          <w:tab w:val="left" w:pos="785"/>
        </w:tabs>
        <w:spacing w:before="100"/>
        <w:ind w:hanging="342"/>
        <w:rPr>
          <w:rFonts w:ascii="Calibri" w:eastAsia="Calibri" w:hAnsi="Calibri" w:cs="Calibri"/>
        </w:rPr>
      </w:pPr>
      <w:bookmarkStart w:id="26" w:name="_bookmark19"/>
      <w:bookmarkEnd w:id="26"/>
      <w:r>
        <w:rPr>
          <w:rFonts w:ascii="Calibri"/>
          <w:b/>
          <w:color w:val="1D1B11"/>
          <w:spacing w:val="-1"/>
        </w:rPr>
        <w:t>Natural</w:t>
      </w:r>
      <w:r>
        <w:rPr>
          <w:rFonts w:ascii="Calibri"/>
          <w:b/>
          <w:color w:val="1D1B11"/>
          <w:spacing w:val="-2"/>
        </w:rPr>
        <w:t xml:space="preserve"> </w:t>
      </w:r>
      <w:r>
        <w:rPr>
          <w:rFonts w:ascii="Calibri"/>
          <w:b/>
          <w:color w:val="1D1B11"/>
          <w:spacing w:val="-1"/>
        </w:rPr>
        <w:t>wet</w:t>
      </w:r>
      <w:r>
        <w:rPr>
          <w:rFonts w:ascii="Calibri"/>
          <w:b/>
          <w:color w:val="1D1B11"/>
        </w:rPr>
        <w:t xml:space="preserve"> </w:t>
      </w:r>
      <w:r>
        <w:rPr>
          <w:rFonts w:ascii="Calibri"/>
          <w:b/>
          <w:color w:val="1D1B11"/>
          <w:spacing w:val="-1"/>
        </w:rPr>
        <w:t>bulb</w:t>
      </w:r>
      <w:r>
        <w:rPr>
          <w:rFonts w:ascii="Calibri"/>
          <w:b/>
          <w:color w:val="1D1B11"/>
          <w:spacing w:val="-3"/>
        </w:rPr>
        <w:t xml:space="preserve"> </w:t>
      </w:r>
      <w:r>
        <w:rPr>
          <w:rFonts w:ascii="Calibri"/>
          <w:b/>
          <w:color w:val="1D1B11"/>
          <w:spacing w:val="-1"/>
        </w:rPr>
        <w:t>temperature sensor</w:t>
      </w:r>
    </w:p>
    <w:p w:rsidR="00096870" w:rsidRDefault="002A6B7E">
      <w:pPr>
        <w:pStyle w:val="BodyText"/>
        <w:spacing w:before="108" w:line="239" w:lineRule="auto"/>
        <w:ind w:right="448"/>
        <w:jc w:val="both"/>
      </w:pPr>
      <w:r>
        <w:rPr>
          <w:color w:val="1D1B11"/>
          <w:spacing w:val="-1"/>
        </w:rPr>
        <w:t>The</w:t>
      </w:r>
      <w:r>
        <w:rPr>
          <w:color w:val="1D1B11"/>
          <w:spacing w:val="29"/>
        </w:rPr>
        <w:t xml:space="preserve"> </w:t>
      </w:r>
      <w:r>
        <w:rPr>
          <w:color w:val="1D1B11"/>
          <w:spacing w:val="-1"/>
        </w:rPr>
        <w:t>natural</w:t>
      </w:r>
      <w:r>
        <w:rPr>
          <w:color w:val="1D1B11"/>
          <w:spacing w:val="29"/>
        </w:rPr>
        <w:t xml:space="preserve"> </w:t>
      </w:r>
      <w:r>
        <w:rPr>
          <w:color w:val="1D1B11"/>
        </w:rPr>
        <w:t>wet</w:t>
      </w:r>
      <w:r>
        <w:rPr>
          <w:color w:val="1D1B11"/>
          <w:spacing w:val="30"/>
        </w:rPr>
        <w:t xml:space="preserve"> </w:t>
      </w:r>
      <w:r>
        <w:rPr>
          <w:color w:val="1D1B11"/>
          <w:spacing w:val="-1"/>
        </w:rPr>
        <w:t>bulb</w:t>
      </w:r>
      <w:r>
        <w:rPr>
          <w:color w:val="1D1B11"/>
          <w:spacing w:val="27"/>
        </w:rPr>
        <w:t xml:space="preserve"> </w:t>
      </w:r>
      <w:r>
        <w:rPr>
          <w:color w:val="1D1B11"/>
          <w:spacing w:val="-1"/>
        </w:rPr>
        <w:t>temperature</w:t>
      </w:r>
      <w:r>
        <w:rPr>
          <w:color w:val="1D1B11"/>
          <w:spacing w:val="28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29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29"/>
        </w:rPr>
        <w:t xml:space="preserve"> </w:t>
      </w:r>
      <w:r>
        <w:rPr>
          <w:color w:val="1D1B11"/>
          <w:spacing w:val="-1"/>
        </w:rPr>
        <w:t>value</w:t>
      </w:r>
      <w:r>
        <w:rPr>
          <w:color w:val="1D1B11"/>
          <w:spacing w:val="29"/>
        </w:rPr>
        <w:t xml:space="preserve"> </w:t>
      </w:r>
      <w:r>
        <w:rPr>
          <w:color w:val="1D1B11"/>
          <w:spacing w:val="-1"/>
        </w:rPr>
        <w:t>indicated</w:t>
      </w:r>
      <w:r>
        <w:rPr>
          <w:color w:val="1D1B11"/>
          <w:spacing w:val="28"/>
        </w:rPr>
        <w:t xml:space="preserve"> </w:t>
      </w:r>
      <w:r>
        <w:rPr>
          <w:color w:val="1D1B11"/>
          <w:spacing w:val="-1"/>
        </w:rPr>
        <w:t>by</w:t>
      </w:r>
      <w:r>
        <w:rPr>
          <w:color w:val="1D1B11"/>
          <w:spacing w:val="30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28"/>
        </w:rPr>
        <w:t xml:space="preserve"> </w:t>
      </w:r>
      <w:r>
        <w:rPr>
          <w:color w:val="1D1B11"/>
          <w:spacing w:val="-1"/>
        </w:rPr>
        <w:t>temperature</w:t>
      </w:r>
      <w:r>
        <w:rPr>
          <w:color w:val="1D1B11"/>
          <w:spacing w:val="30"/>
        </w:rPr>
        <w:t xml:space="preserve"> </w:t>
      </w:r>
      <w:r>
        <w:rPr>
          <w:color w:val="1D1B11"/>
          <w:spacing w:val="-1"/>
        </w:rPr>
        <w:t>sensor</w:t>
      </w:r>
      <w:r>
        <w:rPr>
          <w:color w:val="1D1B11"/>
          <w:spacing w:val="29"/>
        </w:rPr>
        <w:t xml:space="preserve"> </w:t>
      </w:r>
      <w:r>
        <w:rPr>
          <w:color w:val="1D1B11"/>
          <w:spacing w:val="-1"/>
        </w:rPr>
        <w:t>covered</w:t>
      </w:r>
      <w:r>
        <w:rPr>
          <w:color w:val="1D1B11"/>
          <w:spacing w:val="29"/>
        </w:rPr>
        <w:t xml:space="preserve"> </w:t>
      </w:r>
      <w:r>
        <w:rPr>
          <w:color w:val="1D1B11"/>
        </w:rPr>
        <w:t>with</w:t>
      </w:r>
      <w:r>
        <w:rPr>
          <w:color w:val="1D1B11"/>
          <w:spacing w:val="28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63"/>
        </w:rPr>
        <w:t xml:space="preserve"> </w:t>
      </w:r>
      <w:r>
        <w:rPr>
          <w:color w:val="1D1B11"/>
          <w:spacing w:val="-1"/>
        </w:rPr>
        <w:t>wetted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wick</w:t>
      </w:r>
      <w:r>
        <w:rPr>
          <w:color w:val="1D1B11"/>
          <w:spacing w:val="13"/>
        </w:rPr>
        <w:t xml:space="preserve"> </w:t>
      </w:r>
      <w:r>
        <w:rPr>
          <w:color w:val="1D1B11"/>
        </w:rPr>
        <w:t>that</w:t>
      </w:r>
      <w:r>
        <w:rPr>
          <w:color w:val="1D1B11"/>
          <w:spacing w:val="14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11"/>
        </w:rPr>
        <w:t xml:space="preserve"> </w:t>
      </w:r>
      <w:r>
        <w:rPr>
          <w:color w:val="1D1B11"/>
          <w:spacing w:val="-1"/>
        </w:rPr>
        <w:t>ventilated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naturally,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i.e.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placed</w:t>
      </w:r>
      <w:r>
        <w:rPr>
          <w:color w:val="1D1B11"/>
          <w:spacing w:val="14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11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environment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under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consideration</w:t>
      </w:r>
      <w:r>
        <w:rPr>
          <w:color w:val="1D1B11"/>
          <w:spacing w:val="11"/>
        </w:rPr>
        <w:t xml:space="preserve"> </w:t>
      </w:r>
      <w:r>
        <w:rPr>
          <w:color w:val="1D1B11"/>
          <w:spacing w:val="-1"/>
        </w:rPr>
        <w:t>without</w:t>
      </w:r>
      <w:r w:rsidR="004C7EC3">
        <w:rPr>
          <w:color w:val="1D1B11"/>
          <w:spacing w:val="-1"/>
        </w:rPr>
        <w:t xml:space="preserve"> </w:t>
      </w:r>
      <w:r w:rsidR="004C7EC3" w:rsidRPr="002E4ECB">
        <w:rPr>
          <w:spacing w:val="-1"/>
        </w:rPr>
        <w:t>artificially</w:t>
      </w:r>
      <w:r w:rsidR="004C7EC3" w:rsidRPr="002E4ECB">
        <w:rPr>
          <w:spacing w:val="69"/>
        </w:rPr>
        <w:t xml:space="preserve"> </w:t>
      </w:r>
      <w:r>
        <w:rPr>
          <w:color w:val="1D1B11"/>
          <w:spacing w:val="-1"/>
        </w:rPr>
        <w:t>forced</w:t>
      </w:r>
      <w:r>
        <w:rPr>
          <w:color w:val="1D1B11"/>
          <w:spacing w:val="23"/>
        </w:rPr>
        <w:t xml:space="preserve"> </w:t>
      </w:r>
      <w:r>
        <w:rPr>
          <w:color w:val="1D1B11"/>
          <w:spacing w:val="-1"/>
        </w:rPr>
        <w:t>ventilation.</w:t>
      </w:r>
      <w:r>
        <w:rPr>
          <w:color w:val="1D1B11"/>
          <w:spacing w:val="25"/>
        </w:rPr>
        <w:t xml:space="preserve"> </w:t>
      </w:r>
      <w:r>
        <w:rPr>
          <w:color w:val="1D1B11"/>
          <w:spacing w:val="-2"/>
        </w:rPr>
        <w:t>It</w:t>
      </w:r>
      <w:r>
        <w:rPr>
          <w:color w:val="1D1B11"/>
          <w:spacing w:val="27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exposed</w:t>
      </w:r>
      <w:r>
        <w:rPr>
          <w:color w:val="1D1B11"/>
          <w:spacing w:val="27"/>
        </w:rPr>
        <w:t xml:space="preserve"> </w:t>
      </w:r>
      <w:r>
        <w:rPr>
          <w:color w:val="1D1B11"/>
          <w:spacing w:val="-1"/>
        </w:rPr>
        <w:t>to</w:t>
      </w:r>
      <w:r>
        <w:rPr>
          <w:color w:val="1D1B11"/>
          <w:spacing w:val="24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27"/>
        </w:rPr>
        <w:t xml:space="preserve"> </w:t>
      </w:r>
      <w:r>
        <w:rPr>
          <w:color w:val="1D1B11"/>
        </w:rPr>
        <w:t>air</w:t>
      </w:r>
      <w:r>
        <w:rPr>
          <w:color w:val="1D1B11"/>
          <w:spacing w:val="23"/>
        </w:rPr>
        <w:t xml:space="preserve"> </w:t>
      </w:r>
      <w:r>
        <w:rPr>
          <w:color w:val="1D1B11"/>
          <w:spacing w:val="-1"/>
        </w:rPr>
        <w:t>temperature,</w:t>
      </w:r>
      <w:r>
        <w:rPr>
          <w:color w:val="1D1B11"/>
          <w:spacing w:val="30"/>
        </w:rPr>
        <w:t xml:space="preserve"> </w:t>
      </w:r>
      <w:r>
        <w:rPr>
          <w:color w:val="1D1B11"/>
          <w:spacing w:val="-1"/>
        </w:rPr>
        <w:t>radiation,</w:t>
      </w:r>
      <w:r>
        <w:rPr>
          <w:color w:val="1D1B11"/>
          <w:spacing w:val="27"/>
        </w:rPr>
        <w:t xml:space="preserve"> </w:t>
      </w:r>
      <w:r>
        <w:rPr>
          <w:color w:val="1D1B11"/>
          <w:spacing w:val="-1"/>
        </w:rPr>
        <w:t>humidity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2"/>
        </w:rPr>
        <w:t>and</w:t>
      </w:r>
      <w:r>
        <w:rPr>
          <w:color w:val="1D1B11"/>
          <w:spacing w:val="26"/>
        </w:rPr>
        <w:t xml:space="preserve"> </w:t>
      </w:r>
      <w:r>
        <w:rPr>
          <w:color w:val="1D1B11"/>
        </w:rPr>
        <w:t>air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1"/>
        </w:rPr>
        <w:t>velocity</w:t>
      </w:r>
      <w:r>
        <w:rPr>
          <w:color w:val="1D1B11"/>
          <w:spacing w:val="24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63"/>
        </w:rPr>
        <w:t xml:space="preserve"> </w:t>
      </w:r>
      <w:r>
        <w:rPr>
          <w:color w:val="1D1B11"/>
          <w:spacing w:val="-1"/>
        </w:rPr>
        <w:t>environment.</w:t>
      </w:r>
      <w:r>
        <w:rPr>
          <w:color w:val="1D1B11"/>
          <w:spacing w:val="34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32"/>
        </w:rPr>
        <w:t xml:space="preserve"> </w:t>
      </w:r>
      <w:r>
        <w:rPr>
          <w:color w:val="1D1B11"/>
          <w:spacing w:val="-1"/>
        </w:rPr>
        <w:t>natural</w:t>
      </w:r>
      <w:r>
        <w:rPr>
          <w:color w:val="1D1B11"/>
          <w:spacing w:val="32"/>
        </w:rPr>
        <w:t xml:space="preserve"> </w:t>
      </w:r>
      <w:r>
        <w:rPr>
          <w:color w:val="1D1B11"/>
          <w:spacing w:val="-1"/>
        </w:rPr>
        <w:t>wet</w:t>
      </w:r>
      <w:r>
        <w:rPr>
          <w:color w:val="1D1B11"/>
          <w:spacing w:val="34"/>
        </w:rPr>
        <w:t xml:space="preserve"> </w:t>
      </w:r>
      <w:r>
        <w:rPr>
          <w:color w:val="1D1B11"/>
          <w:spacing w:val="-1"/>
        </w:rPr>
        <w:t>bulb</w:t>
      </w:r>
      <w:r>
        <w:rPr>
          <w:color w:val="1D1B11"/>
          <w:spacing w:val="33"/>
        </w:rPr>
        <w:t xml:space="preserve"> </w:t>
      </w:r>
      <w:r>
        <w:rPr>
          <w:color w:val="1D1B11"/>
          <w:spacing w:val="-1"/>
        </w:rPr>
        <w:t>temperature</w:t>
      </w:r>
      <w:r>
        <w:rPr>
          <w:color w:val="1D1B11"/>
          <w:spacing w:val="29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34"/>
        </w:rPr>
        <w:t xml:space="preserve"> </w:t>
      </w:r>
      <w:r>
        <w:rPr>
          <w:color w:val="1D1B11"/>
          <w:spacing w:val="-1"/>
        </w:rPr>
        <w:t>thus</w:t>
      </w:r>
      <w:r>
        <w:rPr>
          <w:color w:val="1D1B11"/>
          <w:spacing w:val="34"/>
        </w:rPr>
        <w:t xml:space="preserve"> </w:t>
      </w:r>
      <w:r>
        <w:rPr>
          <w:color w:val="1D1B11"/>
          <w:spacing w:val="-1"/>
        </w:rPr>
        <w:t>different</w:t>
      </w:r>
      <w:r>
        <w:rPr>
          <w:color w:val="1D1B11"/>
          <w:spacing w:val="34"/>
        </w:rPr>
        <w:t xml:space="preserve"> </w:t>
      </w:r>
      <w:r>
        <w:rPr>
          <w:color w:val="1D1B11"/>
          <w:spacing w:val="-2"/>
        </w:rPr>
        <w:t>from</w:t>
      </w:r>
      <w:r>
        <w:rPr>
          <w:color w:val="1D1B11"/>
          <w:spacing w:val="33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34"/>
        </w:rPr>
        <w:t xml:space="preserve"> </w:t>
      </w:r>
      <w:r>
        <w:rPr>
          <w:color w:val="1D1B11"/>
          <w:spacing w:val="-1"/>
        </w:rPr>
        <w:t>thermo-dynamic</w:t>
      </w:r>
      <w:r>
        <w:rPr>
          <w:color w:val="1D1B11"/>
          <w:spacing w:val="75"/>
        </w:rPr>
        <w:t xml:space="preserve"> </w:t>
      </w:r>
      <w:r>
        <w:rPr>
          <w:color w:val="1D1B11"/>
          <w:spacing w:val="-1"/>
        </w:rPr>
        <w:t>temperature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determined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 xml:space="preserve">with </w:t>
      </w:r>
      <w:r>
        <w:rPr>
          <w:color w:val="1D1B11"/>
        </w:rPr>
        <w:t xml:space="preserve">a </w:t>
      </w:r>
      <w:r>
        <w:rPr>
          <w:color w:val="1D1B11"/>
          <w:spacing w:val="-1"/>
        </w:rPr>
        <w:t>psychrometer.</w:t>
      </w:r>
    </w:p>
    <w:p w:rsidR="00096870" w:rsidRDefault="002A6B7E">
      <w:pPr>
        <w:pStyle w:val="BodyText"/>
      </w:pPr>
      <w:r>
        <w:rPr>
          <w:color w:val="1D1B11"/>
          <w:spacing w:val="-1"/>
        </w:rPr>
        <w:t>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temperature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sensor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shall comply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with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 xml:space="preserve">the </w:t>
      </w:r>
      <w:r>
        <w:rPr>
          <w:color w:val="1D1B11"/>
          <w:spacing w:val="-1"/>
        </w:rPr>
        <w:t>following characteristics:</w:t>
      </w:r>
    </w:p>
    <w:p w:rsidR="00096870" w:rsidRDefault="002A6B7E">
      <w:pPr>
        <w:pStyle w:val="BodyText"/>
        <w:numPr>
          <w:ilvl w:val="0"/>
          <w:numId w:val="3"/>
        </w:numPr>
        <w:tabs>
          <w:tab w:val="left" w:pos="802"/>
        </w:tabs>
      </w:pPr>
      <w:r>
        <w:rPr>
          <w:color w:val="1D1B11"/>
          <w:spacing w:val="-1"/>
        </w:rPr>
        <w:t>Shape</w:t>
      </w:r>
      <w:r>
        <w:rPr>
          <w:color w:val="1D1B11"/>
        </w:rPr>
        <w:t xml:space="preserve"> of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sensitive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part</w:t>
      </w:r>
      <w:r>
        <w:rPr>
          <w:color w:val="1D1B11"/>
          <w:spacing w:val="-5"/>
        </w:rPr>
        <w:t xml:space="preserve"> </w:t>
      </w:r>
      <w:r>
        <w:rPr>
          <w:color w:val="1D1B11"/>
        </w:rPr>
        <w:t xml:space="preserve">of </w:t>
      </w:r>
      <w:r>
        <w:rPr>
          <w:color w:val="1D1B11"/>
          <w:spacing w:val="-1"/>
        </w:rPr>
        <w:t>the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sensor: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cylindrical.</w:t>
      </w:r>
    </w:p>
    <w:p w:rsidR="00096870" w:rsidRDefault="002A6B7E">
      <w:pPr>
        <w:pStyle w:val="BodyText"/>
        <w:numPr>
          <w:ilvl w:val="0"/>
          <w:numId w:val="3"/>
        </w:numPr>
        <w:tabs>
          <w:tab w:val="left" w:pos="802"/>
        </w:tabs>
        <w:spacing w:before="134"/>
      </w:pPr>
      <w:r>
        <w:rPr>
          <w:color w:val="1D1B11"/>
          <w:spacing w:val="-1"/>
        </w:rPr>
        <w:t>External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diameter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the </w:t>
      </w:r>
      <w:r>
        <w:rPr>
          <w:color w:val="1D1B11"/>
          <w:spacing w:val="-1"/>
        </w:rPr>
        <w:t>sensitive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part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of </w:t>
      </w:r>
      <w:r>
        <w:rPr>
          <w:color w:val="1D1B11"/>
          <w:spacing w:val="-1"/>
        </w:rPr>
        <w:t>the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sensor: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6</w:t>
      </w:r>
      <w:r>
        <w:rPr>
          <w:color w:val="1D1B11"/>
          <w:spacing w:val="-1"/>
        </w:rPr>
        <w:t xml:space="preserve"> mm±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1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mm.</w:t>
      </w:r>
    </w:p>
    <w:p w:rsidR="00096870" w:rsidRDefault="002A6B7E">
      <w:pPr>
        <w:pStyle w:val="BodyText"/>
        <w:numPr>
          <w:ilvl w:val="0"/>
          <w:numId w:val="3"/>
        </w:numPr>
        <w:tabs>
          <w:tab w:val="left" w:pos="802"/>
        </w:tabs>
        <w:spacing w:before="134"/>
      </w:pPr>
      <w:r>
        <w:rPr>
          <w:color w:val="1D1B11"/>
          <w:spacing w:val="-1"/>
        </w:rPr>
        <w:t>Length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 xml:space="preserve">of </w:t>
      </w:r>
      <w:r>
        <w:rPr>
          <w:color w:val="1D1B11"/>
          <w:spacing w:val="-1"/>
        </w:rPr>
        <w:t>the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sensor: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30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mm±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5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mm.</w:t>
      </w:r>
    </w:p>
    <w:p w:rsidR="00096870" w:rsidRDefault="002A6B7E">
      <w:pPr>
        <w:pStyle w:val="BodyText"/>
        <w:numPr>
          <w:ilvl w:val="0"/>
          <w:numId w:val="3"/>
        </w:numPr>
        <w:tabs>
          <w:tab w:val="left" w:pos="802"/>
        </w:tabs>
        <w:spacing w:before="135"/>
      </w:pPr>
      <w:r>
        <w:rPr>
          <w:color w:val="1D1B11"/>
          <w:spacing w:val="-1"/>
        </w:rPr>
        <w:t>Measuring range: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5 °C </w:t>
      </w:r>
      <w:r>
        <w:rPr>
          <w:color w:val="1D1B11"/>
          <w:spacing w:val="-1"/>
        </w:rPr>
        <w:t>to 40</w:t>
      </w:r>
      <w:r>
        <w:rPr>
          <w:color w:val="1D1B11"/>
        </w:rPr>
        <w:t xml:space="preserve"> °C.</w:t>
      </w:r>
    </w:p>
    <w:p w:rsidR="00096870" w:rsidRDefault="002A6B7E">
      <w:pPr>
        <w:pStyle w:val="BodyText"/>
        <w:numPr>
          <w:ilvl w:val="0"/>
          <w:numId w:val="3"/>
        </w:numPr>
        <w:tabs>
          <w:tab w:val="left" w:pos="802"/>
        </w:tabs>
        <w:spacing w:before="132"/>
      </w:pPr>
      <w:r>
        <w:rPr>
          <w:color w:val="1D1B11"/>
          <w:spacing w:val="-1"/>
        </w:rPr>
        <w:t>Accuracy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measurement: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± </w:t>
      </w:r>
      <w:r>
        <w:rPr>
          <w:color w:val="1D1B11"/>
          <w:spacing w:val="-1"/>
        </w:rPr>
        <w:t>0,5</w:t>
      </w:r>
      <w:r>
        <w:rPr>
          <w:color w:val="1D1B11"/>
        </w:rPr>
        <w:t xml:space="preserve"> °C.</w:t>
      </w:r>
    </w:p>
    <w:p w:rsidR="00096870" w:rsidRDefault="002A6B7E">
      <w:pPr>
        <w:pStyle w:val="BodyText"/>
        <w:numPr>
          <w:ilvl w:val="0"/>
          <w:numId w:val="3"/>
        </w:numPr>
        <w:tabs>
          <w:tab w:val="left" w:pos="802"/>
        </w:tabs>
        <w:spacing w:before="134" w:line="360" w:lineRule="auto"/>
        <w:ind w:right="1034"/>
      </w:pPr>
      <w:r>
        <w:rPr>
          <w:color w:val="1D1B11"/>
          <w:spacing w:val="-1"/>
        </w:rPr>
        <w:t>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whole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sensitive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part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sensor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shall</w:t>
      </w:r>
      <w:r>
        <w:rPr>
          <w:color w:val="1D1B11"/>
          <w:spacing w:val="-1"/>
        </w:rPr>
        <w:t xml:space="preserve"> be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 xml:space="preserve">covered </w:t>
      </w:r>
      <w:r>
        <w:rPr>
          <w:color w:val="1D1B11"/>
        </w:rPr>
        <w:t>with</w:t>
      </w:r>
      <w:r>
        <w:rPr>
          <w:color w:val="1D1B11"/>
          <w:spacing w:val="-1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white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wick</w:t>
      </w:r>
      <w:r>
        <w:rPr>
          <w:color w:val="1D1B11"/>
        </w:rPr>
        <w:t xml:space="preserve"> of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 xml:space="preserve">a </w:t>
      </w:r>
      <w:r>
        <w:rPr>
          <w:color w:val="1D1B11"/>
          <w:spacing w:val="-1"/>
        </w:rPr>
        <w:t>highly</w:t>
      </w:r>
      <w:r>
        <w:rPr>
          <w:color w:val="1D1B11"/>
        </w:rPr>
        <w:t xml:space="preserve"> water-</w:t>
      </w:r>
      <w:r>
        <w:rPr>
          <w:color w:val="1D1B11"/>
          <w:spacing w:val="31"/>
        </w:rPr>
        <w:t xml:space="preserve"> </w:t>
      </w:r>
      <w:r>
        <w:rPr>
          <w:color w:val="1D1B11"/>
          <w:spacing w:val="-1"/>
        </w:rPr>
        <w:t>absorbent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material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(for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example,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cotton).</w:t>
      </w:r>
    </w:p>
    <w:p w:rsidR="00096870" w:rsidRDefault="002A6B7E">
      <w:pPr>
        <w:pStyle w:val="BodyText"/>
        <w:numPr>
          <w:ilvl w:val="0"/>
          <w:numId w:val="3"/>
        </w:numPr>
        <w:tabs>
          <w:tab w:val="left" w:pos="802"/>
        </w:tabs>
        <w:spacing w:before="0" w:line="360" w:lineRule="auto"/>
        <w:ind w:right="586"/>
      </w:pPr>
      <w:r>
        <w:rPr>
          <w:color w:val="1D1B11"/>
          <w:spacing w:val="-1"/>
        </w:rPr>
        <w:t>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support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sensor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shall have</w:t>
      </w:r>
      <w:r>
        <w:rPr>
          <w:color w:val="1D1B11"/>
          <w:spacing w:val="1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diameter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equal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to</w:t>
      </w:r>
      <w:r>
        <w:rPr>
          <w:color w:val="1D1B11"/>
          <w:spacing w:val="-1"/>
        </w:rPr>
        <w:t xml:space="preserve"> </w:t>
      </w:r>
      <w:r>
        <w:rPr>
          <w:color w:val="1D1B11"/>
        </w:rPr>
        <w:t>6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mm,</w:t>
      </w:r>
      <w:r>
        <w:rPr>
          <w:color w:val="1D1B11"/>
        </w:rPr>
        <w:t xml:space="preserve"> and</w:t>
      </w:r>
      <w:r>
        <w:rPr>
          <w:color w:val="1D1B11"/>
          <w:spacing w:val="-4"/>
        </w:rPr>
        <w:t xml:space="preserve"> </w:t>
      </w:r>
      <w:r>
        <w:rPr>
          <w:color w:val="1D1B11"/>
        </w:rPr>
        <w:t>20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 xml:space="preserve">mm </w:t>
      </w:r>
      <w:r>
        <w:rPr>
          <w:color w:val="1D1B11"/>
        </w:rPr>
        <w:t>of it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shall be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covered</w:t>
      </w:r>
      <w:r>
        <w:rPr>
          <w:color w:val="1D1B11"/>
          <w:spacing w:val="51"/>
        </w:rPr>
        <w:t xml:space="preserve"> </w:t>
      </w:r>
      <w:r>
        <w:rPr>
          <w:color w:val="1D1B11"/>
          <w:spacing w:val="-1"/>
        </w:rPr>
        <w:t>by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wick.</w:t>
      </w:r>
    </w:p>
    <w:p w:rsidR="00096870" w:rsidRDefault="002A6B7E">
      <w:pPr>
        <w:pStyle w:val="BodyText"/>
        <w:numPr>
          <w:ilvl w:val="0"/>
          <w:numId w:val="3"/>
        </w:numPr>
        <w:tabs>
          <w:tab w:val="left" w:pos="802"/>
        </w:tabs>
        <w:spacing w:before="0" w:line="360" w:lineRule="auto"/>
        <w:ind w:right="1304"/>
      </w:pPr>
      <w:r>
        <w:rPr>
          <w:color w:val="1D1B11"/>
          <w:spacing w:val="-1"/>
        </w:rPr>
        <w:t>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wick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 xml:space="preserve">shall </w:t>
      </w:r>
      <w:r>
        <w:rPr>
          <w:color w:val="1D1B11"/>
          <w:spacing w:val="-2"/>
        </w:rPr>
        <w:t>be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woven</w:t>
      </w:r>
      <w:r>
        <w:rPr>
          <w:color w:val="1D1B11"/>
        </w:rPr>
        <w:t xml:space="preserve"> in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 xml:space="preserve">the </w:t>
      </w:r>
      <w:r>
        <w:rPr>
          <w:color w:val="1D1B11"/>
          <w:spacing w:val="-1"/>
        </w:rPr>
        <w:t>shape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of a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sleeve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and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1"/>
        </w:rPr>
        <w:t>shall be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fitted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over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sensor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with</w:t>
      </w:r>
      <w:r>
        <w:rPr>
          <w:color w:val="1D1B11"/>
          <w:spacing w:val="49"/>
        </w:rPr>
        <w:t xml:space="preserve"> </w:t>
      </w:r>
      <w:r>
        <w:rPr>
          <w:color w:val="1D1B11"/>
          <w:spacing w:val="-1"/>
        </w:rPr>
        <w:t>precision.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Too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loose</w:t>
      </w:r>
      <w:r>
        <w:rPr>
          <w:color w:val="1D1B11"/>
          <w:spacing w:val="1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 xml:space="preserve">grip </w:t>
      </w:r>
      <w:r>
        <w:rPr>
          <w:color w:val="1D1B11"/>
        </w:rPr>
        <w:t xml:space="preserve">is </w:t>
      </w:r>
      <w:r>
        <w:rPr>
          <w:color w:val="1D1B11"/>
          <w:spacing w:val="-1"/>
        </w:rPr>
        <w:t>detrimental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to</w:t>
      </w:r>
      <w:r>
        <w:rPr>
          <w:color w:val="1D1B11"/>
          <w:spacing w:val="-1"/>
        </w:rPr>
        <w:t xml:space="preserve"> the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accuracy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measurement.</w:t>
      </w:r>
    </w:p>
    <w:p w:rsidR="00096870" w:rsidRDefault="002A6B7E">
      <w:pPr>
        <w:pStyle w:val="BodyText"/>
        <w:numPr>
          <w:ilvl w:val="0"/>
          <w:numId w:val="3"/>
        </w:numPr>
        <w:tabs>
          <w:tab w:val="left" w:pos="802"/>
        </w:tabs>
        <w:spacing w:before="0" w:line="267" w:lineRule="exact"/>
      </w:pPr>
      <w:r>
        <w:rPr>
          <w:color w:val="1D1B11"/>
          <w:spacing w:val="-1"/>
        </w:rPr>
        <w:t>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wick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 xml:space="preserve">shall </w:t>
      </w:r>
      <w:r>
        <w:rPr>
          <w:color w:val="1D1B11"/>
          <w:spacing w:val="-2"/>
        </w:rPr>
        <w:t>be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 xml:space="preserve">kept </w:t>
      </w:r>
      <w:r>
        <w:rPr>
          <w:color w:val="1D1B11"/>
          <w:spacing w:val="-2"/>
        </w:rPr>
        <w:t>clean.</w:t>
      </w:r>
    </w:p>
    <w:p w:rsidR="00096870" w:rsidRDefault="002A6B7E">
      <w:pPr>
        <w:pStyle w:val="BodyText"/>
        <w:numPr>
          <w:ilvl w:val="0"/>
          <w:numId w:val="3"/>
        </w:numPr>
        <w:tabs>
          <w:tab w:val="left" w:pos="802"/>
        </w:tabs>
        <w:spacing w:before="134" w:line="360" w:lineRule="auto"/>
        <w:ind w:right="657"/>
      </w:pPr>
      <w:r>
        <w:rPr>
          <w:color w:val="1D1B11"/>
          <w:spacing w:val="-1"/>
        </w:rPr>
        <w:t>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lower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part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of </w:t>
      </w:r>
      <w:r>
        <w:rPr>
          <w:color w:val="1D1B11"/>
          <w:spacing w:val="-2"/>
        </w:rPr>
        <w:t>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wick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shall be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 xml:space="preserve">immersed </w:t>
      </w:r>
      <w:r>
        <w:rPr>
          <w:color w:val="1D1B11"/>
        </w:rPr>
        <w:t>in a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reservoir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distilled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water.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free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length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of</w:t>
      </w:r>
      <w:r>
        <w:rPr>
          <w:color w:val="1D1B11"/>
          <w:spacing w:val="61"/>
        </w:rPr>
        <w:t xml:space="preserve"> </w:t>
      </w:r>
      <w:r>
        <w:rPr>
          <w:color w:val="1D1B11"/>
        </w:rPr>
        <w:t xml:space="preserve">the </w:t>
      </w:r>
      <w:r>
        <w:rPr>
          <w:color w:val="1D1B11"/>
          <w:spacing w:val="-1"/>
        </w:rPr>
        <w:t>wick</w:t>
      </w:r>
      <w:r>
        <w:rPr>
          <w:color w:val="1D1B11"/>
        </w:rPr>
        <w:t xml:space="preserve"> in</w:t>
      </w:r>
      <w:r>
        <w:rPr>
          <w:color w:val="1D1B11"/>
          <w:spacing w:val="-1"/>
        </w:rPr>
        <w:t xml:space="preserve"> </w:t>
      </w:r>
      <w:r>
        <w:rPr>
          <w:color w:val="1D1B11"/>
          <w:spacing w:val="-2"/>
        </w:rPr>
        <w:t>the</w:t>
      </w:r>
      <w:r>
        <w:rPr>
          <w:color w:val="1D1B11"/>
          <w:spacing w:val="2"/>
        </w:rPr>
        <w:t xml:space="preserve"> </w:t>
      </w:r>
      <w:r>
        <w:rPr>
          <w:color w:val="1D1B11"/>
        </w:rPr>
        <w:t>air</w:t>
      </w:r>
      <w:r>
        <w:rPr>
          <w:color w:val="1D1B11"/>
          <w:spacing w:val="-1"/>
        </w:rPr>
        <w:t xml:space="preserve"> shall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20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mm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 xml:space="preserve">to </w:t>
      </w:r>
      <w:r>
        <w:rPr>
          <w:color w:val="1D1B11"/>
        </w:rPr>
        <w:t>30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mm.</w:t>
      </w:r>
    </w:p>
    <w:p w:rsidR="00096870" w:rsidRDefault="002A6B7E">
      <w:pPr>
        <w:pStyle w:val="BodyText"/>
        <w:numPr>
          <w:ilvl w:val="0"/>
          <w:numId w:val="3"/>
        </w:numPr>
        <w:tabs>
          <w:tab w:val="left" w:pos="802"/>
        </w:tabs>
        <w:spacing w:before="0" w:line="360" w:lineRule="auto"/>
        <w:ind w:right="789"/>
      </w:pPr>
      <w:r>
        <w:rPr>
          <w:color w:val="1D1B11"/>
          <w:spacing w:val="-1"/>
        </w:rPr>
        <w:t>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reservoir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shall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designed</w:t>
      </w:r>
      <w:r>
        <w:rPr>
          <w:color w:val="1D1B11"/>
        </w:rPr>
        <w:t xml:space="preserve"> in</w:t>
      </w:r>
      <w:r>
        <w:rPr>
          <w:color w:val="1D1B11"/>
          <w:spacing w:val="-1"/>
        </w:rPr>
        <w:t xml:space="preserve"> such </w:t>
      </w:r>
      <w:r>
        <w:rPr>
          <w:color w:val="1D1B11"/>
        </w:rPr>
        <w:t>a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way</w:t>
      </w:r>
      <w:r>
        <w:rPr>
          <w:color w:val="1D1B11"/>
          <w:spacing w:val="-1"/>
        </w:rPr>
        <w:t xml:space="preserve"> </w:t>
      </w:r>
      <w:r>
        <w:rPr>
          <w:color w:val="1D1B11"/>
        </w:rPr>
        <w:t>that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temperature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water</w:t>
      </w:r>
      <w:r>
        <w:rPr>
          <w:color w:val="1D1B11"/>
        </w:rPr>
        <w:t xml:space="preserve"> </w:t>
      </w:r>
      <w:r>
        <w:rPr>
          <w:color w:val="1D1B11"/>
          <w:spacing w:val="-2"/>
        </w:rPr>
        <w:t>inside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cannot</w:t>
      </w:r>
      <w:r>
        <w:rPr>
          <w:color w:val="1D1B11"/>
          <w:spacing w:val="71"/>
        </w:rPr>
        <w:t xml:space="preserve"> </w:t>
      </w:r>
      <w:r>
        <w:rPr>
          <w:color w:val="1D1B11"/>
        </w:rPr>
        <w:t>rise</w:t>
      </w:r>
      <w:r>
        <w:rPr>
          <w:color w:val="1D1B11"/>
          <w:spacing w:val="-1"/>
        </w:rPr>
        <w:t xml:space="preserve"> </w:t>
      </w:r>
      <w:r>
        <w:rPr>
          <w:color w:val="1D1B11"/>
        </w:rPr>
        <w:t>as a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result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radiation</w:t>
      </w:r>
      <w:r>
        <w:rPr>
          <w:color w:val="1D1B11"/>
          <w:spacing w:val="-5"/>
        </w:rPr>
        <w:t xml:space="preserve"> </w:t>
      </w:r>
      <w:r>
        <w:rPr>
          <w:color w:val="1D1B11"/>
          <w:spacing w:val="-1"/>
        </w:rPr>
        <w:t>from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environment.</w:t>
      </w:r>
    </w:p>
    <w:p w:rsidR="00096870" w:rsidRDefault="002A6B7E">
      <w:pPr>
        <w:numPr>
          <w:ilvl w:val="1"/>
          <w:numId w:val="4"/>
        </w:numPr>
        <w:tabs>
          <w:tab w:val="left" w:pos="785"/>
        </w:tabs>
        <w:spacing w:before="115"/>
        <w:ind w:hanging="342"/>
        <w:rPr>
          <w:rFonts w:ascii="Calibri" w:eastAsia="Calibri" w:hAnsi="Calibri" w:cs="Calibri"/>
        </w:rPr>
      </w:pPr>
      <w:bookmarkStart w:id="27" w:name="_bookmark20"/>
      <w:bookmarkEnd w:id="27"/>
      <w:r>
        <w:rPr>
          <w:rFonts w:ascii="Calibri"/>
          <w:b/>
          <w:color w:val="1D1B11"/>
          <w:spacing w:val="-1"/>
        </w:rPr>
        <w:t>Globe</w:t>
      </w:r>
      <w:r>
        <w:rPr>
          <w:rFonts w:ascii="Calibri"/>
          <w:b/>
          <w:color w:val="1D1B11"/>
        </w:rPr>
        <w:t xml:space="preserve"> </w:t>
      </w:r>
      <w:r>
        <w:rPr>
          <w:rFonts w:ascii="Calibri"/>
          <w:b/>
          <w:color w:val="1D1B11"/>
          <w:spacing w:val="-1"/>
        </w:rPr>
        <w:t>temperature</w:t>
      </w:r>
      <w:r>
        <w:rPr>
          <w:rFonts w:ascii="Calibri"/>
          <w:b/>
          <w:color w:val="1D1B11"/>
          <w:spacing w:val="-3"/>
        </w:rPr>
        <w:t xml:space="preserve"> </w:t>
      </w:r>
      <w:r>
        <w:rPr>
          <w:rFonts w:ascii="Calibri"/>
          <w:b/>
          <w:color w:val="1D1B11"/>
          <w:spacing w:val="-1"/>
        </w:rPr>
        <w:t>sensor</w:t>
      </w:r>
    </w:p>
    <w:p w:rsidR="00096870" w:rsidRDefault="002A6B7E">
      <w:pPr>
        <w:pStyle w:val="BodyText"/>
        <w:spacing w:before="106"/>
        <w:ind w:right="450"/>
      </w:pPr>
      <w:r>
        <w:rPr>
          <w:color w:val="1D1B11"/>
          <w:spacing w:val="-1"/>
        </w:rPr>
        <w:t>The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globe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temperature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4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temperature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indicated</w:t>
      </w:r>
      <w:r>
        <w:rPr>
          <w:color w:val="1D1B11"/>
          <w:spacing w:val="4"/>
        </w:rPr>
        <w:t xml:space="preserve"> </w:t>
      </w:r>
      <w:r>
        <w:rPr>
          <w:color w:val="1D1B11"/>
          <w:spacing w:val="-1"/>
        </w:rPr>
        <w:t>by</w:t>
      </w:r>
      <w:r>
        <w:rPr>
          <w:color w:val="1D1B11"/>
          <w:spacing w:val="6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temperature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sensor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placed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4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centre</w:t>
      </w:r>
      <w:r>
        <w:rPr>
          <w:color w:val="1D1B11"/>
          <w:spacing w:val="3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57"/>
        </w:rPr>
        <w:t xml:space="preserve"> </w:t>
      </w:r>
      <w:r>
        <w:rPr>
          <w:color w:val="1D1B11"/>
        </w:rPr>
        <w:t xml:space="preserve">a </w:t>
      </w:r>
      <w:r>
        <w:rPr>
          <w:color w:val="1D1B11"/>
          <w:spacing w:val="-1"/>
        </w:rPr>
        <w:t>globe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having the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following characteristics:</w:t>
      </w:r>
    </w:p>
    <w:p w:rsidR="00096870" w:rsidRDefault="002A6B7E">
      <w:pPr>
        <w:pStyle w:val="BodyText"/>
        <w:numPr>
          <w:ilvl w:val="0"/>
          <w:numId w:val="2"/>
        </w:numPr>
        <w:tabs>
          <w:tab w:val="left" w:pos="802"/>
        </w:tabs>
      </w:pPr>
      <w:r>
        <w:rPr>
          <w:color w:val="1D1B11"/>
          <w:spacing w:val="-1"/>
        </w:rPr>
        <w:t>Diameter: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150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mm.</w:t>
      </w:r>
    </w:p>
    <w:p w:rsidR="00096870" w:rsidRDefault="002A6B7E">
      <w:pPr>
        <w:pStyle w:val="BodyText"/>
        <w:numPr>
          <w:ilvl w:val="0"/>
          <w:numId w:val="2"/>
        </w:numPr>
        <w:tabs>
          <w:tab w:val="left" w:pos="802"/>
        </w:tabs>
        <w:spacing w:before="133"/>
      </w:pPr>
      <w:r>
        <w:rPr>
          <w:color w:val="1D1B11"/>
        </w:rPr>
        <w:t>Mean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emission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coefficient: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0,95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(matte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black globe).</w:t>
      </w:r>
    </w:p>
    <w:p w:rsidR="00096870" w:rsidRDefault="002A6B7E">
      <w:pPr>
        <w:pStyle w:val="BodyText"/>
        <w:numPr>
          <w:ilvl w:val="0"/>
          <w:numId w:val="2"/>
        </w:numPr>
        <w:tabs>
          <w:tab w:val="left" w:pos="802"/>
        </w:tabs>
        <w:spacing w:before="134"/>
      </w:pPr>
      <w:r>
        <w:rPr>
          <w:color w:val="1D1B11"/>
          <w:spacing w:val="-1"/>
        </w:rPr>
        <w:t>Thickness:</w:t>
      </w:r>
      <w:r>
        <w:rPr>
          <w:color w:val="1D1B11"/>
        </w:rPr>
        <w:t xml:space="preserve"> as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 xml:space="preserve">thin </w:t>
      </w:r>
      <w:r>
        <w:rPr>
          <w:color w:val="1D1B11"/>
        </w:rPr>
        <w:t xml:space="preserve">as </w:t>
      </w:r>
      <w:r w:rsidR="007C2068">
        <w:rPr>
          <w:color w:val="1D1B11"/>
          <w:spacing w:val="-1"/>
        </w:rPr>
        <w:t>possible.</w:t>
      </w:r>
    </w:p>
    <w:p w:rsidR="00096870" w:rsidRDefault="002A6B7E">
      <w:pPr>
        <w:pStyle w:val="BodyText"/>
        <w:numPr>
          <w:ilvl w:val="0"/>
          <w:numId w:val="2"/>
        </w:numPr>
        <w:tabs>
          <w:tab w:val="left" w:pos="802"/>
        </w:tabs>
        <w:spacing w:before="134"/>
      </w:pPr>
      <w:r>
        <w:rPr>
          <w:color w:val="1D1B11"/>
          <w:spacing w:val="-1"/>
        </w:rPr>
        <w:t>Measuring range: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20 °C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to 120</w:t>
      </w:r>
      <w:r>
        <w:rPr>
          <w:color w:val="1D1B11"/>
        </w:rPr>
        <w:t xml:space="preserve"> °C.</w:t>
      </w:r>
    </w:p>
    <w:p w:rsidR="00096870" w:rsidRDefault="002A6B7E">
      <w:pPr>
        <w:pStyle w:val="BodyText"/>
        <w:numPr>
          <w:ilvl w:val="0"/>
          <w:numId w:val="2"/>
        </w:numPr>
        <w:tabs>
          <w:tab w:val="left" w:pos="802"/>
        </w:tabs>
        <w:spacing w:before="134"/>
      </w:pPr>
      <w:r>
        <w:rPr>
          <w:color w:val="1D1B11"/>
          <w:spacing w:val="-1"/>
        </w:rPr>
        <w:t>Accuracy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measurement:</w:t>
      </w:r>
    </w:p>
    <w:p w:rsidR="00096870" w:rsidRDefault="00096870">
      <w:pPr>
        <w:spacing w:before="11"/>
        <w:rPr>
          <w:rFonts w:ascii="Calibri" w:eastAsia="Calibri" w:hAnsi="Calibri" w:cs="Calibri"/>
          <w:sz w:val="20"/>
          <w:szCs w:val="20"/>
        </w:rPr>
      </w:pPr>
    </w:p>
    <w:p w:rsidR="00096870" w:rsidRDefault="002A6B7E">
      <w:pPr>
        <w:pStyle w:val="BodyText"/>
        <w:spacing w:before="0"/>
      </w:pPr>
      <w:r>
        <w:rPr>
          <w:rFonts w:cs="Calibri"/>
          <w:color w:val="1D1B11"/>
        </w:rPr>
        <w:t xml:space="preserve">— </w:t>
      </w:r>
      <w:r>
        <w:rPr>
          <w:color w:val="1D1B11"/>
          <w:spacing w:val="-1"/>
        </w:rPr>
        <w:t>range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20</w:t>
      </w:r>
      <w:r>
        <w:rPr>
          <w:color w:val="1D1B11"/>
        </w:rPr>
        <w:t xml:space="preserve"> °C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to</w:t>
      </w:r>
      <w:r>
        <w:rPr>
          <w:color w:val="1D1B11"/>
          <w:spacing w:val="-1"/>
        </w:rPr>
        <w:t xml:space="preserve"> 50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°C:</w:t>
      </w:r>
      <w:r>
        <w:rPr>
          <w:color w:val="1D1B11"/>
        </w:rPr>
        <w:t xml:space="preserve"> ±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0,5</w:t>
      </w:r>
      <w:r>
        <w:rPr>
          <w:color w:val="1D1B11"/>
        </w:rPr>
        <w:t xml:space="preserve"> °C;</w:t>
      </w:r>
    </w:p>
    <w:p w:rsidR="00096870" w:rsidRDefault="002A6B7E">
      <w:pPr>
        <w:pStyle w:val="BodyText"/>
        <w:ind w:left="1248"/>
      </w:pPr>
      <w:r>
        <w:rPr>
          <w:rFonts w:cs="Calibri"/>
          <w:color w:val="1D1B11"/>
        </w:rPr>
        <w:t xml:space="preserve">— </w:t>
      </w:r>
      <w:r>
        <w:rPr>
          <w:color w:val="1D1B11"/>
          <w:spacing w:val="-1"/>
        </w:rPr>
        <w:t>range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50</w:t>
      </w:r>
      <w:r>
        <w:rPr>
          <w:color w:val="1D1B11"/>
        </w:rPr>
        <w:t xml:space="preserve"> °C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to</w:t>
      </w:r>
      <w:r>
        <w:rPr>
          <w:color w:val="1D1B11"/>
          <w:spacing w:val="-1"/>
        </w:rPr>
        <w:t xml:space="preserve"> 120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°C: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±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1 °C.</w:t>
      </w:r>
    </w:p>
    <w:p w:rsidR="00096870" w:rsidRDefault="002A6B7E">
      <w:pPr>
        <w:pStyle w:val="BodyText"/>
        <w:spacing w:before="117" w:line="266" w:lineRule="exact"/>
        <w:ind w:right="450"/>
        <w:rPr>
          <w:color w:val="1D1B11"/>
          <w:spacing w:val="-1"/>
        </w:rPr>
      </w:pPr>
      <w:r>
        <w:rPr>
          <w:color w:val="1D1B11"/>
        </w:rPr>
        <w:t>Note</w:t>
      </w:r>
      <w:r w:rsidR="0026499B">
        <w:rPr>
          <w:color w:val="1D1B11"/>
        </w:rPr>
        <w:t xml:space="preserve"> 1</w:t>
      </w:r>
      <w:r>
        <w:rPr>
          <w:color w:val="1D1B11"/>
        </w:rPr>
        <w:t>.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globe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temperature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measurements,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it</w:t>
      </w:r>
      <w:r>
        <w:rPr>
          <w:color w:val="1D1B11"/>
          <w:spacing w:val="13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11"/>
        </w:rPr>
        <w:t xml:space="preserve"> </w:t>
      </w:r>
      <w:r>
        <w:rPr>
          <w:color w:val="1D1B11"/>
          <w:spacing w:val="-1"/>
        </w:rPr>
        <w:t>important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when</w:t>
      </w:r>
      <w:r>
        <w:rPr>
          <w:color w:val="1D1B11"/>
          <w:spacing w:val="11"/>
        </w:rPr>
        <w:t xml:space="preserve"> </w:t>
      </w:r>
      <w:r>
        <w:rPr>
          <w:color w:val="1D1B11"/>
          <w:spacing w:val="-1"/>
        </w:rPr>
        <w:t>making</w:t>
      </w:r>
      <w:r>
        <w:rPr>
          <w:color w:val="1D1B11"/>
          <w:spacing w:val="11"/>
        </w:rPr>
        <w:t xml:space="preserve"> </w:t>
      </w:r>
      <w:r>
        <w:rPr>
          <w:color w:val="1D1B11"/>
          <w:spacing w:val="-1"/>
        </w:rPr>
        <w:t>measurements</w:t>
      </w:r>
      <w:r>
        <w:rPr>
          <w:color w:val="1D1B11"/>
          <w:spacing w:val="9"/>
        </w:rPr>
        <w:t xml:space="preserve"> </w:t>
      </w:r>
      <w:r>
        <w:rPr>
          <w:color w:val="1D1B11"/>
        </w:rPr>
        <w:t>to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avoid</w:t>
      </w:r>
      <w:r>
        <w:rPr>
          <w:color w:val="1D1B11"/>
          <w:spacing w:val="51"/>
        </w:rPr>
        <w:t xml:space="preserve"> </w:t>
      </w:r>
      <w:r>
        <w:rPr>
          <w:color w:val="1D1B11"/>
          <w:spacing w:val="-1"/>
        </w:rPr>
        <w:t>unintentional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shielding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 xml:space="preserve">of </w:t>
      </w:r>
      <w:r>
        <w:rPr>
          <w:color w:val="1D1B11"/>
          <w:spacing w:val="-1"/>
        </w:rPr>
        <w:t>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globe</w:t>
      </w:r>
      <w:r>
        <w:rPr>
          <w:color w:val="1D1B11"/>
        </w:rPr>
        <w:t xml:space="preserve"> </w:t>
      </w:r>
      <w:r>
        <w:rPr>
          <w:color w:val="1D1B11"/>
          <w:spacing w:val="-2"/>
        </w:rPr>
        <w:t>by</w:t>
      </w:r>
      <w:r>
        <w:rPr>
          <w:color w:val="1D1B11"/>
        </w:rPr>
        <w:t xml:space="preserve"> </w:t>
      </w:r>
      <w:r>
        <w:rPr>
          <w:color w:val="1D1B11"/>
          <w:spacing w:val="-2"/>
        </w:rPr>
        <w:t>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body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of </w:t>
      </w:r>
      <w:r>
        <w:rPr>
          <w:color w:val="1D1B11"/>
          <w:spacing w:val="-2"/>
        </w:rPr>
        <w:t>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instrument.</w:t>
      </w:r>
    </w:p>
    <w:p w:rsidR="00096870" w:rsidRDefault="007C2068" w:rsidP="007C2068">
      <w:pPr>
        <w:pStyle w:val="BodyText"/>
        <w:spacing w:before="117" w:line="266" w:lineRule="exact"/>
        <w:ind w:right="450"/>
        <w:sectPr w:rsidR="00096870">
          <w:pgSz w:w="11910" w:h="16840"/>
          <w:pgMar w:top="1080" w:right="680" w:bottom="720" w:left="1260" w:header="0" w:footer="526" w:gutter="0"/>
          <w:cols w:space="720"/>
        </w:sectPr>
      </w:pPr>
      <w:r>
        <w:rPr>
          <w:color w:val="1D1B11"/>
          <w:spacing w:val="-1"/>
        </w:rPr>
        <w:t>Note</w:t>
      </w:r>
      <w:r w:rsidR="0026499B">
        <w:rPr>
          <w:color w:val="1D1B11"/>
          <w:spacing w:val="-1"/>
        </w:rPr>
        <w:t xml:space="preserve"> 2</w:t>
      </w:r>
      <w:r>
        <w:rPr>
          <w:color w:val="1D1B11"/>
          <w:spacing w:val="-1"/>
        </w:rPr>
        <w:t>. For globe temperature, material type will affect the time constant but not the steady state globe temperature. Materials with high thermal conductivity, such as copper, will provide a lower time constant than that of globes made from materials with lower thermal conductivity.</w:t>
      </w:r>
    </w:p>
    <w:p w:rsidR="00096870" w:rsidRDefault="002A6B7E">
      <w:pPr>
        <w:pStyle w:val="Heading2"/>
        <w:spacing w:before="27"/>
        <w:ind w:left="452"/>
        <w:jc w:val="both"/>
        <w:rPr>
          <w:b w:val="0"/>
          <w:bCs w:val="0"/>
        </w:rPr>
      </w:pPr>
      <w:r>
        <w:rPr>
          <w:color w:val="1D1B11"/>
        </w:rPr>
        <w:t>B.3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Measurement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-5"/>
        </w:rPr>
        <w:t xml:space="preserve"> </w:t>
      </w:r>
      <w:r>
        <w:rPr>
          <w:color w:val="1D1B11"/>
          <w:spacing w:val="-1"/>
        </w:rPr>
        <w:t>air</w:t>
      </w:r>
      <w:r>
        <w:rPr>
          <w:color w:val="1D1B11"/>
          <w:spacing w:val="-7"/>
        </w:rPr>
        <w:t xml:space="preserve"> </w:t>
      </w:r>
      <w:r>
        <w:rPr>
          <w:color w:val="1D1B11"/>
          <w:spacing w:val="-1"/>
        </w:rPr>
        <w:t>temperature</w:t>
      </w:r>
    </w:p>
    <w:p w:rsidR="00096870" w:rsidRDefault="002A6B7E">
      <w:pPr>
        <w:pStyle w:val="BodyText"/>
        <w:spacing w:before="103" w:line="239" w:lineRule="auto"/>
        <w:ind w:left="452" w:right="459"/>
        <w:jc w:val="both"/>
      </w:pPr>
      <w:r>
        <w:rPr>
          <w:color w:val="1D1B11"/>
          <w:spacing w:val="-1"/>
        </w:rPr>
        <w:t>The</w:t>
      </w:r>
      <w:r>
        <w:rPr>
          <w:color w:val="1D1B11"/>
          <w:spacing w:val="29"/>
        </w:rPr>
        <w:t xml:space="preserve"> </w:t>
      </w:r>
      <w:r>
        <w:rPr>
          <w:color w:val="1D1B11"/>
        </w:rPr>
        <w:t>air</w:t>
      </w:r>
      <w:r>
        <w:rPr>
          <w:color w:val="1D1B11"/>
          <w:spacing w:val="28"/>
        </w:rPr>
        <w:t xml:space="preserve"> </w:t>
      </w:r>
      <w:r>
        <w:rPr>
          <w:color w:val="1D1B11"/>
          <w:spacing w:val="-1"/>
        </w:rPr>
        <w:t>temperature,</w:t>
      </w:r>
      <w:r>
        <w:rPr>
          <w:color w:val="1D1B11"/>
          <w:spacing w:val="29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28"/>
        </w:rPr>
        <w:t xml:space="preserve"> </w:t>
      </w:r>
      <w:r>
        <w:rPr>
          <w:color w:val="1D1B11"/>
          <w:spacing w:val="-2"/>
        </w:rPr>
        <w:t>basic</w:t>
      </w:r>
      <w:r>
        <w:rPr>
          <w:color w:val="1D1B11"/>
          <w:spacing w:val="29"/>
        </w:rPr>
        <w:t xml:space="preserve"> </w:t>
      </w:r>
      <w:r>
        <w:rPr>
          <w:color w:val="1D1B11"/>
          <w:spacing w:val="-1"/>
        </w:rPr>
        <w:t>parameter,</w:t>
      </w:r>
      <w:r>
        <w:rPr>
          <w:color w:val="1D1B11"/>
          <w:spacing w:val="27"/>
        </w:rPr>
        <w:t xml:space="preserve"> </w:t>
      </w:r>
      <w:r>
        <w:rPr>
          <w:color w:val="1D1B11"/>
        </w:rPr>
        <w:t>may</w:t>
      </w:r>
      <w:r>
        <w:rPr>
          <w:color w:val="1D1B11"/>
          <w:spacing w:val="30"/>
        </w:rPr>
        <w:t xml:space="preserve"> </w:t>
      </w:r>
      <w:r>
        <w:rPr>
          <w:color w:val="1D1B11"/>
          <w:spacing w:val="-2"/>
        </w:rPr>
        <w:t>be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1"/>
        </w:rPr>
        <w:t>measured</w:t>
      </w:r>
      <w:r>
        <w:rPr>
          <w:color w:val="1D1B11"/>
          <w:spacing w:val="28"/>
        </w:rPr>
        <w:t xml:space="preserve"> </w:t>
      </w:r>
      <w:r>
        <w:rPr>
          <w:color w:val="1D1B11"/>
          <w:spacing w:val="-1"/>
        </w:rPr>
        <w:t>by</w:t>
      </w:r>
      <w:r>
        <w:rPr>
          <w:color w:val="1D1B11"/>
          <w:spacing w:val="30"/>
        </w:rPr>
        <w:t xml:space="preserve"> </w:t>
      </w:r>
      <w:r>
        <w:rPr>
          <w:color w:val="1D1B11"/>
          <w:spacing w:val="-1"/>
        </w:rPr>
        <w:t>any</w:t>
      </w:r>
      <w:r>
        <w:rPr>
          <w:color w:val="1D1B11"/>
          <w:spacing w:val="27"/>
        </w:rPr>
        <w:t xml:space="preserve"> </w:t>
      </w:r>
      <w:r>
        <w:rPr>
          <w:color w:val="1D1B11"/>
          <w:spacing w:val="-1"/>
        </w:rPr>
        <w:t>suitable</w:t>
      </w:r>
      <w:r>
        <w:rPr>
          <w:color w:val="1D1B11"/>
          <w:spacing w:val="32"/>
        </w:rPr>
        <w:t xml:space="preserve"> </w:t>
      </w:r>
      <w:r>
        <w:rPr>
          <w:color w:val="1D1B11"/>
          <w:spacing w:val="-1"/>
        </w:rPr>
        <w:t>method,</w:t>
      </w:r>
      <w:r>
        <w:rPr>
          <w:color w:val="1D1B11"/>
          <w:spacing w:val="29"/>
        </w:rPr>
        <w:t xml:space="preserve"> </w:t>
      </w:r>
      <w:r>
        <w:rPr>
          <w:color w:val="1D1B11"/>
          <w:spacing w:val="-1"/>
        </w:rPr>
        <w:t>whatever</w:t>
      </w:r>
      <w:r>
        <w:rPr>
          <w:color w:val="1D1B11"/>
          <w:spacing w:val="27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59"/>
        </w:rPr>
        <w:t xml:space="preserve"> </w:t>
      </w:r>
      <w:r>
        <w:rPr>
          <w:color w:val="1D1B11"/>
          <w:spacing w:val="-1"/>
        </w:rPr>
        <w:t>shape</w:t>
      </w:r>
      <w:r>
        <w:rPr>
          <w:color w:val="1D1B11"/>
          <w:spacing w:val="29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26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27"/>
        </w:rPr>
        <w:t xml:space="preserve"> </w:t>
      </w:r>
      <w:r>
        <w:rPr>
          <w:color w:val="1D1B11"/>
          <w:spacing w:val="-1"/>
        </w:rPr>
        <w:t>sensor</w:t>
      </w:r>
      <w:r>
        <w:rPr>
          <w:color w:val="1D1B11"/>
          <w:spacing w:val="28"/>
        </w:rPr>
        <w:t xml:space="preserve"> </w:t>
      </w:r>
      <w:r>
        <w:rPr>
          <w:color w:val="1D1B11"/>
          <w:spacing w:val="-1"/>
        </w:rPr>
        <w:t>used.</w:t>
      </w:r>
      <w:r>
        <w:rPr>
          <w:color w:val="1D1B11"/>
          <w:spacing w:val="26"/>
        </w:rPr>
        <w:t xml:space="preserve"> </w:t>
      </w:r>
      <w:r>
        <w:rPr>
          <w:color w:val="1D1B11"/>
        </w:rPr>
        <w:t>It</w:t>
      </w:r>
      <w:r>
        <w:rPr>
          <w:color w:val="1D1B11"/>
          <w:spacing w:val="29"/>
        </w:rPr>
        <w:t xml:space="preserve"> </w:t>
      </w:r>
      <w:r>
        <w:rPr>
          <w:color w:val="1D1B11"/>
        </w:rPr>
        <w:t>is,</w:t>
      </w:r>
      <w:r>
        <w:rPr>
          <w:color w:val="1D1B11"/>
          <w:spacing w:val="28"/>
        </w:rPr>
        <w:t xml:space="preserve"> </w:t>
      </w:r>
      <w:r>
        <w:rPr>
          <w:color w:val="1D1B11"/>
          <w:spacing w:val="-1"/>
        </w:rPr>
        <w:t>however,</w:t>
      </w:r>
      <w:r>
        <w:rPr>
          <w:color w:val="1D1B11"/>
          <w:spacing w:val="28"/>
        </w:rPr>
        <w:t xml:space="preserve"> </w:t>
      </w:r>
      <w:r>
        <w:rPr>
          <w:color w:val="1D1B11"/>
          <w:spacing w:val="-1"/>
        </w:rPr>
        <w:t>necessary</w:t>
      </w:r>
      <w:r>
        <w:rPr>
          <w:color w:val="1D1B11"/>
          <w:spacing w:val="27"/>
        </w:rPr>
        <w:t xml:space="preserve"> </w:t>
      </w:r>
      <w:r>
        <w:rPr>
          <w:color w:val="1D1B11"/>
        </w:rPr>
        <w:t>to</w:t>
      </w:r>
      <w:r>
        <w:rPr>
          <w:color w:val="1D1B11"/>
          <w:spacing w:val="28"/>
        </w:rPr>
        <w:t xml:space="preserve"> </w:t>
      </w:r>
      <w:r>
        <w:rPr>
          <w:color w:val="1D1B11"/>
          <w:spacing w:val="-1"/>
        </w:rPr>
        <w:t>comply</w:t>
      </w:r>
      <w:r>
        <w:rPr>
          <w:color w:val="1D1B11"/>
          <w:spacing w:val="26"/>
        </w:rPr>
        <w:t xml:space="preserve"> </w:t>
      </w:r>
      <w:r>
        <w:rPr>
          <w:color w:val="1D1B11"/>
        </w:rPr>
        <w:t>with</w:t>
      </w:r>
      <w:r>
        <w:rPr>
          <w:color w:val="1D1B11"/>
          <w:spacing w:val="26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27"/>
        </w:rPr>
        <w:t xml:space="preserve"> </w:t>
      </w:r>
      <w:r>
        <w:rPr>
          <w:color w:val="1D1B11"/>
          <w:spacing w:val="-1"/>
        </w:rPr>
        <w:t>measurement</w:t>
      </w:r>
      <w:r>
        <w:rPr>
          <w:color w:val="1D1B11"/>
          <w:spacing w:val="29"/>
        </w:rPr>
        <w:t xml:space="preserve"> </w:t>
      </w:r>
      <w:r>
        <w:rPr>
          <w:color w:val="1D1B11"/>
          <w:spacing w:val="-1"/>
        </w:rPr>
        <w:t>precautions</w:t>
      </w:r>
      <w:r>
        <w:rPr>
          <w:color w:val="1D1B11"/>
          <w:spacing w:val="41"/>
        </w:rPr>
        <w:t xml:space="preserve"> </w:t>
      </w:r>
      <w:r>
        <w:rPr>
          <w:color w:val="1D1B11"/>
          <w:spacing w:val="-1"/>
        </w:rPr>
        <w:t>relating to</w:t>
      </w:r>
      <w:r>
        <w:rPr>
          <w:color w:val="1D1B11"/>
          <w:spacing w:val="1"/>
        </w:rPr>
        <w:t xml:space="preserve"> </w:t>
      </w:r>
      <w:r>
        <w:rPr>
          <w:color w:val="1D1B11"/>
        </w:rPr>
        <w:t>air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temperature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measurement.</w:t>
      </w:r>
    </w:p>
    <w:p w:rsidR="00096870" w:rsidRDefault="002A6B7E">
      <w:pPr>
        <w:pStyle w:val="BodyText"/>
        <w:ind w:left="452" w:right="455"/>
        <w:jc w:val="both"/>
      </w:pPr>
      <w:r>
        <w:rPr>
          <w:color w:val="1D1B11"/>
          <w:spacing w:val="-1"/>
        </w:rPr>
        <w:t>The</w:t>
      </w:r>
      <w:r>
        <w:rPr>
          <w:color w:val="1D1B11"/>
          <w:spacing w:val="17"/>
        </w:rPr>
        <w:t xml:space="preserve"> </w:t>
      </w:r>
      <w:r>
        <w:rPr>
          <w:color w:val="1D1B11"/>
        </w:rPr>
        <w:t>air</w:t>
      </w:r>
      <w:r>
        <w:rPr>
          <w:color w:val="1D1B11"/>
          <w:spacing w:val="16"/>
        </w:rPr>
        <w:t xml:space="preserve"> </w:t>
      </w:r>
      <w:r>
        <w:rPr>
          <w:color w:val="1D1B11"/>
          <w:spacing w:val="-1"/>
        </w:rPr>
        <w:t>temperature</w:t>
      </w:r>
      <w:r>
        <w:rPr>
          <w:color w:val="1D1B11"/>
          <w:spacing w:val="16"/>
        </w:rPr>
        <w:t xml:space="preserve"> </w:t>
      </w:r>
      <w:r>
        <w:rPr>
          <w:color w:val="1D1B11"/>
          <w:spacing w:val="-1"/>
        </w:rPr>
        <w:t>sensor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shall,</w:t>
      </w:r>
      <w:r>
        <w:rPr>
          <w:color w:val="1D1B11"/>
          <w:spacing w:val="17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16"/>
        </w:rPr>
        <w:t xml:space="preserve"> </w:t>
      </w:r>
      <w:r>
        <w:rPr>
          <w:color w:val="1D1B11"/>
          <w:spacing w:val="-1"/>
        </w:rPr>
        <w:t>particular,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  <w:spacing w:val="17"/>
        </w:rPr>
        <w:t xml:space="preserve"> </w:t>
      </w:r>
      <w:r>
        <w:rPr>
          <w:color w:val="1D1B11"/>
        </w:rPr>
        <w:t>protected</w:t>
      </w:r>
      <w:r>
        <w:rPr>
          <w:color w:val="1D1B11"/>
          <w:spacing w:val="16"/>
        </w:rPr>
        <w:t xml:space="preserve"> </w:t>
      </w:r>
      <w:r>
        <w:rPr>
          <w:color w:val="1D1B11"/>
          <w:spacing w:val="-1"/>
        </w:rPr>
        <w:t>from</w:t>
      </w:r>
      <w:r>
        <w:rPr>
          <w:color w:val="1D1B11"/>
          <w:spacing w:val="18"/>
        </w:rPr>
        <w:t xml:space="preserve"> </w:t>
      </w:r>
      <w:r>
        <w:rPr>
          <w:color w:val="1D1B11"/>
          <w:spacing w:val="-1"/>
        </w:rPr>
        <w:t>radiation</w:t>
      </w:r>
      <w:r>
        <w:rPr>
          <w:color w:val="1D1B11"/>
          <w:spacing w:val="16"/>
        </w:rPr>
        <w:t xml:space="preserve"> </w:t>
      </w:r>
      <w:r>
        <w:rPr>
          <w:color w:val="1D1B11"/>
          <w:spacing w:val="-1"/>
        </w:rPr>
        <w:t>by</w:t>
      </w:r>
      <w:r>
        <w:rPr>
          <w:color w:val="1D1B11"/>
          <w:spacing w:val="15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17"/>
        </w:rPr>
        <w:t xml:space="preserve"> </w:t>
      </w:r>
      <w:r>
        <w:rPr>
          <w:color w:val="1D1B11"/>
        </w:rPr>
        <w:t>device</w:t>
      </w:r>
      <w:r>
        <w:rPr>
          <w:color w:val="1D1B11"/>
          <w:spacing w:val="17"/>
        </w:rPr>
        <w:t xml:space="preserve"> </w:t>
      </w:r>
      <w:r>
        <w:rPr>
          <w:color w:val="1D1B11"/>
        </w:rPr>
        <w:t>which</w:t>
      </w:r>
      <w:r>
        <w:rPr>
          <w:color w:val="1D1B11"/>
          <w:spacing w:val="15"/>
        </w:rPr>
        <w:t xml:space="preserve"> </w:t>
      </w:r>
      <w:r>
        <w:rPr>
          <w:color w:val="1D1B11"/>
          <w:spacing w:val="1"/>
        </w:rPr>
        <w:t>does</w:t>
      </w:r>
      <w:r>
        <w:rPr>
          <w:color w:val="1D1B11"/>
          <w:spacing w:val="57"/>
        </w:rPr>
        <w:t xml:space="preserve"> </w:t>
      </w:r>
      <w:r>
        <w:rPr>
          <w:color w:val="1D1B11"/>
        </w:rPr>
        <w:t>not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impede</w:t>
      </w:r>
      <w:r>
        <w:rPr>
          <w:color w:val="1D1B11"/>
          <w:spacing w:val="2"/>
        </w:rPr>
        <w:t xml:space="preserve"> </w:t>
      </w:r>
      <w:r>
        <w:rPr>
          <w:color w:val="1D1B11"/>
        </w:rPr>
        <w:t xml:space="preserve">the </w:t>
      </w:r>
      <w:r>
        <w:rPr>
          <w:color w:val="1D1B11"/>
          <w:spacing w:val="-1"/>
        </w:rPr>
        <w:t xml:space="preserve">circulation </w:t>
      </w:r>
      <w:r>
        <w:rPr>
          <w:color w:val="1D1B11"/>
        </w:rPr>
        <w:t>of</w:t>
      </w:r>
      <w:r>
        <w:rPr>
          <w:color w:val="1D1B11"/>
          <w:spacing w:val="2"/>
        </w:rPr>
        <w:t xml:space="preserve"> </w:t>
      </w:r>
      <w:r>
        <w:rPr>
          <w:color w:val="1D1B11"/>
        </w:rPr>
        <w:t>air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1"/>
        </w:rPr>
        <w:t>around</w:t>
      </w:r>
      <w:r>
        <w:rPr>
          <w:color w:val="1D1B11"/>
          <w:spacing w:val="2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sensor</w:t>
      </w:r>
      <w:r>
        <w:rPr>
          <w:color w:val="1D1B11"/>
          <w:spacing w:val="6"/>
        </w:rPr>
        <w:t xml:space="preserve"> </w:t>
      </w:r>
      <w:r>
        <w:rPr>
          <w:color w:val="1D1B11"/>
          <w:spacing w:val="-2"/>
        </w:rPr>
        <w:t>and</w:t>
      </w:r>
      <w:r>
        <w:rPr>
          <w:color w:val="1D1B11"/>
          <w:spacing w:val="2"/>
        </w:rPr>
        <w:t xml:space="preserve"> </w:t>
      </w:r>
      <w:r>
        <w:rPr>
          <w:color w:val="1D1B11"/>
        </w:rPr>
        <w:t>does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not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re-radiate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heat</w:t>
      </w:r>
      <w:r>
        <w:rPr>
          <w:color w:val="1D1B11"/>
        </w:rPr>
        <w:t xml:space="preserve"> to</w:t>
      </w:r>
      <w:r>
        <w:rPr>
          <w:color w:val="1D1B11"/>
          <w:spacing w:val="3"/>
        </w:rPr>
        <w:t xml:space="preserve"> </w:t>
      </w:r>
      <w:r>
        <w:rPr>
          <w:color w:val="1D1B11"/>
        </w:rPr>
        <w:t>it.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2"/>
        </w:rPr>
        <w:t>The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measuring</w:t>
      </w:r>
      <w:r>
        <w:rPr>
          <w:color w:val="1D1B11"/>
          <w:spacing w:val="61"/>
        </w:rPr>
        <w:t xml:space="preserve"> </w:t>
      </w:r>
      <w:r>
        <w:rPr>
          <w:color w:val="1D1B11"/>
          <w:spacing w:val="-1"/>
        </w:rPr>
        <w:t>range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the air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temperature</w:t>
      </w:r>
      <w:r>
        <w:rPr>
          <w:color w:val="1D1B11"/>
        </w:rPr>
        <w:t xml:space="preserve"> is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10 °C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 xml:space="preserve">to </w:t>
      </w:r>
      <w:r>
        <w:rPr>
          <w:color w:val="1D1B11"/>
        </w:rPr>
        <w:t>60 °C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and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accuracy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±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0.5</w:t>
      </w:r>
      <w:r>
        <w:rPr>
          <w:color w:val="1D1B11"/>
          <w:spacing w:val="1"/>
        </w:rPr>
        <w:t xml:space="preserve"> </w:t>
      </w:r>
      <w:r>
        <w:rPr>
          <w:color w:val="1D1B11"/>
        </w:rPr>
        <w:t>°C.</w:t>
      </w:r>
    </w:p>
    <w:p w:rsidR="00096870" w:rsidRDefault="00096870">
      <w:pPr>
        <w:jc w:val="both"/>
        <w:sectPr w:rsidR="00096870">
          <w:pgSz w:w="11910" w:h="16840"/>
          <w:pgMar w:top="1060" w:right="1240" w:bottom="700" w:left="680" w:header="0" w:footer="509" w:gutter="0"/>
          <w:cols w:space="720"/>
        </w:sectPr>
      </w:pPr>
    </w:p>
    <w:p w:rsidR="00096870" w:rsidRDefault="002A6B7E">
      <w:pPr>
        <w:pStyle w:val="Heading2"/>
        <w:spacing w:before="22" w:line="320" w:lineRule="auto"/>
        <w:ind w:left="3329" w:right="3341" w:firstLine="3"/>
        <w:jc w:val="center"/>
        <w:rPr>
          <w:b w:val="0"/>
          <w:bCs w:val="0"/>
        </w:rPr>
      </w:pPr>
      <w:bookmarkStart w:id="28" w:name="_bookmark21"/>
      <w:bookmarkEnd w:id="28"/>
      <w:r>
        <w:rPr>
          <w:color w:val="1D1B11"/>
          <w:spacing w:val="-1"/>
        </w:rPr>
        <w:t>Annex</w:t>
      </w:r>
      <w:r>
        <w:rPr>
          <w:color w:val="1D1B11"/>
          <w:spacing w:val="-6"/>
        </w:rPr>
        <w:t xml:space="preserve"> </w:t>
      </w:r>
      <w:r>
        <w:rPr>
          <w:color w:val="1D1B11"/>
        </w:rPr>
        <w:t>C</w:t>
      </w:r>
      <w:r>
        <w:rPr>
          <w:color w:val="1D1B11"/>
          <w:spacing w:val="-6"/>
        </w:rPr>
        <w:t xml:space="preserve"> </w:t>
      </w:r>
      <w:r>
        <w:rPr>
          <w:color w:val="1D1B11"/>
          <w:spacing w:val="-1"/>
        </w:rPr>
        <w:t>(informative)</w:t>
      </w:r>
      <w:r>
        <w:rPr>
          <w:color w:val="1D1B11"/>
          <w:spacing w:val="25"/>
          <w:w w:val="99"/>
        </w:rPr>
        <w:t xml:space="preserve"> </w:t>
      </w:r>
      <w:r>
        <w:rPr>
          <w:color w:val="1D1B11"/>
          <w:spacing w:val="-1"/>
        </w:rPr>
        <w:t>Alternative</w:t>
      </w:r>
      <w:r>
        <w:rPr>
          <w:color w:val="1D1B11"/>
          <w:spacing w:val="-8"/>
        </w:rPr>
        <w:t xml:space="preserve"> </w:t>
      </w:r>
      <w:r>
        <w:rPr>
          <w:color w:val="1D1B11"/>
          <w:spacing w:val="-1"/>
        </w:rPr>
        <w:t>Globe</w:t>
      </w:r>
      <w:r>
        <w:rPr>
          <w:color w:val="1D1B11"/>
          <w:spacing w:val="-9"/>
        </w:rPr>
        <w:t xml:space="preserve"> </w:t>
      </w:r>
      <w:r>
        <w:rPr>
          <w:color w:val="1D1B11"/>
          <w:spacing w:val="-1"/>
        </w:rPr>
        <w:t>Thermometers</w:t>
      </w:r>
    </w:p>
    <w:p w:rsidR="00096870" w:rsidRDefault="002A6B7E">
      <w:pPr>
        <w:pStyle w:val="BodyText"/>
        <w:spacing w:before="6"/>
        <w:ind w:right="446"/>
        <w:jc w:val="both"/>
      </w:pPr>
      <w:r>
        <w:rPr>
          <w:color w:val="1D1B11"/>
          <w:spacing w:val="-1"/>
        </w:rPr>
        <w:t>The</w:t>
      </w:r>
      <w:r>
        <w:rPr>
          <w:color w:val="1D1B11"/>
          <w:spacing w:val="20"/>
        </w:rPr>
        <w:t xml:space="preserve"> </w:t>
      </w:r>
      <w:r>
        <w:rPr>
          <w:color w:val="1D1B11"/>
          <w:spacing w:val="-1"/>
        </w:rPr>
        <w:t>globe</w:t>
      </w:r>
      <w:r>
        <w:rPr>
          <w:color w:val="1D1B11"/>
          <w:spacing w:val="18"/>
        </w:rPr>
        <w:t xml:space="preserve"> </w:t>
      </w:r>
      <w:r>
        <w:rPr>
          <w:color w:val="1D1B11"/>
          <w:spacing w:val="-1"/>
        </w:rPr>
        <w:t>temperature</w:t>
      </w:r>
      <w:r>
        <w:rPr>
          <w:color w:val="1D1B11"/>
          <w:spacing w:val="19"/>
        </w:rPr>
        <w:t xml:space="preserve"> </w:t>
      </w:r>
      <w:r>
        <w:rPr>
          <w:color w:val="1D1B11"/>
          <w:spacing w:val="-1"/>
        </w:rPr>
        <w:t>sensor</w:t>
      </w:r>
      <w:r>
        <w:rPr>
          <w:color w:val="1D1B11"/>
          <w:spacing w:val="19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19"/>
        </w:rPr>
        <w:t xml:space="preserve"> </w:t>
      </w:r>
      <w:r>
        <w:rPr>
          <w:color w:val="1D1B11"/>
          <w:spacing w:val="-1"/>
        </w:rPr>
        <w:t>specified</w:t>
      </w:r>
      <w:r>
        <w:rPr>
          <w:color w:val="1D1B11"/>
          <w:spacing w:val="19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18"/>
        </w:rPr>
        <w:t xml:space="preserve"> </w:t>
      </w:r>
      <w:r>
        <w:rPr>
          <w:color w:val="1D1B11"/>
          <w:spacing w:val="-1"/>
        </w:rPr>
        <w:t>Annex</w:t>
      </w:r>
      <w:r>
        <w:rPr>
          <w:color w:val="1D1B11"/>
          <w:spacing w:val="17"/>
        </w:rPr>
        <w:t xml:space="preserve"> </w:t>
      </w:r>
      <w:r>
        <w:rPr>
          <w:color w:val="1D1B11"/>
        </w:rPr>
        <w:t>B.</w:t>
      </w:r>
      <w:r>
        <w:rPr>
          <w:color w:val="1D1B11"/>
          <w:spacing w:val="22"/>
        </w:rPr>
        <w:t xml:space="preserve"> </w:t>
      </w:r>
      <w:r>
        <w:rPr>
          <w:color w:val="1D1B11"/>
          <w:spacing w:val="-1"/>
        </w:rPr>
        <w:t>That</w:t>
      </w:r>
      <w:r>
        <w:rPr>
          <w:color w:val="1D1B11"/>
          <w:spacing w:val="19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19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20"/>
        </w:rPr>
        <w:t xml:space="preserve"> </w:t>
      </w:r>
      <w:r>
        <w:rPr>
          <w:color w:val="1D1B11"/>
          <w:spacing w:val="-1"/>
        </w:rPr>
        <w:t>only</w:t>
      </w:r>
      <w:r>
        <w:rPr>
          <w:color w:val="1D1B11"/>
          <w:spacing w:val="20"/>
        </w:rPr>
        <w:t xml:space="preserve"> </w:t>
      </w:r>
      <w:r>
        <w:rPr>
          <w:color w:val="1D1B11"/>
          <w:spacing w:val="-1"/>
        </w:rPr>
        <w:t>specification</w:t>
      </w:r>
      <w:r>
        <w:rPr>
          <w:color w:val="1D1B11"/>
          <w:spacing w:val="18"/>
        </w:rPr>
        <w:t xml:space="preserve"> </w:t>
      </w:r>
      <w:r>
        <w:rPr>
          <w:color w:val="1D1B11"/>
          <w:spacing w:val="-1"/>
        </w:rPr>
        <w:t>that</w:t>
      </w:r>
      <w:r>
        <w:rPr>
          <w:color w:val="1D1B11"/>
          <w:spacing w:val="21"/>
        </w:rPr>
        <w:t xml:space="preserve"> </w:t>
      </w:r>
      <w:r>
        <w:rPr>
          <w:color w:val="1D1B11"/>
          <w:spacing w:val="-1"/>
        </w:rPr>
        <w:t>meets</w:t>
      </w:r>
      <w:r>
        <w:rPr>
          <w:color w:val="1D1B11"/>
          <w:spacing w:val="19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47"/>
        </w:rPr>
        <w:t xml:space="preserve"> </w:t>
      </w:r>
      <w:r>
        <w:rPr>
          <w:color w:val="1D1B11"/>
          <w:spacing w:val="-1"/>
        </w:rPr>
        <w:t>requirements</w:t>
      </w:r>
      <w:r>
        <w:rPr>
          <w:color w:val="1D1B11"/>
          <w:spacing w:val="4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7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2"/>
        </w:rPr>
        <w:t>standard.</w:t>
      </w:r>
      <w:r>
        <w:rPr>
          <w:color w:val="1D1B11"/>
          <w:spacing w:val="16"/>
        </w:rPr>
        <w:t xml:space="preserve"> </w:t>
      </w:r>
      <w:r>
        <w:rPr>
          <w:color w:val="1D1B11"/>
        </w:rPr>
        <w:t>As</w:t>
      </w:r>
      <w:r>
        <w:rPr>
          <w:color w:val="1D1B11"/>
          <w:spacing w:val="6"/>
        </w:rPr>
        <w:t xml:space="preserve"> </w:t>
      </w:r>
      <w:r>
        <w:rPr>
          <w:color w:val="1D1B11"/>
        </w:rPr>
        <w:t>an</w:t>
      </w:r>
      <w:r>
        <w:rPr>
          <w:color w:val="1D1B11"/>
          <w:spacing w:val="6"/>
        </w:rPr>
        <w:t xml:space="preserve"> </w:t>
      </w:r>
      <w:r>
        <w:rPr>
          <w:color w:val="1D1B11"/>
          <w:spacing w:val="-1"/>
        </w:rPr>
        <w:t>approximation,</w:t>
      </w:r>
      <w:r>
        <w:rPr>
          <w:color w:val="1D1B11"/>
          <w:spacing w:val="6"/>
        </w:rPr>
        <w:t xml:space="preserve"> </w:t>
      </w:r>
      <w:r>
        <w:rPr>
          <w:color w:val="1D1B11"/>
          <w:spacing w:val="-1"/>
        </w:rPr>
        <w:t>globes</w:t>
      </w:r>
      <w:r>
        <w:rPr>
          <w:color w:val="1D1B11"/>
          <w:spacing w:val="8"/>
        </w:rPr>
        <w:t xml:space="preserve"> </w:t>
      </w:r>
      <w:r>
        <w:rPr>
          <w:color w:val="1D1B11"/>
          <w:spacing w:val="-1"/>
        </w:rPr>
        <w:t>that</w:t>
      </w:r>
      <w:r>
        <w:rPr>
          <w:color w:val="1D1B11"/>
          <w:spacing w:val="8"/>
        </w:rPr>
        <w:t xml:space="preserve"> </w:t>
      </w:r>
      <w:r>
        <w:rPr>
          <w:color w:val="1D1B11"/>
          <w:spacing w:val="-1"/>
        </w:rPr>
        <w:t>vary</w:t>
      </w:r>
      <w:r>
        <w:rPr>
          <w:color w:val="1D1B11"/>
          <w:spacing w:val="8"/>
        </w:rPr>
        <w:t xml:space="preserve"> </w:t>
      </w:r>
      <w:r>
        <w:rPr>
          <w:color w:val="1D1B11"/>
          <w:spacing w:val="-2"/>
        </w:rPr>
        <w:t>from</w:t>
      </w:r>
      <w:r>
        <w:rPr>
          <w:color w:val="1D1B11"/>
          <w:spacing w:val="8"/>
        </w:rPr>
        <w:t xml:space="preserve"> </w:t>
      </w:r>
      <w:r>
        <w:rPr>
          <w:color w:val="1D1B11"/>
        </w:rPr>
        <w:t>that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specification</w:t>
      </w:r>
      <w:r>
        <w:rPr>
          <w:color w:val="1D1B11"/>
          <w:spacing w:val="4"/>
        </w:rPr>
        <w:t xml:space="preserve"> </w:t>
      </w:r>
      <w:r>
        <w:rPr>
          <w:color w:val="1D1B11"/>
        </w:rPr>
        <w:t>may</w:t>
      </w:r>
      <w:r>
        <w:rPr>
          <w:color w:val="1D1B11"/>
          <w:spacing w:val="8"/>
        </w:rPr>
        <w:t xml:space="preserve"> </w:t>
      </w:r>
      <w:r>
        <w:rPr>
          <w:color w:val="1D1B11"/>
          <w:spacing w:val="-2"/>
        </w:rPr>
        <w:t>be</w:t>
      </w:r>
      <w:r>
        <w:rPr>
          <w:color w:val="1D1B11"/>
          <w:spacing w:val="71"/>
        </w:rPr>
        <w:t xml:space="preserve"> </w:t>
      </w:r>
      <w:r>
        <w:rPr>
          <w:color w:val="1D1B11"/>
          <w:spacing w:val="-1"/>
        </w:rPr>
        <w:t>used</w:t>
      </w:r>
      <w:r>
        <w:rPr>
          <w:color w:val="1D1B11"/>
          <w:spacing w:val="21"/>
        </w:rPr>
        <w:t xml:space="preserve"> </w:t>
      </w:r>
      <w:r>
        <w:rPr>
          <w:color w:val="1D1B11"/>
        </w:rPr>
        <w:t>if</w:t>
      </w:r>
      <w:r>
        <w:rPr>
          <w:color w:val="1D1B11"/>
          <w:spacing w:val="21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21"/>
        </w:rPr>
        <w:t xml:space="preserve"> </w:t>
      </w:r>
      <w:r>
        <w:rPr>
          <w:color w:val="1D1B11"/>
          <w:spacing w:val="-1"/>
        </w:rPr>
        <w:t>valid</w:t>
      </w:r>
      <w:r>
        <w:rPr>
          <w:color w:val="1D1B11"/>
          <w:spacing w:val="21"/>
        </w:rPr>
        <w:t xml:space="preserve"> </w:t>
      </w:r>
      <w:r>
        <w:rPr>
          <w:color w:val="1D1B11"/>
          <w:spacing w:val="-1"/>
        </w:rPr>
        <w:t>correction</w:t>
      </w:r>
      <w:r>
        <w:rPr>
          <w:color w:val="1D1B11"/>
          <w:spacing w:val="21"/>
        </w:rPr>
        <w:t xml:space="preserve"> </w:t>
      </w:r>
      <w:r>
        <w:rPr>
          <w:color w:val="1D1B11"/>
          <w:spacing w:val="-2"/>
        </w:rPr>
        <w:t>is</w:t>
      </w:r>
      <w:r>
        <w:rPr>
          <w:color w:val="1D1B11"/>
          <w:spacing w:val="22"/>
        </w:rPr>
        <w:t xml:space="preserve"> </w:t>
      </w:r>
      <w:r>
        <w:rPr>
          <w:color w:val="1D1B11"/>
          <w:spacing w:val="-1"/>
        </w:rPr>
        <w:t>made</w:t>
      </w:r>
      <w:r>
        <w:rPr>
          <w:color w:val="1D1B11"/>
          <w:spacing w:val="22"/>
        </w:rPr>
        <w:t xml:space="preserve"> </w:t>
      </w:r>
      <w:r>
        <w:rPr>
          <w:color w:val="1D1B11"/>
          <w:spacing w:val="-1"/>
        </w:rPr>
        <w:t>to</w:t>
      </w:r>
      <w:r>
        <w:rPr>
          <w:color w:val="1D1B11"/>
          <w:spacing w:val="23"/>
        </w:rPr>
        <w:t xml:space="preserve"> </w:t>
      </w:r>
      <w:r>
        <w:rPr>
          <w:color w:val="1D1B11"/>
          <w:spacing w:val="-1"/>
        </w:rPr>
        <w:t>provide</w:t>
      </w:r>
      <w:r>
        <w:rPr>
          <w:color w:val="1D1B11"/>
          <w:spacing w:val="22"/>
        </w:rPr>
        <w:t xml:space="preserve"> </w:t>
      </w:r>
      <w:r>
        <w:rPr>
          <w:color w:val="1D1B11"/>
        </w:rPr>
        <w:t>an</w:t>
      </w:r>
      <w:r>
        <w:rPr>
          <w:color w:val="1D1B11"/>
          <w:spacing w:val="21"/>
        </w:rPr>
        <w:t xml:space="preserve"> </w:t>
      </w:r>
      <w:r>
        <w:rPr>
          <w:color w:val="1D1B11"/>
          <w:spacing w:val="-1"/>
        </w:rPr>
        <w:t>estimation</w:t>
      </w:r>
      <w:r>
        <w:rPr>
          <w:color w:val="1D1B11"/>
          <w:spacing w:val="21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21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temperature</w:t>
      </w:r>
      <w:r>
        <w:rPr>
          <w:color w:val="1D1B11"/>
          <w:spacing w:val="22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21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22"/>
        </w:rPr>
        <w:t xml:space="preserve"> </w:t>
      </w:r>
      <w:r>
        <w:rPr>
          <w:color w:val="1D1B11"/>
          <w:spacing w:val="-1"/>
        </w:rPr>
        <w:t>globe</w:t>
      </w:r>
      <w:r>
        <w:rPr>
          <w:color w:val="1D1B11"/>
          <w:spacing w:val="22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21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65"/>
        </w:rPr>
        <w:t xml:space="preserve"> </w:t>
      </w:r>
      <w:r>
        <w:rPr>
          <w:color w:val="1D1B11"/>
          <w:spacing w:val="-1"/>
        </w:rPr>
        <w:t>correct</w:t>
      </w:r>
      <w:r>
        <w:rPr>
          <w:color w:val="1D1B11"/>
          <w:spacing w:val="8"/>
        </w:rPr>
        <w:t xml:space="preserve"> </w:t>
      </w:r>
      <w:r>
        <w:rPr>
          <w:color w:val="1D1B11"/>
          <w:spacing w:val="-1"/>
        </w:rPr>
        <w:t>specification.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8"/>
        </w:rPr>
        <w:t xml:space="preserve"> </w:t>
      </w:r>
      <w:r>
        <w:rPr>
          <w:color w:val="1D1B11"/>
          <w:spacing w:val="-1"/>
        </w:rPr>
        <w:t>following</w:t>
      </w:r>
      <w:r>
        <w:rPr>
          <w:color w:val="1D1B11"/>
          <w:spacing w:val="6"/>
        </w:rPr>
        <w:t xml:space="preserve"> </w:t>
      </w:r>
      <w:r>
        <w:rPr>
          <w:color w:val="1D1B11"/>
          <w:spacing w:val="-1"/>
        </w:rPr>
        <w:t>equations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may</w:t>
      </w:r>
      <w:r>
        <w:rPr>
          <w:color w:val="1D1B11"/>
          <w:spacing w:val="8"/>
        </w:rPr>
        <w:t xml:space="preserve"> </w:t>
      </w:r>
      <w:r>
        <w:rPr>
          <w:color w:val="1D1B11"/>
          <w:spacing w:val="-2"/>
        </w:rPr>
        <w:t>be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used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to</w:t>
      </w:r>
      <w:r>
        <w:rPr>
          <w:color w:val="1D1B11"/>
          <w:spacing w:val="8"/>
        </w:rPr>
        <w:t xml:space="preserve"> </w:t>
      </w:r>
      <w:r>
        <w:rPr>
          <w:color w:val="1D1B11"/>
          <w:spacing w:val="-1"/>
        </w:rPr>
        <w:t>make</w:t>
      </w:r>
      <w:r>
        <w:rPr>
          <w:color w:val="1D1B11"/>
          <w:spacing w:val="6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correction.</w:t>
      </w:r>
      <w:r>
        <w:rPr>
          <w:color w:val="1D1B11"/>
          <w:spacing w:val="7"/>
        </w:rPr>
        <w:t xml:space="preserve"> </w:t>
      </w:r>
      <w:r>
        <w:rPr>
          <w:color w:val="1D1B11"/>
        </w:rPr>
        <w:t>It</w:t>
      </w:r>
      <w:r>
        <w:rPr>
          <w:color w:val="1D1B11"/>
          <w:spacing w:val="7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important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to</w:t>
      </w:r>
      <w:r>
        <w:rPr>
          <w:color w:val="1D1B11"/>
          <w:spacing w:val="65"/>
        </w:rPr>
        <w:t xml:space="preserve"> </w:t>
      </w:r>
      <w:r>
        <w:rPr>
          <w:color w:val="1D1B11"/>
        </w:rPr>
        <w:t>note</w:t>
      </w:r>
      <w:r>
        <w:rPr>
          <w:color w:val="1D1B11"/>
          <w:spacing w:val="34"/>
        </w:rPr>
        <w:t xml:space="preserve"> </w:t>
      </w:r>
      <w:r>
        <w:rPr>
          <w:color w:val="1D1B11"/>
        </w:rPr>
        <w:t>that</w:t>
      </w:r>
      <w:r>
        <w:rPr>
          <w:color w:val="1D1B11"/>
          <w:spacing w:val="34"/>
        </w:rPr>
        <w:t xml:space="preserve"> </w:t>
      </w:r>
      <w:r>
        <w:rPr>
          <w:color w:val="1D1B11"/>
          <w:spacing w:val="-1"/>
        </w:rPr>
        <w:t>making</w:t>
      </w:r>
      <w:r>
        <w:rPr>
          <w:color w:val="1D1B11"/>
          <w:spacing w:val="35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33"/>
        </w:rPr>
        <w:t xml:space="preserve"> </w:t>
      </w:r>
      <w:r>
        <w:rPr>
          <w:color w:val="1D1B11"/>
          <w:spacing w:val="-1"/>
        </w:rPr>
        <w:t>correction</w:t>
      </w:r>
      <w:r>
        <w:rPr>
          <w:color w:val="1D1B11"/>
          <w:spacing w:val="35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36"/>
        </w:rPr>
        <w:t xml:space="preserve"> </w:t>
      </w:r>
      <w:r>
        <w:rPr>
          <w:color w:val="1D1B11"/>
          <w:spacing w:val="-1"/>
        </w:rPr>
        <w:t>globe</w:t>
      </w:r>
      <w:r>
        <w:rPr>
          <w:color w:val="1D1B11"/>
          <w:spacing w:val="34"/>
        </w:rPr>
        <w:t xml:space="preserve"> </w:t>
      </w:r>
      <w:r>
        <w:rPr>
          <w:color w:val="1D1B11"/>
          <w:spacing w:val="-1"/>
        </w:rPr>
        <w:t>size</w:t>
      </w:r>
      <w:r>
        <w:rPr>
          <w:color w:val="1D1B11"/>
          <w:spacing w:val="36"/>
        </w:rPr>
        <w:t xml:space="preserve"> </w:t>
      </w:r>
      <w:r>
        <w:rPr>
          <w:color w:val="1D1B11"/>
          <w:spacing w:val="-1"/>
        </w:rPr>
        <w:t>involves</w:t>
      </w:r>
      <w:r>
        <w:rPr>
          <w:color w:val="1D1B11"/>
          <w:spacing w:val="36"/>
        </w:rPr>
        <w:t xml:space="preserve"> </w:t>
      </w:r>
      <w:r>
        <w:rPr>
          <w:color w:val="1D1B11"/>
          <w:spacing w:val="-1"/>
        </w:rPr>
        <w:t>measurements</w:t>
      </w:r>
      <w:r>
        <w:rPr>
          <w:color w:val="1D1B11"/>
          <w:spacing w:val="34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33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34"/>
        </w:rPr>
        <w:t xml:space="preserve"> </w:t>
      </w:r>
      <w:r>
        <w:rPr>
          <w:color w:val="1D1B11"/>
          <w:spacing w:val="-1"/>
        </w:rPr>
        <w:t>environment</w:t>
      </w:r>
      <w:r>
        <w:rPr>
          <w:color w:val="1D1B11"/>
          <w:spacing w:val="34"/>
        </w:rPr>
        <w:t xml:space="preserve"> </w:t>
      </w:r>
      <w:r>
        <w:rPr>
          <w:color w:val="1D1B11"/>
          <w:spacing w:val="-1"/>
        </w:rPr>
        <w:t>(e.g.</w:t>
      </w:r>
      <w:r>
        <w:rPr>
          <w:color w:val="1D1B11"/>
          <w:spacing w:val="36"/>
        </w:rPr>
        <w:t xml:space="preserve"> </w:t>
      </w:r>
      <w:r>
        <w:rPr>
          <w:color w:val="1D1B11"/>
        </w:rPr>
        <w:t>air</w:t>
      </w:r>
      <w:r>
        <w:rPr>
          <w:color w:val="1D1B11"/>
          <w:spacing w:val="47"/>
        </w:rPr>
        <w:t xml:space="preserve"> </w:t>
      </w:r>
      <w:r>
        <w:rPr>
          <w:color w:val="1D1B11"/>
          <w:spacing w:val="-1"/>
        </w:rPr>
        <w:t>temperature,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air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velocity).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8"/>
        </w:rPr>
        <w:t xml:space="preserve"> </w:t>
      </w:r>
      <w:r>
        <w:rPr>
          <w:color w:val="1D1B11"/>
          <w:spacing w:val="-1"/>
        </w:rPr>
        <w:t>accuracy</w:t>
      </w:r>
      <w:r>
        <w:rPr>
          <w:color w:val="1D1B11"/>
          <w:spacing w:val="6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any</w:t>
      </w:r>
      <w:r>
        <w:rPr>
          <w:color w:val="1D1B11"/>
          <w:spacing w:val="9"/>
        </w:rPr>
        <w:t xml:space="preserve"> </w:t>
      </w:r>
      <w:r>
        <w:rPr>
          <w:color w:val="1D1B11"/>
          <w:spacing w:val="-1"/>
        </w:rPr>
        <w:t>prediction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will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therefore</w:t>
      </w:r>
      <w:r>
        <w:rPr>
          <w:color w:val="1D1B11"/>
          <w:spacing w:val="8"/>
        </w:rPr>
        <w:t xml:space="preserve"> </w:t>
      </w:r>
      <w:r>
        <w:rPr>
          <w:color w:val="1D1B11"/>
          <w:spacing w:val="-2"/>
        </w:rPr>
        <w:t>be</w:t>
      </w:r>
      <w:r>
        <w:rPr>
          <w:color w:val="1D1B11"/>
          <w:spacing w:val="6"/>
        </w:rPr>
        <w:t xml:space="preserve"> </w:t>
      </w:r>
      <w:r>
        <w:rPr>
          <w:color w:val="1D1B11"/>
          <w:spacing w:val="-1"/>
        </w:rPr>
        <w:t>dependent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on</w:t>
      </w:r>
      <w:r>
        <w:rPr>
          <w:color w:val="1D1B11"/>
          <w:spacing w:val="7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75"/>
        </w:rPr>
        <w:t xml:space="preserve"> </w:t>
      </w:r>
      <w:r>
        <w:rPr>
          <w:color w:val="1D1B11"/>
          <w:spacing w:val="-1"/>
        </w:rPr>
        <w:t>accuracy</w:t>
      </w:r>
      <w:r>
        <w:rPr>
          <w:color w:val="1D1B11"/>
          <w:spacing w:val="3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environmental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measures.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Errors</w:t>
      </w:r>
      <w:r>
        <w:rPr>
          <w:color w:val="1D1B11"/>
          <w:spacing w:val="4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4"/>
        </w:rPr>
        <w:t xml:space="preserve"> </w:t>
      </w:r>
      <w:r>
        <w:rPr>
          <w:color w:val="1D1B11"/>
          <w:spacing w:val="-1"/>
        </w:rPr>
        <w:t>measurement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can</w:t>
      </w:r>
      <w:r>
        <w:rPr>
          <w:color w:val="1D1B11"/>
          <w:spacing w:val="4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significant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so</w:t>
      </w:r>
      <w:r>
        <w:rPr>
          <w:color w:val="1D1B11"/>
          <w:spacing w:val="6"/>
        </w:rPr>
        <w:t xml:space="preserve"> </w:t>
      </w:r>
      <w:r>
        <w:rPr>
          <w:color w:val="1D1B11"/>
          <w:spacing w:val="-1"/>
        </w:rPr>
        <w:t>any</w:t>
      </w:r>
      <w:r>
        <w:rPr>
          <w:color w:val="1D1B11"/>
          <w:spacing w:val="6"/>
        </w:rPr>
        <w:t xml:space="preserve"> </w:t>
      </w:r>
      <w:r>
        <w:rPr>
          <w:color w:val="1D1B11"/>
          <w:spacing w:val="-1"/>
        </w:rPr>
        <w:t>correction</w:t>
      </w:r>
      <w:r>
        <w:rPr>
          <w:color w:val="1D1B11"/>
          <w:spacing w:val="67"/>
        </w:rPr>
        <w:t xml:space="preserve"> </w:t>
      </w:r>
      <w:r>
        <w:rPr>
          <w:color w:val="1D1B11"/>
        </w:rPr>
        <w:t>will</w:t>
      </w:r>
      <w:r>
        <w:rPr>
          <w:color w:val="1D1B11"/>
          <w:spacing w:val="4"/>
        </w:rPr>
        <w:t xml:space="preserve"> </w:t>
      </w:r>
      <w:r>
        <w:rPr>
          <w:color w:val="1D1B11"/>
          <w:spacing w:val="-1"/>
        </w:rPr>
        <w:t>include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these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inaccuracies.</w:t>
      </w:r>
      <w:r>
        <w:rPr>
          <w:color w:val="1D1B11"/>
          <w:spacing w:val="4"/>
        </w:rPr>
        <w:t xml:space="preserve"> </w:t>
      </w:r>
      <w:r>
        <w:rPr>
          <w:color w:val="1D1B11"/>
          <w:spacing w:val="-1"/>
        </w:rPr>
        <w:t>This</w:t>
      </w:r>
      <w:r>
        <w:rPr>
          <w:color w:val="1D1B11"/>
          <w:spacing w:val="4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4"/>
        </w:rPr>
        <w:t xml:space="preserve"> </w:t>
      </w:r>
      <w:r>
        <w:rPr>
          <w:color w:val="1D1B11"/>
        </w:rPr>
        <w:t>why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it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4"/>
        </w:rPr>
        <w:t xml:space="preserve"> </w:t>
      </w:r>
      <w:r>
        <w:rPr>
          <w:color w:val="1D1B11"/>
          <w:spacing w:val="-1"/>
        </w:rPr>
        <w:t>emphasized</w:t>
      </w:r>
      <w:r>
        <w:rPr>
          <w:color w:val="1D1B11"/>
          <w:spacing w:val="4"/>
        </w:rPr>
        <w:t xml:space="preserve"> </w:t>
      </w:r>
      <w:r>
        <w:rPr>
          <w:color w:val="1D1B11"/>
        </w:rPr>
        <w:t>that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actual</w:t>
      </w:r>
      <w:r>
        <w:rPr>
          <w:color w:val="1D1B11"/>
          <w:spacing w:val="4"/>
        </w:rPr>
        <w:t xml:space="preserve"> </w:t>
      </w:r>
      <w:r>
        <w:rPr>
          <w:color w:val="1D1B11"/>
          <w:spacing w:val="-1"/>
        </w:rPr>
        <w:t>globe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specified</w:t>
      </w:r>
      <w:r>
        <w:rPr>
          <w:color w:val="1D1B11"/>
          <w:spacing w:val="4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4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only</w:t>
      </w:r>
      <w:r>
        <w:rPr>
          <w:color w:val="1D1B11"/>
          <w:spacing w:val="37"/>
        </w:rPr>
        <w:t xml:space="preserve"> </w:t>
      </w:r>
      <w:r>
        <w:rPr>
          <w:color w:val="1D1B11"/>
        </w:rPr>
        <w:t>one</w:t>
      </w:r>
      <w:r>
        <w:rPr>
          <w:color w:val="1D1B11"/>
          <w:spacing w:val="26"/>
        </w:rPr>
        <w:t xml:space="preserve"> </w:t>
      </w:r>
      <w:r>
        <w:rPr>
          <w:color w:val="1D1B11"/>
        </w:rPr>
        <w:t>which</w:t>
      </w:r>
      <w:r>
        <w:rPr>
          <w:color w:val="1D1B11"/>
          <w:spacing w:val="25"/>
        </w:rPr>
        <w:t xml:space="preserve"> </w:t>
      </w:r>
      <w:r>
        <w:rPr>
          <w:color w:val="1D1B11"/>
        </w:rPr>
        <w:t>will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1"/>
        </w:rPr>
        <w:t>meet</w:t>
      </w:r>
      <w:r>
        <w:rPr>
          <w:color w:val="1D1B11"/>
          <w:spacing w:val="26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27"/>
        </w:rPr>
        <w:t xml:space="preserve"> </w:t>
      </w:r>
      <w:r>
        <w:rPr>
          <w:color w:val="1D1B11"/>
          <w:spacing w:val="-1"/>
        </w:rPr>
        <w:t>specification.</w:t>
      </w:r>
      <w:r>
        <w:rPr>
          <w:color w:val="1D1B11"/>
          <w:spacing w:val="29"/>
        </w:rPr>
        <w:t xml:space="preserve"> </w:t>
      </w:r>
      <w:r>
        <w:rPr>
          <w:color w:val="1D1B11"/>
        </w:rPr>
        <w:t>It</w:t>
      </w:r>
      <w:r>
        <w:rPr>
          <w:color w:val="1D1B11"/>
          <w:spacing w:val="27"/>
        </w:rPr>
        <w:t xml:space="preserve"> </w:t>
      </w:r>
      <w:r>
        <w:rPr>
          <w:color w:val="1D1B11"/>
        </w:rPr>
        <w:t>can</w:t>
      </w:r>
      <w:r>
        <w:rPr>
          <w:color w:val="1D1B11"/>
          <w:spacing w:val="25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  <w:spacing w:val="27"/>
        </w:rPr>
        <w:t xml:space="preserve"> </w:t>
      </w:r>
      <w:r>
        <w:rPr>
          <w:color w:val="1D1B11"/>
          <w:spacing w:val="-1"/>
        </w:rPr>
        <w:t>seen</w:t>
      </w:r>
      <w:r>
        <w:rPr>
          <w:color w:val="1D1B11"/>
          <w:spacing w:val="26"/>
        </w:rPr>
        <w:t xml:space="preserve"> </w:t>
      </w:r>
      <w:r>
        <w:rPr>
          <w:color w:val="1D1B11"/>
        </w:rPr>
        <w:t>that</w:t>
      </w:r>
      <w:r>
        <w:rPr>
          <w:color w:val="1D1B11"/>
          <w:spacing w:val="26"/>
        </w:rPr>
        <w:t xml:space="preserve"> </w:t>
      </w:r>
      <w:r>
        <w:rPr>
          <w:color w:val="1D1B11"/>
        </w:rPr>
        <w:t>to</w:t>
      </w:r>
      <w:r>
        <w:rPr>
          <w:color w:val="1D1B11"/>
          <w:spacing w:val="28"/>
        </w:rPr>
        <w:t xml:space="preserve"> </w:t>
      </w:r>
      <w:r>
        <w:rPr>
          <w:color w:val="1D1B11"/>
          <w:spacing w:val="-1"/>
        </w:rPr>
        <w:t>make</w:t>
      </w:r>
      <w:r>
        <w:rPr>
          <w:color w:val="1D1B11"/>
          <w:spacing w:val="27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1"/>
        </w:rPr>
        <w:t>correction</w:t>
      </w:r>
      <w:r>
        <w:rPr>
          <w:color w:val="1D1B11"/>
          <w:spacing w:val="25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27"/>
        </w:rPr>
        <w:t xml:space="preserve"> </w:t>
      </w:r>
      <w:r>
        <w:rPr>
          <w:color w:val="1D1B11"/>
          <w:spacing w:val="-1"/>
        </w:rPr>
        <w:t>globe</w:t>
      </w:r>
      <w:r>
        <w:rPr>
          <w:color w:val="1D1B11"/>
          <w:spacing w:val="27"/>
        </w:rPr>
        <w:t xml:space="preserve"> </w:t>
      </w:r>
      <w:r>
        <w:rPr>
          <w:color w:val="1D1B11"/>
          <w:spacing w:val="-1"/>
        </w:rPr>
        <w:t>size,</w:t>
      </w:r>
      <w:r>
        <w:rPr>
          <w:color w:val="1D1B11"/>
          <w:spacing w:val="26"/>
        </w:rPr>
        <w:t xml:space="preserve"> </w:t>
      </w:r>
      <w:r>
        <w:rPr>
          <w:color w:val="1D1B11"/>
        </w:rPr>
        <w:t>air</w:t>
      </w:r>
      <w:r>
        <w:rPr>
          <w:color w:val="1D1B11"/>
          <w:spacing w:val="53"/>
        </w:rPr>
        <w:t xml:space="preserve"> </w:t>
      </w:r>
      <w:r>
        <w:rPr>
          <w:color w:val="1D1B11"/>
          <w:spacing w:val="-1"/>
        </w:rPr>
        <w:t>velocity</w:t>
      </w:r>
      <w:r>
        <w:rPr>
          <w:color w:val="1D1B11"/>
        </w:rPr>
        <w:t xml:space="preserve"> is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required.</w:t>
      </w:r>
      <w:r>
        <w:rPr>
          <w:color w:val="1D1B11"/>
        </w:rPr>
        <w:t xml:space="preserve"> If air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velocity</w:t>
      </w:r>
      <w:r>
        <w:rPr>
          <w:color w:val="1D1B11"/>
        </w:rPr>
        <w:t xml:space="preserve"> is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not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known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then</w:t>
      </w:r>
      <w:r>
        <w:rPr>
          <w:color w:val="1D1B11"/>
        </w:rPr>
        <w:t xml:space="preserve"> it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will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not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possible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to make</w:t>
      </w:r>
      <w:r>
        <w:rPr>
          <w:color w:val="1D1B11"/>
        </w:rPr>
        <w:t xml:space="preserve"> a </w:t>
      </w:r>
      <w:r>
        <w:rPr>
          <w:color w:val="1D1B11"/>
          <w:spacing w:val="-1"/>
        </w:rPr>
        <w:t>correction.</w:t>
      </w:r>
    </w:p>
    <w:p w:rsidR="00096870" w:rsidRDefault="002A6B7E">
      <w:pPr>
        <w:pStyle w:val="BodyText"/>
        <w:spacing w:before="113" w:line="268" w:lineRule="exact"/>
        <w:ind w:right="446"/>
        <w:jc w:val="both"/>
      </w:pPr>
      <w:r>
        <w:rPr>
          <w:color w:val="1D1B11"/>
          <w:spacing w:val="-1"/>
        </w:rPr>
        <w:t>The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equilibrium</w:t>
      </w:r>
      <w:r>
        <w:rPr>
          <w:color w:val="1D1B11"/>
          <w:spacing w:val="23"/>
        </w:rPr>
        <w:t xml:space="preserve"> </w:t>
      </w:r>
      <w:r>
        <w:rPr>
          <w:color w:val="1D1B11"/>
          <w:spacing w:val="-1"/>
        </w:rPr>
        <w:t>temperature</w:t>
      </w:r>
      <w:r>
        <w:rPr>
          <w:color w:val="1D1B11"/>
          <w:spacing w:val="24"/>
        </w:rPr>
        <w:t xml:space="preserve"> </w:t>
      </w:r>
      <w:r>
        <w:rPr>
          <w:color w:val="1D1B11"/>
        </w:rPr>
        <w:t>(</w:t>
      </w:r>
      <w:r>
        <w:rPr>
          <w:i/>
          <w:color w:val="1D1B11"/>
        </w:rPr>
        <w:t>t</w:t>
      </w:r>
      <w:r>
        <w:rPr>
          <w:color w:val="1D1B11"/>
        </w:rPr>
        <w:t>)</w:t>
      </w:r>
      <w:r>
        <w:rPr>
          <w:color w:val="1D1B11"/>
          <w:spacing w:val="19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24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21"/>
        </w:rPr>
        <w:t xml:space="preserve"> </w:t>
      </w:r>
      <w:r>
        <w:rPr>
          <w:color w:val="1D1B11"/>
          <w:spacing w:val="-1"/>
        </w:rPr>
        <w:t>black</w:t>
      </w:r>
      <w:r>
        <w:rPr>
          <w:color w:val="1D1B11"/>
          <w:spacing w:val="21"/>
        </w:rPr>
        <w:t xml:space="preserve"> </w:t>
      </w:r>
      <w:r>
        <w:rPr>
          <w:color w:val="1D1B11"/>
          <w:spacing w:val="-1"/>
        </w:rPr>
        <w:t>spherical</w:t>
      </w:r>
      <w:r>
        <w:rPr>
          <w:color w:val="1D1B11"/>
          <w:spacing w:val="21"/>
        </w:rPr>
        <w:t xml:space="preserve"> </w:t>
      </w:r>
      <w:r>
        <w:rPr>
          <w:color w:val="1D1B11"/>
          <w:spacing w:val="-1"/>
        </w:rPr>
        <w:t>sensor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(e.g.</w:t>
      </w:r>
      <w:r>
        <w:rPr>
          <w:color w:val="1D1B11"/>
          <w:spacing w:val="23"/>
        </w:rPr>
        <w:t xml:space="preserve"> </w:t>
      </w:r>
      <w:r>
        <w:rPr>
          <w:color w:val="1D1B11"/>
          <w:spacing w:val="-1"/>
        </w:rPr>
        <w:t>globe</w:t>
      </w:r>
      <w:r>
        <w:rPr>
          <w:color w:val="1D1B11"/>
          <w:spacing w:val="22"/>
        </w:rPr>
        <w:t xml:space="preserve"> </w:t>
      </w:r>
      <w:r>
        <w:rPr>
          <w:color w:val="1D1B11"/>
          <w:spacing w:val="-1"/>
        </w:rPr>
        <w:t>thermometer</w:t>
      </w:r>
      <w:r>
        <w:rPr>
          <w:color w:val="1D1B11"/>
          <w:spacing w:val="22"/>
        </w:rPr>
        <w:t xml:space="preserve"> </w:t>
      </w:r>
      <w:r>
        <w:rPr>
          <w:color w:val="1D1B11"/>
        </w:rPr>
        <w:t>where</w:t>
      </w:r>
      <w:r>
        <w:rPr>
          <w:color w:val="1D1B11"/>
          <w:spacing w:val="22"/>
        </w:rPr>
        <w:t xml:space="preserve"> </w:t>
      </w:r>
      <w:r>
        <w:rPr>
          <w:color w:val="1D1B11"/>
        </w:rPr>
        <w:t>t=t</w:t>
      </w:r>
      <w:r>
        <w:rPr>
          <w:color w:val="1D1B11"/>
          <w:position w:val="-2"/>
          <w:sz w:val="14"/>
        </w:rPr>
        <w:t>g</w:t>
      </w:r>
      <w:r>
        <w:rPr>
          <w:color w:val="1D1B11"/>
        </w:rPr>
        <w:t>)</w:t>
      </w:r>
      <w:r>
        <w:rPr>
          <w:color w:val="1D1B11"/>
          <w:spacing w:val="24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55"/>
        </w:rPr>
        <w:t xml:space="preserve"> </w:t>
      </w:r>
      <w:r>
        <w:rPr>
          <w:color w:val="1D1B11"/>
          <w:spacing w:val="-1"/>
        </w:rPr>
        <w:t>given by</w:t>
      </w:r>
    </w:p>
    <w:p w:rsidR="00096870" w:rsidRDefault="002A6B7E">
      <w:pPr>
        <w:spacing w:before="88" w:line="293" w:lineRule="exact"/>
        <w:ind w:left="469"/>
        <w:jc w:val="both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i/>
          <w:position w:val="2"/>
          <w:sz w:val="24"/>
          <w:szCs w:val="24"/>
        </w:rPr>
        <w:t xml:space="preserve">t </w:t>
      </w:r>
      <w:r>
        <w:rPr>
          <w:rFonts w:ascii="Symbol" w:eastAsia="Symbol" w:hAnsi="Symbol" w:cs="Symbol"/>
          <w:position w:val="2"/>
          <w:sz w:val="24"/>
          <w:szCs w:val="24"/>
        </w:rPr>
        <w:t></w:t>
      </w:r>
      <w:r>
        <w:rPr>
          <w:rFonts w:ascii="Symbol" w:eastAsia="Symbol" w:hAnsi="Symbol" w:cs="Symbol"/>
          <w:spacing w:val="-21"/>
          <w:position w:val="2"/>
          <w:sz w:val="24"/>
          <w:szCs w:val="24"/>
        </w:rPr>
        <w:t></w:t>
      </w:r>
      <w:r>
        <w:rPr>
          <w:rFonts w:ascii="Symbol" w:eastAsia="Symbol" w:hAnsi="Symbol" w:cs="Symbol"/>
          <w:spacing w:val="2"/>
          <w:sz w:val="32"/>
          <w:szCs w:val="32"/>
        </w:rPr>
        <w:t>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1</w:t>
      </w:r>
      <w:r>
        <w:rPr>
          <w:rFonts w:ascii="Symbol" w:eastAsia="Symbol" w:hAnsi="Symbol" w:cs="Symbol"/>
          <w:spacing w:val="1"/>
          <w:position w:val="2"/>
          <w:sz w:val="24"/>
          <w:szCs w:val="24"/>
        </w:rPr>
        <w:t></w:t>
      </w:r>
      <w:r>
        <w:rPr>
          <w:rFonts w:ascii="Symbol" w:eastAsia="Symbol" w:hAnsi="Symbol" w:cs="Symbol"/>
          <w:spacing w:val="-16"/>
          <w:position w:val="2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position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spacing w:val="-36"/>
          <w:position w:val="2"/>
          <w:sz w:val="24"/>
          <w:szCs w:val="24"/>
        </w:rPr>
        <w:t xml:space="preserve"> </w:t>
      </w:r>
      <w:r>
        <w:rPr>
          <w:rFonts w:ascii="Symbol" w:eastAsia="Symbol" w:hAnsi="Symbol" w:cs="Symbol"/>
          <w:spacing w:val="9"/>
          <w:sz w:val="32"/>
          <w:szCs w:val="32"/>
        </w:rPr>
        <w:t></w:t>
      </w:r>
      <w:r>
        <w:rPr>
          <w:rFonts w:ascii="Times New Roman" w:eastAsia="Times New Roman" w:hAnsi="Times New Roman" w:cs="Times New Roman"/>
          <w:i/>
          <w:spacing w:val="6"/>
          <w:position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6"/>
          <w:position w:val="-3"/>
          <w:sz w:val="14"/>
          <w:szCs w:val="14"/>
        </w:rPr>
        <w:t>a</w:t>
      </w:r>
      <w:r>
        <w:rPr>
          <w:rFonts w:ascii="Times New Roman" w:eastAsia="Times New Roman" w:hAnsi="Times New Roman" w:cs="Times New Roman"/>
          <w:i/>
          <w:spacing w:val="25"/>
          <w:position w:val="-3"/>
          <w:sz w:val="14"/>
          <w:szCs w:val="14"/>
        </w:rPr>
        <w:t xml:space="preserve"> </w:t>
      </w:r>
      <w:r>
        <w:rPr>
          <w:rFonts w:ascii="Symbol" w:eastAsia="Symbol" w:hAnsi="Symbol" w:cs="Symbol"/>
          <w:position w:val="2"/>
          <w:sz w:val="24"/>
          <w:szCs w:val="24"/>
        </w:rPr>
        <w:t></w:t>
      </w:r>
      <w:r>
        <w:rPr>
          <w:rFonts w:ascii="Symbol" w:eastAsia="Symbol" w:hAnsi="Symbol" w:cs="Symbol"/>
          <w:spacing w:val="-14"/>
          <w:position w:val="2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pacing w:val="-1"/>
          <w:position w:val="2"/>
          <w:sz w:val="24"/>
          <w:szCs w:val="24"/>
        </w:rPr>
        <w:t>gt</w:t>
      </w:r>
      <w:r>
        <w:rPr>
          <w:rFonts w:ascii="Times New Roman" w:eastAsia="Times New Roman" w:hAnsi="Times New Roman" w:cs="Times New Roman"/>
          <w:i/>
          <w:spacing w:val="-1"/>
          <w:position w:val="-3"/>
          <w:sz w:val="14"/>
          <w:szCs w:val="14"/>
        </w:rPr>
        <w:t>r</w:t>
      </w:r>
    </w:p>
    <w:p w:rsidR="00096870" w:rsidRDefault="00096870">
      <w:pPr>
        <w:spacing w:line="293" w:lineRule="exact"/>
        <w:jc w:val="both"/>
        <w:rPr>
          <w:rFonts w:ascii="Times New Roman" w:eastAsia="Times New Roman" w:hAnsi="Times New Roman" w:cs="Times New Roman"/>
          <w:sz w:val="14"/>
          <w:szCs w:val="14"/>
        </w:rPr>
        <w:sectPr w:rsidR="00096870">
          <w:pgSz w:w="11910" w:h="16840"/>
          <w:pgMar w:top="1080" w:right="680" w:bottom="720" w:left="1260" w:header="0" w:footer="526" w:gutter="0"/>
          <w:cols w:space="720"/>
        </w:sectPr>
      </w:pPr>
    </w:p>
    <w:p w:rsidR="00096870" w:rsidRDefault="002A6B7E">
      <w:pPr>
        <w:pStyle w:val="BodyText"/>
        <w:spacing w:before="132"/>
      </w:pPr>
      <w:r>
        <w:rPr>
          <w:color w:val="1D1B11"/>
        </w:rPr>
        <w:t>where</w:t>
      </w:r>
    </w:p>
    <w:p w:rsidR="00096870" w:rsidRDefault="002A6B7E">
      <w:pPr>
        <w:pStyle w:val="BodyText"/>
        <w:spacing w:before="118"/>
        <w:ind w:left="4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  <w:spacing w:val="1"/>
          <w:position w:val="-5"/>
          <w:sz w:val="13"/>
          <w:szCs w:val="13"/>
        </w:rPr>
        <w:t>a</w:t>
      </w:r>
      <w:r>
        <w:rPr>
          <w:rFonts w:ascii="Times New Roman" w:eastAsia="Times New Roman" w:hAnsi="Times New Roman" w:cs="Times New Roman"/>
          <w:i/>
          <w:position w:val="-5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i/>
          <w:spacing w:val="16"/>
          <w:position w:val="-5"/>
          <w:sz w:val="13"/>
          <w:szCs w:val="13"/>
        </w:rPr>
        <w:t xml:space="preserve"> </w:t>
      </w:r>
      <w:r>
        <w:rPr>
          <w:rFonts w:ascii="Symbol" w:eastAsia="Symbol" w:hAnsi="Symbol" w:cs="Symbol"/>
        </w:rPr>
        <w:t></w:t>
      </w:r>
      <w:r>
        <w:rPr>
          <w:rFonts w:ascii="Symbol" w:eastAsia="Symbol" w:hAnsi="Symbol" w:cs="Symbol"/>
          <w:spacing w:val="-6"/>
        </w:rPr>
        <w:t></w:t>
      </w:r>
      <w:r>
        <w:rPr>
          <w:rFonts w:ascii="Times New Roman" w:eastAsia="Times New Roman" w:hAnsi="Times New Roman" w:cs="Times New Roman"/>
          <w:spacing w:val="-1"/>
        </w:rPr>
        <w:t>air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temperature</w:t>
      </w:r>
    </w:p>
    <w:p w:rsidR="00096870" w:rsidRDefault="002A6B7E">
      <w:pPr>
        <w:pStyle w:val="BodyText"/>
        <w:spacing w:before="31"/>
        <w:ind w:left="47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  <w:spacing w:val="1"/>
          <w:position w:val="-5"/>
          <w:sz w:val="13"/>
          <w:szCs w:val="13"/>
        </w:rPr>
        <w:t>r</w:t>
      </w:r>
      <w:r>
        <w:rPr>
          <w:rFonts w:ascii="Times New Roman" w:eastAsia="Times New Roman" w:hAnsi="Times New Roman" w:cs="Times New Roman"/>
          <w:i/>
          <w:position w:val="-5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i/>
          <w:spacing w:val="22"/>
          <w:position w:val="-5"/>
          <w:sz w:val="13"/>
          <w:szCs w:val="13"/>
        </w:rPr>
        <w:t xml:space="preserve"> </w:t>
      </w:r>
      <w:r>
        <w:rPr>
          <w:rFonts w:ascii="Symbol" w:eastAsia="Symbol" w:hAnsi="Symbol" w:cs="Symbol"/>
        </w:rPr>
        <w:t></w:t>
      </w:r>
      <w:r>
        <w:rPr>
          <w:rFonts w:ascii="Symbol" w:eastAsia="Symbol" w:hAnsi="Symbol" w:cs="Symbol"/>
          <w:spacing w:val="-1"/>
        </w:rPr>
        <w:t></w:t>
      </w:r>
      <w:r>
        <w:rPr>
          <w:rFonts w:ascii="Times New Roman" w:eastAsia="Times New Roman" w:hAnsi="Times New Roman" w:cs="Times New Roman"/>
          <w:spacing w:val="-3"/>
        </w:rPr>
        <w:t>mean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radiant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temperature</w:t>
      </w:r>
    </w:p>
    <w:p w:rsidR="00096870" w:rsidRDefault="002A6B7E">
      <w:pPr>
        <w:pStyle w:val="BodyText"/>
        <w:spacing w:before="29"/>
        <w:ind w:left="4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  <w:i/>
          <w:spacing w:val="13"/>
        </w:rPr>
        <w:t xml:space="preserve"> </w:t>
      </w:r>
      <w:r>
        <w:rPr>
          <w:rFonts w:ascii="Symbol" w:eastAsia="Symbol" w:hAnsi="Symbol" w:cs="Symbol"/>
        </w:rPr>
        <w:t></w:t>
      </w:r>
      <w:r>
        <w:rPr>
          <w:rFonts w:ascii="Symbol" w:eastAsia="Symbol" w:hAnsi="Symbol" w:cs="Symbol"/>
          <w:spacing w:val="-1"/>
        </w:rPr>
        <w:t></w:t>
      </w:r>
      <w:r>
        <w:rPr>
          <w:rFonts w:ascii="Times New Roman" w:eastAsia="Times New Roman" w:hAnsi="Times New Roman" w:cs="Times New Roman"/>
          <w:spacing w:val="-2"/>
        </w:rPr>
        <w:t>radiant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response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ratio</w:t>
      </w:r>
    </w:p>
    <w:p w:rsidR="00096870" w:rsidRDefault="002A6B7E">
      <w:pPr>
        <w:pStyle w:val="BodyText"/>
        <w:spacing w:before="138"/>
        <w:rPr>
          <w:color w:val="1D1B11"/>
          <w:spacing w:val="-2"/>
        </w:rPr>
      </w:pPr>
      <w:r>
        <w:rPr>
          <w:color w:val="1D1B11"/>
          <w:spacing w:val="-1"/>
        </w:rPr>
        <w:t>And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forced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convection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(v&gt;0.2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ms</w:t>
      </w:r>
      <w:r>
        <w:rPr>
          <w:color w:val="1D1B11"/>
          <w:position w:val="10"/>
          <w:sz w:val="14"/>
        </w:rPr>
        <w:t>-1</w:t>
      </w:r>
      <w:r>
        <w:rPr>
          <w:color w:val="1D1B11"/>
        </w:rPr>
        <w:t>) g</w:t>
      </w:r>
      <w:r>
        <w:rPr>
          <w:color w:val="1D1B11"/>
          <w:spacing w:val="-1"/>
        </w:rPr>
        <w:t xml:space="preserve"> can be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estimated (see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Note</w:t>
      </w:r>
      <w:r>
        <w:rPr>
          <w:color w:val="1D1B11"/>
        </w:rPr>
        <w:t>)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2"/>
        </w:rPr>
        <w:t>from:</w:t>
      </w:r>
    </w:p>
    <w:p w:rsidR="008F2959" w:rsidRDefault="008F2959">
      <w:pPr>
        <w:pStyle w:val="BodyText"/>
        <w:spacing w:before="138"/>
      </w:pPr>
      <w:r>
        <w:rPr>
          <w:position w:val="-36"/>
        </w:rPr>
        <w:object w:dxaOrig="2079" w:dyaOrig="740" w14:anchorId="78F759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5pt;height:31.5pt" o:ole="" fillcolor="window">
            <v:imagedata r:id="rId13" o:title=""/>
          </v:shape>
          <o:OLEObject Type="Embed" ProgID="Equation.DSMT4" ShapeID="_x0000_i1025" DrawAspect="Content" ObjectID="_1587377902" r:id="rId14"/>
        </w:object>
      </w:r>
    </w:p>
    <w:p w:rsidR="00096870" w:rsidRDefault="002A6B7E">
      <w:pPr>
        <w:pStyle w:val="BodyText"/>
        <w:spacing w:before="0" w:line="225" w:lineRule="exact"/>
      </w:pPr>
      <w:r>
        <w:br w:type="column"/>
      </w:r>
      <w:r>
        <w:rPr>
          <w:color w:val="1D1B11"/>
          <w:spacing w:val="-1"/>
        </w:rPr>
        <w:t>(C1)</w:t>
      </w:r>
    </w:p>
    <w:p w:rsidR="00096870" w:rsidRDefault="00096870">
      <w:pPr>
        <w:spacing w:line="225" w:lineRule="exact"/>
        <w:sectPr w:rsidR="00096870">
          <w:type w:val="continuous"/>
          <w:pgSz w:w="11910" w:h="16840"/>
          <w:pgMar w:top="620" w:right="680" w:bottom="280" w:left="1260" w:header="720" w:footer="720" w:gutter="0"/>
          <w:cols w:num="2" w:space="720" w:equalWidth="0">
            <w:col w:w="7290" w:space="1349"/>
            <w:col w:w="1331"/>
          </w:cols>
        </w:sectPr>
      </w:pPr>
    </w:p>
    <w:p w:rsidR="00096870" w:rsidRDefault="008F2959" w:rsidP="002E4ECB">
      <w:r>
        <w:rPr>
          <w:rFonts w:ascii="Times New Roman" w:eastAsia="Times New Roman" w:hAnsi="Times New Roman" w:cs="Times New Roman"/>
          <w:i/>
          <w:position w:val="-14"/>
          <w:sz w:val="24"/>
          <w:szCs w:val="24"/>
        </w:rPr>
        <w:t xml:space="preserve"> </w:t>
      </w:r>
      <w:r w:rsidR="002A6B7E">
        <w:br w:type="column"/>
      </w:r>
      <w:r w:rsidR="002A6B7E">
        <w:rPr>
          <w:color w:val="1D1B11"/>
          <w:spacing w:val="-1"/>
        </w:rPr>
        <w:t>(C2)</w:t>
      </w:r>
    </w:p>
    <w:p w:rsidR="00096870" w:rsidRDefault="00096870">
      <w:pPr>
        <w:jc w:val="center"/>
        <w:sectPr w:rsidR="00096870">
          <w:type w:val="continuous"/>
          <w:pgSz w:w="11910" w:h="16840"/>
          <w:pgMar w:top="620" w:right="680" w:bottom="280" w:left="1260" w:header="720" w:footer="720" w:gutter="0"/>
          <w:cols w:num="2" w:space="720" w:equalWidth="0">
            <w:col w:w="2478" w:space="6115"/>
            <w:col w:w="1377"/>
          </w:cols>
        </w:sectPr>
      </w:pPr>
    </w:p>
    <w:p w:rsidR="00096870" w:rsidRDefault="002A6B7E">
      <w:pPr>
        <w:pStyle w:val="BodyText"/>
        <w:spacing w:before="161"/>
      </w:pPr>
      <w:r>
        <w:rPr>
          <w:color w:val="1D1B11"/>
        </w:rPr>
        <w:t>where</w:t>
      </w:r>
    </w:p>
    <w:p w:rsidR="00096870" w:rsidRDefault="002A6B7E">
      <w:pPr>
        <w:pStyle w:val="BodyText"/>
        <w:ind w:left="845"/>
      </w:pPr>
      <w:r>
        <w:rPr>
          <w:i/>
          <w:color w:val="1D1B11"/>
        </w:rPr>
        <w:t xml:space="preserve">v </w:t>
      </w:r>
      <w:r>
        <w:rPr>
          <w:color w:val="1D1B11"/>
        </w:rPr>
        <w:t>= air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velocity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(m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s</w:t>
      </w:r>
      <w:r>
        <w:rPr>
          <w:color w:val="1D1B11"/>
          <w:position w:val="6"/>
        </w:rPr>
        <w:t>-1</w:t>
      </w:r>
      <w:r>
        <w:rPr>
          <w:color w:val="1D1B11"/>
        </w:rPr>
        <w:t>)</w:t>
      </w:r>
    </w:p>
    <w:p w:rsidR="00096870" w:rsidRDefault="002A6B7E">
      <w:pPr>
        <w:pStyle w:val="BodyText"/>
        <w:ind w:left="845"/>
      </w:pPr>
      <w:r>
        <w:rPr>
          <w:i/>
          <w:color w:val="1D1B11"/>
        </w:rPr>
        <w:t>d</w:t>
      </w:r>
      <w:r>
        <w:rPr>
          <w:i/>
          <w:color w:val="1D1B11"/>
          <w:spacing w:val="-1"/>
        </w:rPr>
        <w:t xml:space="preserve"> </w:t>
      </w:r>
      <w:r>
        <w:rPr>
          <w:color w:val="1D1B11"/>
        </w:rPr>
        <w:t xml:space="preserve">= </w:t>
      </w:r>
      <w:r>
        <w:rPr>
          <w:color w:val="1D1B11"/>
          <w:spacing w:val="-1"/>
        </w:rPr>
        <w:t>diameter</w:t>
      </w:r>
      <w:r>
        <w:rPr>
          <w:color w:val="1D1B11"/>
        </w:rPr>
        <w:t xml:space="preserve"> of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sensor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(m)</w:t>
      </w:r>
    </w:p>
    <w:p w:rsidR="00096870" w:rsidRDefault="002A6B7E">
      <w:pPr>
        <w:pStyle w:val="BodyText"/>
        <w:spacing w:before="117" w:line="266" w:lineRule="exact"/>
        <w:ind w:right="87"/>
      </w:pPr>
      <w:r>
        <w:rPr>
          <w:color w:val="1D1B11"/>
        </w:rPr>
        <w:t>Note</w:t>
      </w:r>
      <w:r>
        <w:rPr>
          <w:color w:val="1D1B11"/>
          <w:spacing w:val="10"/>
        </w:rPr>
        <w:t xml:space="preserve"> </w:t>
      </w:r>
      <w:r>
        <w:rPr>
          <w:color w:val="1D1B11"/>
        </w:rPr>
        <w:t>6.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Equation</w:t>
      </w:r>
      <w:r>
        <w:rPr>
          <w:color w:val="1D1B11"/>
          <w:spacing w:val="11"/>
        </w:rPr>
        <w:t xml:space="preserve"> </w:t>
      </w:r>
      <w:r>
        <w:rPr>
          <w:color w:val="1D1B11"/>
          <w:spacing w:val="-1"/>
        </w:rPr>
        <w:t>(C1)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above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assumes</w:t>
      </w:r>
      <w:r>
        <w:rPr>
          <w:color w:val="1D1B11"/>
          <w:spacing w:val="12"/>
        </w:rPr>
        <w:t xml:space="preserve"> </w:t>
      </w:r>
      <w:r>
        <w:rPr>
          <w:color w:val="1D1B11"/>
        </w:rPr>
        <w:t>an</w:t>
      </w:r>
      <w:r>
        <w:rPr>
          <w:color w:val="1D1B11"/>
          <w:spacing w:val="11"/>
        </w:rPr>
        <w:t xml:space="preserve"> </w:t>
      </w:r>
      <w:r>
        <w:rPr>
          <w:color w:val="1D1B11"/>
          <w:spacing w:val="-1"/>
        </w:rPr>
        <w:t>emissivity</w:t>
      </w:r>
      <w:r>
        <w:rPr>
          <w:color w:val="1D1B11"/>
          <w:spacing w:val="13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9"/>
        </w:rPr>
        <w:t xml:space="preserve"> </w:t>
      </w:r>
      <w:r>
        <w:rPr>
          <w:color w:val="1D1B11"/>
          <w:spacing w:val="-1"/>
        </w:rPr>
        <w:t>unity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9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sensor,</w:t>
      </w:r>
      <w:r>
        <w:rPr>
          <w:color w:val="1D1B11"/>
          <w:spacing w:val="9"/>
        </w:rPr>
        <w:t xml:space="preserve"> </w:t>
      </w:r>
      <w:r>
        <w:rPr>
          <w:color w:val="1D1B11"/>
          <w:spacing w:val="-1"/>
        </w:rPr>
        <w:t>which</w:t>
      </w:r>
      <w:r>
        <w:rPr>
          <w:color w:val="1D1B11"/>
          <w:spacing w:val="11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16"/>
        </w:rPr>
        <w:t xml:space="preserve"> </w:t>
      </w:r>
      <w:r>
        <w:rPr>
          <w:color w:val="1D1B11"/>
        </w:rPr>
        <w:t>not</w:t>
      </w:r>
      <w:r>
        <w:rPr>
          <w:color w:val="1D1B11"/>
          <w:spacing w:val="13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10"/>
        </w:rPr>
        <w:t xml:space="preserve"> </w:t>
      </w:r>
      <w:r>
        <w:rPr>
          <w:color w:val="1D1B11"/>
        </w:rPr>
        <w:t>case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37"/>
        </w:rPr>
        <w:t xml:space="preserve"> </w:t>
      </w:r>
      <w:r>
        <w:rPr>
          <w:color w:val="1D1B11"/>
          <w:spacing w:val="-1"/>
        </w:rPr>
        <w:t>globes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that</w:t>
      </w:r>
      <w:r>
        <w:rPr>
          <w:color w:val="1D1B11"/>
        </w:rPr>
        <w:t xml:space="preserve"> are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colours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other</w:t>
      </w:r>
      <w:r>
        <w:rPr>
          <w:color w:val="1D1B11"/>
        </w:rPr>
        <w:t xml:space="preserve"> than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black.</w:t>
      </w:r>
      <w:r>
        <w:rPr>
          <w:color w:val="1D1B11"/>
          <w:spacing w:val="47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more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 xml:space="preserve">general equation </w:t>
      </w:r>
      <w:r>
        <w:rPr>
          <w:color w:val="1D1B11"/>
        </w:rPr>
        <w:t>is</w:t>
      </w:r>
    </w:p>
    <w:p w:rsidR="00096870" w:rsidRDefault="002A6B7E">
      <w:pPr>
        <w:spacing w:before="81" w:line="269" w:lineRule="exact"/>
        <w:ind w:left="806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Symbol" w:eastAsia="Symbol" w:hAnsi="Symbol" w:cs="Symbol"/>
          <w:spacing w:val="3"/>
          <w:sz w:val="31"/>
          <w:szCs w:val="31"/>
        </w:rPr>
        <w:t>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1</w:t>
      </w:r>
      <w:r>
        <w:rPr>
          <w:rFonts w:ascii="Symbol" w:eastAsia="Symbol" w:hAnsi="Symbol" w:cs="Symbol"/>
          <w:spacing w:val="2"/>
          <w:position w:val="2"/>
          <w:sz w:val="24"/>
          <w:szCs w:val="24"/>
        </w:rPr>
        <w:t></w:t>
      </w:r>
      <w:r>
        <w:rPr>
          <w:rFonts w:ascii="Symbol" w:eastAsia="Symbol" w:hAnsi="Symbol" w:cs="Symbol"/>
          <w:spacing w:val="-16"/>
          <w:position w:val="2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position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spacing w:val="-34"/>
          <w:position w:val="2"/>
          <w:sz w:val="24"/>
          <w:szCs w:val="24"/>
        </w:rPr>
        <w:t xml:space="preserve"> </w:t>
      </w:r>
      <w:r>
        <w:rPr>
          <w:rFonts w:ascii="Symbol" w:eastAsia="Symbol" w:hAnsi="Symbol" w:cs="Symbol"/>
          <w:spacing w:val="10"/>
          <w:sz w:val="31"/>
          <w:szCs w:val="31"/>
        </w:rPr>
        <w:t></w:t>
      </w:r>
      <w:r>
        <w:rPr>
          <w:rFonts w:ascii="Times New Roman" w:eastAsia="Times New Roman" w:hAnsi="Times New Roman" w:cs="Times New Roman"/>
          <w:i/>
          <w:spacing w:val="7"/>
          <w:position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7"/>
          <w:position w:val="-3"/>
          <w:sz w:val="13"/>
          <w:szCs w:val="13"/>
        </w:rPr>
        <w:t>a</w:t>
      </w:r>
      <w:r>
        <w:rPr>
          <w:rFonts w:ascii="Times New Roman" w:eastAsia="Times New Roman" w:hAnsi="Times New Roman" w:cs="Times New Roman"/>
          <w:i/>
          <w:spacing w:val="27"/>
          <w:position w:val="-3"/>
          <w:sz w:val="13"/>
          <w:szCs w:val="13"/>
        </w:rPr>
        <w:t xml:space="preserve"> </w:t>
      </w:r>
      <w:r>
        <w:rPr>
          <w:rFonts w:ascii="Symbol" w:eastAsia="Symbol" w:hAnsi="Symbol" w:cs="Symbol"/>
          <w:position w:val="2"/>
          <w:sz w:val="24"/>
          <w:szCs w:val="24"/>
        </w:rPr>
        <w:t></w:t>
      </w:r>
      <w:r>
        <w:rPr>
          <w:rFonts w:ascii="Symbol" w:eastAsia="Symbol" w:hAnsi="Symbol" w:cs="Symbol"/>
          <w:spacing w:val="-32"/>
          <w:position w:val="2"/>
          <w:sz w:val="24"/>
          <w:szCs w:val="24"/>
        </w:rPr>
        <w:t></w:t>
      </w:r>
      <w:r>
        <w:rPr>
          <w:rFonts w:ascii="Symbol" w:eastAsia="Symbol" w:hAnsi="Symbol" w:cs="Symbol"/>
          <w:i/>
          <w:position w:val="2"/>
          <w:sz w:val="25"/>
          <w:szCs w:val="25"/>
        </w:rPr>
        <w:t></w:t>
      </w:r>
      <w:r>
        <w:rPr>
          <w:rFonts w:ascii="Symbol" w:eastAsia="Symbol" w:hAnsi="Symbol" w:cs="Symbol"/>
          <w:i/>
          <w:spacing w:val="-31"/>
          <w:position w:val="2"/>
          <w:sz w:val="25"/>
          <w:szCs w:val="25"/>
        </w:rPr>
        <w:t></w:t>
      </w:r>
      <w:r>
        <w:rPr>
          <w:rFonts w:ascii="Times New Roman" w:eastAsia="Times New Roman" w:hAnsi="Times New Roman" w:cs="Times New Roman"/>
          <w:i/>
          <w:position w:val="2"/>
          <w:sz w:val="24"/>
          <w:szCs w:val="24"/>
        </w:rPr>
        <w:t>gt</w:t>
      </w:r>
      <w:r>
        <w:rPr>
          <w:rFonts w:ascii="Times New Roman" w:eastAsia="Times New Roman" w:hAnsi="Times New Roman" w:cs="Times New Roman"/>
          <w:i/>
          <w:position w:val="-3"/>
          <w:sz w:val="13"/>
          <w:szCs w:val="13"/>
        </w:rPr>
        <w:t>r</w:t>
      </w:r>
    </w:p>
    <w:p w:rsidR="00096870" w:rsidRDefault="00096870">
      <w:pPr>
        <w:spacing w:line="269" w:lineRule="exact"/>
        <w:rPr>
          <w:rFonts w:ascii="Times New Roman" w:eastAsia="Times New Roman" w:hAnsi="Times New Roman" w:cs="Times New Roman"/>
          <w:sz w:val="13"/>
          <w:szCs w:val="13"/>
        </w:rPr>
        <w:sectPr w:rsidR="00096870">
          <w:type w:val="continuous"/>
          <w:pgSz w:w="11910" w:h="16840"/>
          <w:pgMar w:top="620" w:right="680" w:bottom="280" w:left="1260" w:header="720" w:footer="720" w:gutter="0"/>
          <w:cols w:space="720"/>
        </w:sectPr>
      </w:pPr>
    </w:p>
    <w:p w:rsidR="00096870" w:rsidRDefault="003A2004">
      <w:pPr>
        <w:spacing w:line="168" w:lineRule="exact"/>
        <w:ind w:left="470"/>
        <w:rPr>
          <w:rFonts w:ascii="Symbol" w:eastAsia="Symbol" w:hAnsi="Symbol" w:cs="Symbol"/>
          <w:sz w:val="24"/>
          <w:szCs w:val="24"/>
        </w:rPr>
      </w:pP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1168" behindDoc="0" locked="0" layoutInCell="1" allowOverlap="1" wp14:anchorId="5768256F" wp14:editId="5170FBC6">
                <wp:simplePos x="0" y="0"/>
                <wp:positionH relativeFrom="page">
                  <wp:posOffset>1307465</wp:posOffset>
                </wp:positionH>
                <wp:positionV relativeFrom="paragraph">
                  <wp:posOffset>86360</wp:posOffset>
                </wp:positionV>
                <wp:extent cx="937260" cy="1270"/>
                <wp:effectExtent l="12065" t="10160" r="12700" b="7620"/>
                <wp:wrapNone/>
                <wp:docPr id="25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7260" cy="1270"/>
                          <a:chOff x="2059" y="136"/>
                          <a:chExt cx="1476" cy="2"/>
                        </a:xfrm>
                      </wpg:grpSpPr>
                      <wps:wsp>
                        <wps:cNvPr id="26" name="Freeform 18"/>
                        <wps:cNvSpPr>
                          <a:spLocks/>
                        </wps:cNvSpPr>
                        <wps:spPr bwMode="auto">
                          <a:xfrm>
                            <a:off x="2059" y="136"/>
                            <a:ext cx="1476" cy="2"/>
                          </a:xfrm>
                          <a:custGeom>
                            <a:avLst/>
                            <a:gdLst>
                              <a:gd name="T0" fmla="+- 0 2059 2059"/>
                              <a:gd name="T1" fmla="*/ T0 w 1476"/>
                              <a:gd name="T2" fmla="+- 0 3534 2059"/>
                              <a:gd name="T3" fmla="*/ T2 w 14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76">
                                <a:moveTo>
                                  <a:pt x="0" y="0"/>
                                </a:moveTo>
                                <a:lnTo>
                                  <a:pt x="1475" y="0"/>
                                </a:lnTo>
                              </a:path>
                            </a:pathLst>
                          </a:custGeom>
                          <a:noFill/>
                          <a:ln w="74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061EA0" id="Group 17" o:spid="_x0000_s1026" style="position:absolute;margin-left:102.95pt;margin-top:6.8pt;width:73.8pt;height:.1pt;z-index:1168;mso-position-horizontal-relative:page" coordorigin="2059,136" coordsize="14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">
                <v:shape id="Freeform 18" o:spid="_x0000_s1027" style="position:absolute;left:2059;top:136;width:1476;height:2;visibility:visible;mso-wrap-style:square;v-text-anchor:top" coordsize="147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8+iMQA&#10;AADbAAAADwAAAGRycy9kb3ducmV2LnhtbESPX2sCMRDE34V+h7AF3zRXBdtejWILYh+E4p++by/b&#10;y9HL5khWPb99Uyj4OMzMb5j5svetOlNMTWADD+MCFHEVbMO1geNhPXoClQTZYhuYDFwpwXJxN5hj&#10;acOFd3TeS60yhFOJBpxIV2qdKkce0zh0xNn7DtGjZBlrbSNeMty3elIUM+2x4bzgsKM3R9XP/uQN&#10;VEd5fozb6Ye8rj7t5tBGt9t+GTO871cvoIR6uYX/2+/WwGQGf1/yD9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PPojEAAAA2wAAAA8AAAAAAAAAAAAAAAAAmAIAAGRycy9k&#10;b3ducmV2LnhtbFBLBQYAAAAABAAEAPUAAACJAwAAAAA=&#10;" path="m,l1475,e" filled="f" strokeweight=".20803mm">
                  <v:path arrowok="t" o:connecttype="custom" o:connectlocs="0,0;1475,0" o:connectangles="0,0"/>
                </v:shape>
                <w10:wrap anchorx="page"/>
              </v:group>
            </w:pict>
          </mc:Fallback>
        </mc:AlternateContent>
      </w:r>
      <w:r w:rsidR="002A6B7E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="002A6B7E">
        <w:rPr>
          <w:rFonts w:ascii="Times New Roman" w:eastAsia="Times New Roman" w:hAnsi="Times New Roman" w:cs="Times New Roman"/>
          <w:i/>
          <w:spacing w:val="10"/>
          <w:sz w:val="24"/>
          <w:szCs w:val="24"/>
        </w:rPr>
        <w:t xml:space="preserve"> </w:t>
      </w:r>
      <w:r w:rsidR="002A6B7E">
        <w:rPr>
          <w:rFonts w:ascii="Symbol" w:eastAsia="Symbol" w:hAnsi="Symbol" w:cs="Symbol"/>
          <w:sz w:val="24"/>
          <w:szCs w:val="24"/>
        </w:rPr>
        <w:t></w:t>
      </w:r>
    </w:p>
    <w:p w:rsidR="00096870" w:rsidRDefault="002A6B7E">
      <w:pPr>
        <w:spacing w:line="299" w:lineRule="exact"/>
        <w:ind w:left="9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7"/>
          <w:position w:val="2"/>
          <w:sz w:val="24"/>
          <w:szCs w:val="24"/>
        </w:rPr>
        <w:t>1</w:t>
      </w:r>
      <w:r>
        <w:rPr>
          <w:rFonts w:ascii="Symbol" w:eastAsia="Symbol" w:hAnsi="Symbol" w:cs="Symbol"/>
          <w:spacing w:val="7"/>
          <w:position w:val="2"/>
          <w:sz w:val="24"/>
          <w:szCs w:val="24"/>
        </w:rPr>
        <w:t></w:t>
      </w:r>
      <w:r>
        <w:rPr>
          <w:rFonts w:ascii="Symbol" w:eastAsia="Symbol" w:hAnsi="Symbol" w:cs="Symbol"/>
          <w:spacing w:val="-34"/>
          <w:position w:val="2"/>
          <w:sz w:val="24"/>
          <w:szCs w:val="24"/>
        </w:rPr>
        <w:t></w:t>
      </w:r>
      <w:r>
        <w:rPr>
          <w:rFonts w:ascii="Symbol" w:eastAsia="Symbol" w:hAnsi="Symbol" w:cs="Symbol"/>
          <w:spacing w:val="3"/>
          <w:sz w:val="31"/>
          <w:szCs w:val="31"/>
        </w:rPr>
        <w:t>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1</w:t>
      </w:r>
      <w:r>
        <w:rPr>
          <w:rFonts w:ascii="Symbol" w:eastAsia="Symbol" w:hAnsi="Symbol" w:cs="Symbol"/>
          <w:spacing w:val="2"/>
          <w:position w:val="2"/>
          <w:sz w:val="24"/>
          <w:szCs w:val="24"/>
        </w:rPr>
        <w:t></w:t>
      </w:r>
      <w:r>
        <w:rPr>
          <w:rFonts w:ascii="Symbol" w:eastAsia="Symbol" w:hAnsi="Symbol" w:cs="Symbol"/>
          <w:spacing w:val="-40"/>
          <w:position w:val="2"/>
          <w:sz w:val="24"/>
          <w:szCs w:val="24"/>
        </w:rPr>
        <w:t></w:t>
      </w:r>
      <w:r>
        <w:rPr>
          <w:rFonts w:ascii="Symbol" w:eastAsia="Symbol" w:hAnsi="Symbol" w:cs="Symbol"/>
          <w:i/>
          <w:position w:val="2"/>
          <w:sz w:val="25"/>
          <w:szCs w:val="25"/>
        </w:rPr>
        <w:t></w:t>
      </w:r>
      <w:r>
        <w:rPr>
          <w:rFonts w:ascii="Symbol" w:eastAsia="Symbol" w:hAnsi="Symbol" w:cs="Symbol"/>
          <w:i/>
          <w:spacing w:val="-32"/>
          <w:position w:val="2"/>
          <w:sz w:val="25"/>
          <w:szCs w:val="25"/>
        </w:rPr>
        <w:t></w:t>
      </w:r>
      <w:r>
        <w:rPr>
          <w:rFonts w:ascii="Symbol" w:eastAsia="Symbol" w:hAnsi="Symbol" w:cs="Symbol"/>
          <w:sz w:val="31"/>
          <w:szCs w:val="31"/>
        </w:rPr>
        <w:t></w:t>
      </w:r>
      <w:r>
        <w:rPr>
          <w:rFonts w:ascii="Symbol" w:eastAsia="Symbol" w:hAnsi="Symbol" w:cs="Symbol"/>
          <w:spacing w:val="-45"/>
          <w:sz w:val="31"/>
          <w:szCs w:val="31"/>
        </w:rPr>
        <w:t></w:t>
      </w:r>
      <w:r>
        <w:rPr>
          <w:rFonts w:ascii="Times New Roman" w:eastAsia="Times New Roman" w:hAnsi="Times New Roman" w:cs="Times New Roman"/>
          <w:i/>
          <w:position w:val="2"/>
          <w:sz w:val="24"/>
          <w:szCs w:val="24"/>
        </w:rPr>
        <w:t>g</w:t>
      </w:r>
    </w:p>
    <w:p w:rsidR="00096870" w:rsidRDefault="002A6B7E">
      <w:pPr>
        <w:spacing w:before="5"/>
        <w:rPr>
          <w:rFonts w:ascii="Times New Roman" w:eastAsia="Times New Roman" w:hAnsi="Times New Roman" w:cs="Times New Roman"/>
          <w:i/>
          <w:sz w:val="27"/>
          <w:szCs w:val="27"/>
        </w:rPr>
      </w:pPr>
      <w:r>
        <w:br w:type="column"/>
      </w:r>
    </w:p>
    <w:p w:rsidR="00096870" w:rsidRDefault="002A6B7E">
      <w:pPr>
        <w:pStyle w:val="BodyText"/>
        <w:spacing w:before="0"/>
        <w:ind w:left="0" w:right="48"/>
        <w:jc w:val="center"/>
      </w:pPr>
      <w:r>
        <w:rPr>
          <w:color w:val="1D1B11"/>
          <w:spacing w:val="-1"/>
        </w:rPr>
        <w:t>(C3)</w:t>
      </w:r>
    </w:p>
    <w:p w:rsidR="00096870" w:rsidRDefault="00096870">
      <w:pPr>
        <w:jc w:val="center"/>
        <w:sectPr w:rsidR="00096870">
          <w:type w:val="continuous"/>
          <w:pgSz w:w="11910" w:h="16840"/>
          <w:pgMar w:top="620" w:right="680" w:bottom="280" w:left="1260" w:header="720" w:footer="720" w:gutter="0"/>
          <w:cols w:num="2" w:space="720" w:equalWidth="0">
            <w:col w:w="2059" w:space="6552"/>
            <w:col w:w="1359"/>
          </w:cols>
        </w:sectPr>
      </w:pPr>
    </w:p>
    <w:p w:rsidR="00096870" w:rsidRDefault="002A6B7E">
      <w:pPr>
        <w:pStyle w:val="BodyText"/>
        <w:spacing w:before="91"/>
        <w:rPr>
          <w:rFonts w:ascii="Symbol" w:eastAsia="Symbol" w:hAnsi="Symbol" w:cs="Symbol"/>
          <w:sz w:val="26"/>
          <w:szCs w:val="26"/>
        </w:rPr>
      </w:pPr>
      <w:r>
        <w:rPr>
          <w:color w:val="1D1B11"/>
        </w:rPr>
        <w:t>where</w:t>
      </w:r>
      <w:r>
        <w:rPr>
          <w:color w:val="1D1B11"/>
          <w:spacing w:val="35"/>
        </w:rPr>
        <w:t xml:space="preserve"> </w:t>
      </w:r>
      <w:r>
        <w:rPr>
          <w:rFonts w:ascii="Symbol" w:eastAsia="Symbol" w:hAnsi="Symbol" w:cs="Symbol"/>
          <w:i/>
          <w:position w:val="2"/>
          <w:sz w:val="26"/>
          <w:szCs w:val="26"/>
        </w:rPr>
        <w:t></w:t>
      </w:r>
    </w:p>
    <w:p w:rsidR="00096870" w:rsidRDefault="002A6B7E">
      <w:pPr>
        <w:pStyle w:val="BodyText"/>
        <w:spacing w:before="163"/>
        <w:ind w:left="101"/>
      </w:pPr>
      <w:r>
        <w:br w:type="column"/>
      </w:r>
      <w:r>
        <w:rPr>
          <w:color w:val="1D1B11"/>
        </w:rPr>
        <w:t>is</w:t>
      </w:r>
      <w:r>
        <w:rPr>
          <w:color w:val="1D1B11"/>
          <w:spacing w:val="14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emissivity</w:t>
      </w:r>
      <w:r>
        <w:rPr>
          <w:color w:val="1D1B11"/>
          <w:spacing w:val="15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14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sensor.</w:t>
      </w:r>
      <w:r>
        <w:rPr>
          <w:color w:val="1D1B11"/>
        </w:rPr>
        <w:t xml:space="preserve"> </w:t>
      </w:r>
      <w:r>
        <w:rPr>
          <w:color w:val="1D1B11"/>
          <w:spacing w:val="30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17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silvered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surface</w:t>
      </w:r>
      <w:r>
        <w:rPr>
          <w:color w:val="1D1B11"/>
          <w:spacing w:val="15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emissivity</w:t>
      </w:r>
      <w:r>
        <w:rPr>
          <w:color w:val="1D1B11"/>
          <w:spacing w:val="15"/>
        </w:rPr>
        <w:t xml:space="preserve"> </w:t>
      </w:r>
      <w:r>
        <w:rPr>
          <w:color w:val="1D1B11"/>
          <w:spacing w:val="-1"/>
        </w:rPr>
        <w:t>may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  <w:spacing w:val="15"/>
        </w:rPr>
        <w:t xml:space="preserve"> </w:t>
      </w:r>
      <w:r>
        <w:rPr>
          <w:color w:val="1D1B11"/>
        </w:rPr>
        <w:t>as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low</w:t>
      </w:r>
      <w:r>
        <w:rPr>
          <w:color w:val="1D1B11"/>
          <w:spacing w:val="15"/>
        </w:rPr>
        <w:t xml:space="preserve"> </w:t>
      </w:r>
      <w:r>
        <w:rPr>
          <w:color w:val="1D1B11"/>
        </w:rPr>
        <w:t>as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0.1</w:t>
      </w:r>
    </w:p>
    <w:p w:rsidR="00096870" w:rsidRDefault="00096870">
      <w:pPr>
        <w:sectPr w:rsidR="00096870">
          <w:type w:val="continuous"/>
          <w:pgSz w:w="11910" w:h="16840"/>
          <w:pgMar w:top="620" w:right="680" w:bottom="280" w:left="1260" w:header="720" w:footer="720" w:gutter="0"/>
          <w:cols w:num="2" w:space="720" w:equalWidth="0">
            <w:col w:w="1213" w:space="40"/>
            <w:col w:w="8717"/>
          </w:cols>
        </w:sectPr>
      </w:pPr>
    </w:p>
    <w:p w:rsidR="00096870" w:rsidRDefault="002A6B7E">
      <w:pPr>
        <w:pStyle w:val="BodyText"/>
        <w:spacing w:before="2" w:line="238" w:lineRule="auto"/>
        <w:ind w:right="450"/>
      </w:pPr>
      <w:r>
        <w:rPr>
          <w:color w:val="1D1B11"/>
          <w:spacing w:val="-1"/>
        </w:rPr>
        <w:t>and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14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black</w:t>
      </w:r>
      <w:r>
        <w:rPr>
          <w:color w:val="1D1B11"/>
          <w:spacing w:val="15"/>
        </w:rPr>
        <w:t xml:space="preserve"> </w:t>
      </w:r>
      <w:r>
        <w:rPr>
          <w:color w:val="1D1B11"/>
          <w:spacing w:val="-1"/>
        </w:rPr>
        <w:t>bulb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close</w:t>
      </w:r>
      <w:r>
        <w:rPr>
          <w:color w:val="1D1B11"/>
          <w:spacing w:val="10"/>
        </w:rPr>
        <w:t xml:space="preserve"> </w:t>
      </w:r>
      <w:r>
        <w:rPr>
          <w:color w:val="1D1B11"/>
        </w:rPr>
        <w:t>to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1.0.</w:t>
      </w:r>
      <w:r>
        <w:rPr>
          <w:color w:val="1D1B11"/>
          <w:spacing w:val="15"/>
        </w:rPr>
        <w:t xml:space="preserve"> </w:t>
      </w:r>
      <w:r>
        <w:rPr>
          <w:color w:val="1D1B11"/>
        </w:rPr>
        <w:t>It</w:t>
      </w:r>
      <w:r>
        <w:rPr>
          <w:color w:val="1D1B11"/>
          <w:spacing w:val="12"/>
        </w:rPr>
        <w:t xml:space="preserve"> </w:t>
      </w:r>
      <w:r>
        <w:rPr>
          <w:color w:val="1D1B11"/>
        </w:rPr>
        <w:t>can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seen</w:t>
      </w:r>
      <w:r>
        <w:rPr>
          <w:color w:val="1D1B11"/>
          <w:spacing w:val="14"/>
        </w:rPr>
        <w:t xml:space="preserve"> </w:t>
      </w:r>
      <w:r>
        <w:rPr>
          <w:color w:val="1D1B11"/>
        </w:rPr>
        <w:t>that</w:t>
      </w:r>
      <w:r>
        <w:rPr>
          <w:color w:val="1D1B11"/>
          <w:spacing w:val="10"/>
        </w:rPr>
        <w:t xml:space="preserve"> </w:t>
      </w:r>
      <w:r>
        <w:rPr>
          <w:color w:val="1D1B11"/>
        </w:rPr>
        <w:t>to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make</w:t>
      </w:r>
      <w:r>
        <w:rPr>
          <w:color w:val="1D1B11"/>
          <w:spacing w:val="15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valid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correction</w:t>
      </w:r>
      <w:r>
        <w:rPr>
          <w:color w:val="1D1B11"/>
          <w:spacing w:val="11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diameter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of</w:t>
      </w:r>
      <w:r>
        <w:rPr>
          <w:color w:val="1D1B11"/>
          <w:spacing w:val="14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49"/>
        </w:rPr>
        <w:t xml:space="preserve"> </w:t>
      </w:r>
      <w:r>
        <w:rPr>
          <w:color w:val="1D1B11"/>
          <w:spacing w:val="-1"/>
        </w:rPr>
        <w:t>globe,</w:t>
      </w:r>
      <w:r>
        <w:rPr>
          <w:color w:val="1D1B11"/>
        </w:rPr>
        <w:t xml:space="preserve"> air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velocity,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radiant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temperature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 xml:space="preserve">and </w:t>
      </w:r>
      <w:r>
        <w:rPr>
          <w:color w:val="1D1B11"/>
        </w:rPr>
        <w:t>air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temperature</w:t>
      </w:r>
      <w:r>
        <w:rPr>
          <w:color w:val="1D1B11"/>
        </w:rPr>
        <w:t xml:space="preserve"> are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 xml:space="preserve">all </w:t>
      </w:r>
      <w:r>
        <w:rPr>
          <w:color w:val="1D1B11"/>
          <w:spacing w:val="-1"/>
        </w:rPr>
        <w:t>influential.</w:t>
      </w:r>
    </w:p>
    <w:p w:rsidR="00096870" w:rsidRDefault="002A6B7E">
      <w:pPr>
        <w:pStyle w:val="BodyText"/>
        <w:ind w:right="87"/>
      </w:pPr>
      <w:r>
        <w:rPr>
          <w:color w:val="1D1B11"/>
        </w:rPr>
        <w:t>Note.</w:t>
      </w:r>
      <w:r>
        <w:rPr>
          <w:color w:val="1D1B11"/>
          <w:spacing w:val="41"/>
        </w:rPr>
        <w:t xml:space="preserve"> </w:t>
      </w:r>
      <w:r>
        <w:rPr>
          <w:color w:val="1D1B11"/>
          <w:spacing w:val="-1"/>
        </w:rPr>
        <w:t>More</w:t>
      </w:r>
      <w:r>
        <w:rPr>
          <w:color w:val="1D1B11"/>
          <w:spacing w:val="41"/>
        </w:rPr>
        <w:t xml:space="preserve"> </w:t>
      </w:r>
      <w:r>
        <w:rPr>
          <w:color w:val="1D1B11"/>
          <w:spacing w:val="-1"/>
        </w:rPr>
        <w:t>correctly</w:t>
      </w:r>
      <w:r>
        <w:rPr>
          <w:color w:val="1D1B11"/>
          <w:spacing w:val="41"/>
        </w:rPr>
        <w:t xml:space="preserve"> </w:t>
      </w:r>
      <w:r>
        <w:rPr>
          <w:color w:val="1D1B11"/>
        </w:rPr>
        <w:t>g</w:t>
      </w:r>
      <w:r>
        <w:rPr>
          <w:color w:val="1D1B11"/>
          <w:spacing w:val="40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45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41"/>
        </w:rPr>
        <w:t xml:space="preserve"> </w:t>
      </w:r>
      <w:r>
        <w:rPr>
          <w:color w:val="1D1B11"/>
          <w:spacing w:val="-1"/>
        </w:rPr>
        <w:t>radiative</w:t>
      </w:r>
      <w:r>
        <w:rPr>
          <w:color w:val="1D1B11"/>
          <w:spacing w:val="43"/>
        </w:rPr>
        <w:t xml:space="preserve"> </w:t>
      </w:r>
      <w:r>
        <w:rPr>
          <w:color w:val="1D1B11"/>
          <w:spacing w:val="-1"/>
        </w:rPr>
        <w:t>heat</w:t>
      </w:r>
      <w:r>
        <w:rPr>
          <w:color w:val="1D1B11"/>
          <w:spacing w:val="41"/>
        </w:rPr>
        <w:t xml:space="preserve"> </w:t>
      </w:r>
      <w:r>
        <w:rPr>
          <w:color w:val="1D1B11"/>
          <w:spacing w:val="-1"/>
        </w:rPr>
        <w:t>transfer</w:t>
      </w:r>
      <w:r>
        <w:rPr>
          <w:color w:val="1D1B11"/>
          <w:spacing w:val="44"/>
        </w:rPr>
        <w:t xml:space="preserve"> </w:t>
      </w:r>
      <w:r>
        <w:rPr>
          <w:color w:val="1D1B11"/>
          <w:spacing w:val="-1"/>
        </w:rPr>
        <w:t>coefficient</w:t>
      </w:r>
      <w:r>
        <w:rPr>
          <w:color w:val="1D1B11"/>
          <w:spacing w:val="42"/>
        </w:rPr>
        <w:t xml:space="preserve"> </w:t>
      </w:r>
      <w:r>
        <w:rPr>
          <w:color w:val="1D1B11"/>
          <w:spacing w:val="-1"/>
        </w:rPr>
        <w:t>(hr)</w:t>
      </w:r>
      <w:r>
        <w:rPr>
          <w:color w:val="1D1B11"/>
          <w:spacing w:val="44"/>
        </w:rPr>
        <w:t xml:space="preserve"> </w:t>
      </w:r>
      <w:r>
        <w:rPr>
          <w:color w:val="1D1B11"/>
          <w:spacing w:val="-2"/>
        </w:rPr>
        <w:t>divided</w:t>
      </w:r>
      <w:r>
        <w:rPr>
          <w:color w:val="1D1B11"/>
          <w:spacing w:val="43"/>
        </w:rPr>
        <w:t xml:space="preserve"> </w:t>
      </w:r>
      <w:r>
        <w:rPr>
          <w:color w:val="1D1B11"/>
          <w:spacing w:val="-1"/>
        </w:rPr>
        <w:t>by</w:t>
      </w:r>
      <w:r>
        <w:rPr>
          <w:color w:val="1D1B11"/>
          <w:spacing w:val="44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43"/>
        </w:rPr>
        <w:t xml:space="preserve"> </w:t>
      </w:r>
      <w:r>
        <w:rPr>
          <w:color w:val="1D1B11"/>
          <w:spacing w:val="-1"/>
        </w:rPr>
        <w:t>total</w:t>
      </w:r>
      <w:r>
        <w:rPr>
          <w:color w:val="1D1B11"/>
          <w:spacing w:val="43"/>
        </w:rPr>
        <w:t xml:space="preserve"> </w:t>
      </w:r>
      <w:r>
        <w:rPr>
          <w:color w:val="1D1B11"/>
          <w:spacing w:val="-1"/>
        </w:rPr>
        <w:t>heat</w:t>
      </w:r>
      <w:r>
        <w:rPr>
          <w:color w:val="1D1B11"/>
          <w:spacing w:val="57"/>
        </w:rPr>
        <w:t xml:space="preserve"> </w:t>
      </w:r>
      <w:r>
        <w:rPr>
          <w:color w:val="1D1B11"/>
          <w:spacing w:val="-1"/>
        </w:rPr>
        <w:t>transfer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coefficient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(hc</w:t>
      </w:r>
      <w:r>
        <w:rPr>
          <w:color w:val="1D1B11"/>
        </w:rPr>
        <w:t xml:space="preserve"> +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hr).</w:t>
      </w:r>
    </w:p>
    <w:p w:rsidR="00096870" w:rsidRDefault="002A6B7E">
      <w:pPr>
        <w:pStyle w:val="BodyText"/>
        <w:spacing w:before="115" w:line="268" w:lineRule="exact"/>
        <w:ind w:right="450"/>
        <w:rPr>
          <w:color w:val="1D1B11"/>
          <w:spacing w:val="-1"/>
        </w:rPr>
      </w:pPr>
      <w:r>
        <w:rPr>
          <w:color w:val="1D1B11"/>
          <w:spacing w:val="-1"/>
        </w:rPr>
        <w:t>To</w:t>
      </w:r>
      <w:r>
        <w:rPr>
          <w:color w:val="1D1B11"/>
          <w:spacing w:val="22"/>
        </w:rPr>
        <w:t xml:space="preserve"> </w:t>
      </w:r>
      <w:r>
        <w:rPr>
          <w:color w:val="1D1B11"/>
          <w:spacing w:val="-1"/>
        </w:rPr>
        <w:t>predict</w:t>
      </w:r>
      <w:r>
        <w:rPr>
          <w:color w:val="1D1B11"/>
          <w:spacing w:val="22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22"/>
        </w:rPr>
        <w:t xml:space="preserve"> </w:t>
      </w:r>
      <w:r>
        <w:rPr>
          <w:color w:val="1D1B11"/>
          <w:spacing w:val="-1"/>
        </w:rPr>
        <w:t>temperature</w:t>
      </w:r>
      <w:r>
        <w:rPr>
          <w:color w:val="1D1B11"/>
          <w:spacing w:val="22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21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21"/>
        </w:rPr>
        <w:t xml:space="preserve"> </w:t>
      </w:r>
      <w:r>
        <w:rPr>
          <w:color w:val="1D1B11"/>
          <w:spacing w:val="-1"/>
        </w:rPr>
        <w:t>black</w:t>
      </w:r>
      <w:r>
        <w:rPr>
          <w:color w:val="1D1B11"/>
          <w:spacing w:val="22"/>
        </w:rPr>
        <w:t xml:space="preserve"> </w:t>
      </w:r>
      <w:r>
        <w:rPr>
          <w:color w:val="1D1B11"/>
          <w:spacing w:val="-1"/>
        </w:rPr>
        <w:t>globe</w:t>
      </w:r>
      <w:r>
        <w:rPr>
          <w:color w:val="1D1B11"/>
          <w:spacing w:val="19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19"/>
        </w:rPr>
        <w:t xml:space="preserve"> </w:t>
      </w:r>
      <w:r>
        <w:rPr>
          <w:color w:val="1D1B11"/>
          <w:spacing w:val="-2"/>
        </w:rPr>
        <w:t>150mm</w:t>
      </w:r>
      <w:r>
        <w:rPr>
          <w:color w:val="1D1B11"/>
          <w:spacing w:val="22"/>
        </w:rPr>
        <w:t xml:space="preserve"> </w:t>
      </w:r>
      <w:r>
        <w:rPr>
          <w:color w:val="1D1B11"/>
          <w:spacing w:val="-1"/>
        </w:rPr>
        <w:t>diameter</w:t>
      </w:r>
      <w:r>
        <w:rPr>
          <w:color w:val="1D1B11"/>
          <w:spacing w:val="19"/>
        </w:rPr>
        <w:t xml:space="preserve"> </w:t>
      </w:r>
      <w:r>
        <w:rPr>
          <w:color w:val="1D1B11"/>
        </w:rPr>
        <w:t>(tg</w:t>
      </w:r>
      <w:r>
        <w:rPr>
          <w:color w:val="1D1B11"/>
          <w:position w:val="-2"/>
          <w:sz w:val="14"/>
        </w:rPr>
        <w:t>150</w:t>
      </w:r>
      <w:r>
        <w:rPr>
          <w:color w:val="1D1B11"/>
        </w:rPr>
        <w:t>)</w:t>
      </w:r>
      <w:r>
        <w:rPr>
          <w:color w:val="1D1B11"/>
          <w:spacing w:val="22"/>
        </w:rPr>
        <w:t xml:space="preserve"> </w:t>
      </w:r>
      <w:r>
        <w:rPr>
          <w:color w:val="1D1B11"/>
          <w:spacing w:val="-1"/>
        </w:rPr>
        <w:t>from</w:t>
      </w:r>
      <w:r>
        <w:rPr>
          <w:color w:val="1D1B11"/>
          <w:spacing w:val="20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22"/>
        </w:rPr>
        <w:t xml:space="preserve"> </w:t>
      </w:r>
      <w:r>
        <w:rPr>
          <w:color w:val="1D1B11"/>
          <w:spacing w:val="-1"/>
        </w:rPr>
        <w:t>temperature</w:t>
      </w:r>
      <w:r>
        <w:rPr>
          <w:color w:val="1D1B11"/>
          <w:spacing w:val="19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20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57"/>
        </w:rPr>
        <w:t xml:space="preserve"> </w:t>
      </w:r>
      <w:r>
        <w:rPr>
          <w:color w:val="1D1B11"/>
          <w:spacing w:val="-1"/>
        </w:rPr>
        <w:t>black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globe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diameter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d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mm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(tg</w:t>
      </w:r>
      <w:r>
        <w:rPr>
          <w:color w:val="1D1B11"/>
          <w:spacing w:val="-1"/>
          <w:position w:val="-2"/>
          <w:sz w:val="14"/>
        </w:rPr>
        <w:t>d</w:t>
      </w:r>
      <w:r>
        <w:rPr>
          <w:color w:val="1D1B11"/>
          <w:spacing w:val="-1"/>
        </w:rPr>
        <w:t>)</w:t>
      </w:r>
      <w:r>
        <w:rPr>
          <w:color w:val="1D1B11"/>
        </w:rPr>
        <w:t xml:space="preserve"> the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following</w:t>
      </w:r>
      <w:r>
        <w:rPr>
          <w:color w:val="1D1B11"/>
          <w:spacing w:val="-4"/>
        </w:rPr>
        <w:t xml:space="preserve"> </w:t>
      </w:r>
      <w:r>
        <w:rPr>
          <w:color w:val="1D1B11"/>
          <w:spacing w:val="-1"/>
        </w:rPr>
        <w:t xml:space="preserve">equation </w:t>
      </w:r>
      <w:r>
        <w:rPr>
          <w:color w:val="1D1B11"/>
        </w:rPr>
        <w:t>can</w:t>
      </w:r>
      <w:r>
        <w:rPr>
          <w:color w:val="1D1B11"/>
          <w:spacing w:val="-4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used</w:t>
      </w:r>
    </w:p>
    <w:p w:rsidR="00AF5BFE" w:rsidRDefault="00AF5BFE">
      <w:pPr>
        <w:pStyle w:val="BodyText"/>
        <w:spacing w:before="115" w:line="268" w:lineRule="exact"/>
        <w:ind w:right="450"/>
      </w:pPr>
    </w:p>
    <w:p w:rsidR="00096870" w:rsidRDefault="003A2004">
      <w:pPr>
        <w:spacing w:before="148" w:line="115" w:lineRule="exact"/>
        <w:ind w:left="1427"/>
        <w:rPr>
          <w:rFonts w:ascii="Times New Roman" w:eastAsia="Times New Roman" w:hAnsi="Times New Roman" w:cs="Times New Roman"/>
          <w:sz w:val="14"/>
          <w:szCs w:val="14"/>
        </w:rPr>
      </w:pP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1120" behindDoc="0" locked="0" layoutInCell="1" allowOverlap="1" wp14:anchorId="7677BCB5" wp14:editId="6A8F6D87">
                <wp:simplePos x="0" y="0"/>
                <wp:positionH relativeFrom="page">
                  <wp:posOffset>1713230</wp:posOffset>
                </wp:positionH>
                <wp:positionV relativeFrom="paragraph">
                  <wp:posOffset>313690</wp:posOffset>
                </wp:positionV>
                <wp:extent cx="915670" cy="1270"/>
                <wp:effectExtent l="8255" t="8890" r="9525" b="8890"/>
                <wp:wrapNone/>
                <wp:docPr id="2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5670" cy="1270"/>
                          <a:chOff x="2698" y="494"/>
                          <a:chExt cx="1442" cy="2"/>
                        </a:xfrm>
                      </wpg:grpSpPr>
                      <wps:wsp>
                        <wps:cNvPr id="24" name="Freeform 16"/>
                        <wps:cNvSpPr>
                          <a:spLocks/>
                        </wps:cNvSpPr>
                        <wps:spPr bwMode="auto">
                          <a:xfrm>
                            <a:off x="2698" y="494"/>
                            <a:ext cx="1442" cy="2"/>
                          </a:xfrm>
                          <a:custGeom>
                            <a:avLst/>
                            <a:gdLst>
                              <a:gd name="T0" fmla="+- 0 2698 2698"/>
                              <a:gd name="T1" fmla="*/ T0 w 1442"/>
                              <a:gd name="T2" fmla="+- 0 4140 2698"/>
                              <a:gd name="T3" fmla="*/ T2 w 14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42">
                                <a:moveTo>
                                  <a:pt x="0" y="0"/>
                                </a:moveTo>
                                <a:lnTo>
                                  <a:pt x="1442" y="0"/>
                                </a:lnTo>
                              </a:path>
                            </a:pathLst>
                          </a:custGeom>
                          <a:noFill/>
                          <a:ln w="76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0C7901" id="Group 15" o:spid="_x0000_s1026" style="position:absolute;margin-left:134.9pt;margin-top:24.7pt;width:72.1pt;height:.1pt;z-index:1120;mso-position-horizontal-relative:page" coordorigin="2698,494" coordsize="144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">
                <v:shape id="Freeform 16" o:spid="_x0000_s1027" style="position:absolute;left:2698;top:494;width:1442;height:2;visibility:visible;mso-wrap-style:square;v-text-anchor:top" coordsize="144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nDocUA&#10;AADbAAAADwAAAGRycy9kb3ducmV2LnhtbESPQWvCQBSE70L/w/IKvemmomJTV6kthZ6K2gp6e2Rf&#10;s6HZt2n21cR/3xWEHoeZ+YZZrHpfqxO1sQps4H6UgSIugq24NPD58Tqcg4qCbLEOTAbOFGG1vBks&#10;MLeh4y2ddlKqBOGYowEn0uRax8KRxzgKDXHyvkLrUZJsS21b7BLc13qcZTPtseK04LChZ0fF9+7X&#10;G3iRfXbc7N/j+jDpHsjKev4zdcbc3fZPj6CEevkPX9tv1sB4Apcv6Qf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GcOhxQAAANsAAAAPAAAAAAAAAAAAAAAAAJgCAABkcnMv&#10;ZG93bnJldi54bWxQSwUGAAAAAAQABAD1AAAAigMAAAAA&#10;" path="m,l1442,e" filled="f" strokeweight=".21278mm">
                  <v:path arrowok="t" o:connecttype="custom" o:connectlocs="0,0;144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1216" behindDoc="0" locked="0" layoutInCell="1" allowOverlap="1" wp14:anchorId="1B69C4F6" wp14:editId="43B5E0F1">
                <wp:simplePos x="0" y="0"/>
                <wp:positionH relativeFrom="page">
                  <wp:posOffset>2806065</wp:posOffset>
                </wp:positionH>
                <wp:positionV relativeFrom="paragraph">
                  <wp:posOffset>363855</wp:posOffset>
                </wp:positionV>
                <wp:extent cx="33020" cy="65405"/>
                <wp:effectExtent l="0" t="1905" r="0" b="0"/>
                <wp:wrapNone/>
                <wp:docPr id="2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6222" w:rsidRDefault="00F26222">
                            <w:pPr>
                              <w:spacing w:line="102" w:lineRule="exact"/>
                              <w:rPr>
                                <w:rFonts w:ascii="Times New Roman" w:eastAsia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9C4F6" id="Text Box 14" o:spid="_x0000_s1028" type="#_x0000_t202" style="position:absolute;left:0;text-align:left;margin-left:220.95pt;margin-top:28.65pt;width:2.6pt;height:5.15pt;z-index: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" filled="f" stroked="f">
                <v:textbox inset="0,0,0,0">
                  <w:txbxContent>
                    <w:p w:rsidR="00F26222" w:rsidRDefault="00F26222">
                      <w:pPr>
                        <w:spacing w:line="102" w:lineRule="exact"/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/>
                          <w:i/>
                          <w:w w:val="105"/>
                          <w:sz w:val="10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A6B7E">
        <w:rPr>
          <w:rFonts w:ascii="Times New Roman" w:eastAsia="Times New Roman" w:hAnsi="Times New Roman" w:cs="Times New Roman"/>
          <w:spacing w:val="1"/>
          <w:sz w:val="24"/>
          <w:szCs w:val="24"/>
        </w:rPr>
        <w:t>1</w:t>
      </w:r>
      <w:r w:rsidR="002A6B7E">
        <w:rPr>
          <w:rFonts w:ascii="Symbol" w:eastAsia="Symbol" w:hAnsi="Symbol" w:cs="Symbol"/>
          <w:spacing w:val="1"/>
          <w:sz w:val="24"/>
          <w:szCs w:val="24"/>
        </w:rPr>
        <w:t></w:t>
      </w:r>
      <w:r w:rsidR="002A6B7E">
        <w:rPr>
          <w:rFonts w:ascii="Times New Roman" w:eastAsia="Times New Roman" w:hAnsi="Times New Roman" w:cs="Times New Roman"/>
          <w:spacing w:val="1"/>
          <w:sz w:val="24"/>
          <w:szCs w:val="24"/>
        </w:rPr>
        <w:t>1.13</w:t>
      </w:r>
      <w:r w:rsidR="002A6B7E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v</w:t>
      </w:r>
      <w:r w:rsidR="002A6B7E">
        <w:rPr>
          <w:rFonts w:ascii="Times New Roman" w:eastAsia="Times New Roman" w:hAnsi="Times New Roman" w:cs="Times New Roman"/>
          <w:spacing w:val="1"/>
          <w:position w:val="11"/>
          <w:sz w:val="14"/>
          <w:szCs w:val="14"/>
        </w:rPr>
        <w:t>0.6</w:t>
      </w:r>
      <w:r w:rsidR="002A6B7E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d</w:t>
      </w:r>
      <w:r w:rsidR="002A6B7E">
        <w:rPr>
          <w:rFonts w:ascii="Times New Roman" w:eastAsia="Times New Roman" w:hAnsi="Times New Roman" w:cs="Times New Roman"/>
          <w:i/>
          <w:spacing w:val="15"/>
          <w:sz w:val="24"/>
          <w:szCs w:val="24"/>
        </w:rPr>
        <w:t xml:space="preserve"> </w:t>
      </w:r>
      <w:r w:rsidR="002A6B7E">
        <w:rPr>
          <w:rFonts w:ascii="Symbol" w:eastAsia="Symbol" w:hAnsi="Symbol" w:cs="Symbol"/>
          <w:spacing w:val="-2"/>
          <w:position w:val="11"/>
          <w:sz w:val="14"/>
          <w:szCs w:val="14"/>
        </w:rPr>
        <w:t></w:t>
      </w:r>
      <w:r w:rsidR="002A6B7E">
        <w:rPr>
          <w:rFonts w:ascii="Times New Roman" w:eastAsia="Times New Roman" w:hAnsi="Times New Roman" w:cs="Times New Roman"/>
          <w:spacing w:val="-2"/>
          <w:position w:val="11"/>
          <w:sz w:val="14"/>
          <w:szCs w:val="14"/>
        </w:rPr>
        <w:t>0.4</w:t>
      </w:r>
    </w:p>
    <w:p w:rsidR="00096870" w:rsidRDefault="00096870">
      <w:pPr>
        <w:spacing w:line="115" w:lineRule="exact"/>
        <w:rPr>
          <w:rFonts w:ascii="Times New Roman" w:eastAsia="Times New Roman" w:hAnsi="Times New Roman" w:cs="Times New Roman"/>
          <w:sz w:val="14"/>
          <w:szCs w:val="14"/>
        </w:rPr>
        <w:sectPr w:rsidR="00096870">
          <w:type w:val="continuous"/>
          <w:pgSz w:w="11910" w:h="16840"/>
          <w:pgMar w:top="620" w:right="680" w:bottom="280" w:left="1260" w:header="720" w:footer="720" w:gutter="0"/>
          <w:cols w:space="720"/>
        </w:sectPr>
      </w:pPr>
    </w:p>
    <w:p w:rsidR="00096870" w:rsidRDefault="003A2004">
      <w:pPr>
        <w:spacing w:before="68" w:line="253" w:lineRule="exact"/>
        <w:ind w:left="4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503276864" behindDoc="1" locked="0" layoutInCell="1" allowOverlap="1" wp14:anchorId="338353A5" wp14:editId="502CAF77">
                <wp:simplePos x="0" y="0"/>
                <wp:positionH relativeFrom="page">
                  <wp:posOffset>1149350</wp:posOffset>
                </wp:positionH>
                <wp:positionV relativeFrom="paragraph">
                  <wp:posOffset>153670</wp:posOffset>
                </wp:positionV>
                <wp:extent cx="45720" cy="89535"/>
                <wp:effectExtent l="0" t="1270" r="0" b="4445"/>
                <wp:wrapNone/>
                <wp:docPr id="2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" cy="89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6222" w:rsidRDefault="00F26222">
                            <w:pPr>
                              <w:spacing w:line="141" w:lineRule="exact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14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353A5" id="Text Box 13" o:spid="_x0000_s1029" type="#_x0000_t202" style="position:absolute;left:0;text-align:left;margin-left:90.5pt;margin-top:12.1pt;width:3.6pt;height:7.05pt;z-index:-3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" filled="f" stroked="f">
                <v:textbox inset="0,0,0,0">
                  <w:txbxContent>
                    <w:p w:rsidR="00F26222" w:rsidRDefault="00F26222">
                      <w:pPr>
                        <w:spacing w:line="141" w:lineRule="exact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/>
                          <w:i/>
                          <w:sz w:val="14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A6B7E">
        <w:rPr>
          <w:rFonts w:ascii="Times New Roman"/>
          <w:i/>
          <w:w w:val="105"/>
          <w:sz w:val="24"/>
        </w:rPr>
        <w:t>t</w:t>
      </w:r>
    </w:p>
    <w:p w:rsidR="00096870" w:rsidRDefault="002A6B7E">
      <w:pPr>
        <w:spacing w:line="92" w:lineRule="exact"/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/>
          <w:spacing w:val="-3"/>
          <w:w w:val="105"/>
          <w:sz w:val="10"/>
        </w:rPr>
        <w:t>150</w:t>
      </w:r>
    </w:p>
    <w:p w:rsidR="00096870" w:rsidRDefault="002A6B7E">
      <w:pPr>
        <w:spacing w:before="51"/>
        <w:ind w:left="57"/>
        <w:rPr>
          <w:rFonts w:ascii="Symbol" w:eastAsia="Symbol" w:hAnsi="Symbol" w:cs="Symbol"/>
          <w:sz w:val="24"/>
          <w:szCs w:val="24"/>
        </w:rPr>
      </w:pPr>
      <w:r>
        <w:rPr>
          <w:w w:val="105"/>
        </w:rPr>
        <w:br w:type="column"/>
      </w:r>
      <w:r>
        <w:rPr>
          <w:rFonts w:ascii="Symbol" w:eastAsia="Symbol" w:hAnsi="Symbol" w:cs="Symbol"/>
          <w:w w:val="105"/>
          <w:sz w:val="24"/>
          <w:szCs w:val="24"/>
        </w:rPr>
        <w:t></w:t>
      </w:r>
      <w:r>
        <w:rPr>
          <w:rFonts w:ascii="Symbol" w:eastAsia="Symbol" w:hAnsi="Symbol" w:cs="Symbol"/>
          <w:spacing w:val="-22"/>
          <w:w w:val="105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pacing w:val="1"/>
          <w:w w:val="10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1"/>
          <w:w w:val="105"/>
          <w:position w:val="-5"/>
          <w:sz w:val="14"/>
          <w:szCs w:val="14"/>
        </w:rPr>
        <w:t>a</w:t>
      </w:r>
      <w:r>
        <w:rPr>
          <w:rFonts w:ascii="Times New Roman" w:eastAsia="Times New Roman" w:hAnsi="Times New Roman" w:cs="Times New Roman"/>
          <w:i/>
          <w:spacing w:val="25"/>
          <w:w w:val="105"/>
          <w:position w:val="-5"/>
          <w:sz w:val="14"/>
          <w:szCs w:val="14"/>
        </w:rPr>
        <w:t xml:space="preserve"> </w:t>
      </w:r>
      <w:r>
        <w:rPr>
          <w:rFonts w:ascii="Symbol" w:eastAsia="Symbol" w:hAnsi="Symbol" w:cs="Symbol"/>
          <w:w w:val="105"/>
          <w:sz w:val="24"/>
          <w:szCs w:val="24"/>
        </w:rPr>
        <w:t></w:t>
      </w:r>
    </w:p>
    <w:p w:rsidR="00096870" w:rsidRDefault="002A6B7E">
      <w:pPr>
        <w:spacing w:before="68"/>
        <w:ind w:right="147"/>
        <w:jc w:val="right"/>
        <w:rPr>
          <w:rFonts w:ascii="Times New Roman" w:eastAsia="Times New Roman" w:hAnsi="Times New Roman" w:cs="Times New Roman"/>
          <w:sz w:val="14"/>
          <w:szCs w:val="14"/>
        </w:rPr>
      </w:pPr>
      <w:r>
        <w:br w:type="column"/>
      </w:r>
      <w:r>
        <w:rPr>
          <w:rFonts w:ascii="Times New Roman"/>
          <w:i/>
          <w:sz w:val="14"/>
        </w:rPr>
        <w:t>a</w:t>
      </w:r>
    </w:p>
    <w:p w:rsidR="00096870" w:rsidRDefault="002A6B7E">
      <w:pPr>
        <w:pStyle w:val="Heading4"/>
        <w:spacing w:before="12" w:line="191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8"/>
          <w:w w:val="105"/>
        </w:rPr>
        <w:t>1</w:t>
      </w:r>
      <w:r>
        <w:rPr>
          <w:rFonts w:ascii="Symbol" w:eastAsia="Symbol" w:hAnsi="Symbol" w:cs="Symbol"/>
          <w:spacing w:val="8"/>
          <w:w w:val="105"/>
        </w:rPr>
        <w:t></w:t>
      </w:r>
      <w:r>
        <w:rPr>
          <w:rFonts w:ascii="Symbol" w:eastAsia="Symbol" w:hAnsi="Symbol" w:cs="Symbol"/>
          <w:spacing w:val="-32"/>
          <w:w w:val="105"/>
        </w:rPr>
        <w:t></w:t>
      </w:r>
      <w:r>
        <w:rPr>
          <w:rFonts w:ascii="Times New Roman" w:eastAsia="Times New Roman" w:hAnsi="Times New Roman" w:cs="Times New Roman"/>
          <w:spacing w:val="-7"/>
          <w:w w:val="105"/>
        </w:rPr>
        <w:t>2.41</w:t>
      </w:r>
      <w:r>
        <w:rPr>
          <w:rFonts w:ascii="Times New Roman" w:eastAsia="Times New Roman" w:hAnsi="Times New Roman" w:cs="Times New Roman"/>
          <w:i/>
          <w:spacing w:val="-7"/>
          <w:w w:val="105"/>
        </w:rPr>
        <w:t>v</w:t>
      </w:r>
    </w:p>
    <w:p w:rsidR="00096870" w:rsidRDefault="002A6B7E">
      <w:pPr>
        <w:rPr>
          <w:rFonts w:ascii="Times New Roman" w:eastAsia="Times New Roman" w:hAnsi="Times New Roman" w:cs="Times New Roman"/>
          <w:i/>
          <w:sz w:val="14"/>
          <w:szCs w:val="14"/>
        </w:rPr>
      </w:pPr>
      <w:r>
        <w:br w:type="column"/>
      </w:r>
    </w:p>
    <w:p w:rsidR="00096870" w:rsidRDefault="002A6B7E">
      <w:pPr>
        <w:spacing w:before="82"/>
        <w:ind w:left="-33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pacing w:val="-1"/>
          <w:sz w:val="14"/>
        </w:rPr>
        <w:t>0.6</w:t>
      </w:r>
    </w:p>
    <w:p w:rsidR="00096870" w:rsidRDefault="002A6B7E">
      <w:pPr>
        <w:spacing w:line="420" w:lineRule="exact"/>
        <w:ind w:left="227"/>
        <w:rPr>
          <w:rFonts w:ascii="Times New Roman" w:eastAsia="Times New Roman" w:hAnsi="Times New Roman" w:cs="Times New Roman"/>
          <w:sz w:val="14"/>
          <w:szCs w:val="14"/>
        </w:rPr>
      </w:pPr>
      <w:r>
        <w:rPr>
          <w:w w:val="90"/>
        </w:rPr>
        <w:br w:type="column"/>
      </w:r>
      <w:r>
        <w:rPr>
          <w:rFonts w:ascii="Symbol" w:eastAsia="Symbol" w:hAnsi="Symbol" w:cs="Symbol"/>
          <w:spacing w:val="5"/>
          <w:w w:val="90"/>
          <w:position w:val="-3"/>
          <w:sz w:val="40"/>
          <w:szCs w:val="40"/>
        </w:rPr>
        <w:t></w:t>
      </w:r>
      <w:r>
        <w:rPr>
          <w:rFonts w:ascii="Times New Roman" w:eastAsia="Times New Roman" w:hAnsi="Times New Roman" w:cs="Times New Roman"/>
          <w:i/>
          <w:spacing w:val="3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3"/>
          <w:w w:val="90"/>
          <w:position w:val="-5"/>
          <w:sz w:val="14"/>
          <w:szCs w:val="14"/>
        </w:rPr>
        <w:t>g</w:t>
      </w:r>
    </w:p>
    <w:p w:rsidR="00096870" w:rsidRDefault="002A6B7E">
      <w:pPr>
        <w:spacing w:line="420" w:lineRule="exact"/>
        <w:ind w:left="51"/>
        <w:rPr>
          <w:rFonts w:ascii="Symbol" w:eastAsia="Symbol" w:hAnsi="Symbol" w:cs="Symbol"/>
          <w:sz w:val="40"/>
          <w:szCs w:val="40"/>
        </w:rPr>
      </w:pPr>
      <w:r>
        <w:br w:type="column"/>
      </w:r>
      <w:r>
        <w:rPr>
          <w:rFonts w:ascii="Symbol" w:eastAsia="Symbol" w:hAnsi="Symbol" w:cs="Symbol"/>
          <w:sz w:val="24"/>
          <w:szCs w:val="24"/>
        </w:rPr>
        <w:t></w:t>
      </w:r>
      <w:r>
        <w:rPr>
          <w:rFonts w:ascii="Symbol" w:eastAsia="Symbol" w:hAnsi="Symbol" w:cs="Symbol"/>
          <w:spacing w:val="-43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position w:val="-5"/>
          <w:sz w:val="14"/>
          <w:szCs w:val="14"/>
        </w:rPr>
        <w:t>a</w:t>
      </w:r>
      <w:r>
        <w:rPr>
          <w:rFonts w:ascii="Times New Roman" w:eastAsia="Times New Roman" w:hAnsi="Times New Roman" w:cs="Times New Roman"/>
          <w:i/>
          <w:spacing w:val="-11"/>
          <w:position w:val="-5"/>
          <w:sz w:val="14"/>
          <w:szCs w:val="14"/>
        </w:rPr>
        <w:t xml:space="preserve"> </w:t>
      </w:r>
      <w:r>
        <w:rPr>
          <w:rFonts w:ascii="Symbol" w:eastAsia="Symbol" w:hAnsi="Symbol" w:cs="Symbol"/>
          <w:w w:val="90"/>
          <w:position w:val="-3"/>
          <w:sz w:val="40"/>
          <w:szCs w:val="40"/>
        </w:rPr>
        <w:t></w:t>
      </w:r>
    </w:p>
    <w:p w:rsidR="00096870" w:rsidRDefault="002A6B7E">
      <w:pPr>
        <w:pStyle w:val="BodyText"/>
        <w:spacing w:before="88"/>
        <w:ind w:left="472"/>
      </w:pPr>
      <w:r>
        <w:br w:type="column"/>
      </w:r>
      <w:r>
        <w:rPr>
          <w:color w:val="1D1B11"/>
          <w:spacing w:val="-1"/>
        </w:rPr>
        <w:t>(C4)</w:t>
      </w:r>
    </w:p>
    <w:p w:rsidR="00096870" w:rsidRDefault="00096870">
      <w:pPr>
        <w:sectPr w:rsidR="00096870">
          <w:type w:val="continuous"/>
          <w:pgSz w:w="11910" w:h="16840"/>
          <w:pgMar w:top="620" w:right="680" w:bottom="280" w:left="1260" w:header="720" w:footer="720" w:gutter="0"/>
          <w:cols w:num="7" w:space="720" w:equalWidth="0">
            <w:col w:w="766" w:space="40"/>
            <w:col w:w="587" w:space="40"/>
            <w:col w:w="1030" w:space="40"/>
            <w:col w:w="144" w:space="40"/>
            <w:col w:w="526" w:space="40"/>
            <w:col w:w="487" w:space="4293"/>
            <w:col w:w="1937"/>
          </w:cols>
        </w:sectPr>
      </w:pPr>
    </w:p>
    <w:p w:rsidR="00096870" w:rsidRDefault="002A6B7E">
      <w:pPr>
        <w:spacing w:line="144" w:lineRule="exact"/>
        <w:ind w:left="2456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i/>
          <w:sz w:val="14"/>
        </w:rPr>
        <w:t>a</w:t>
      </w:r>
    </w:p>
    <w:p w:rsidR="00096870" w:rsidRDefault="00096870">
      <w:pPr>
        <w:spacing w:line="144" w:lineRule="exact"/>
        <w:rPr>
          <w:rFonts w:ascii="Times New Roman" w:eastAsia="Times New Roman" w:hAnsi="Times New Roman" w:cs="Times New Roman"/>
          <w:sz w:val="14"/>
          <w:szCs w:val="14"/>
        </w:rPr>
        <w:sectPr w:rsidR="00096870">
          <w:type w:val="continuous"/>
          <w:pgSz w:w="11910" w:h="16840"/>
          <w:pgMar w:top="620" w:right="680" w:bottom="280" w:left="1260" w:header="720" w:footer="720" w:gutter="0"/>
          <w:cols w:space="720"/>
        </w:sectPr>
      </w:pPr>
    </w:p>
    <w:p w:rsidR="00096870" w:rsidRDefault="002A6B7E">
      <w:pPr>
        <w:pStyle w:val="BodyText"/>
        <w:spacing w:before="49" w:line="219" w:lineRule="auto"/>
        <w:ind w:left="452" w:right="468"/>
      </w:pPr>
      <w:r>
        <w:rPr>
          <w:color w:val="1D1B11"/>
          <w:spacing w:val="-1"/>
        </w:rPr>
        <w:t>From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equation (C4)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</w:rPr>
        <w:t xml:space="preserve"> </w:t>
      </w:r>
      <w:r>
        <w:rPr>
          <w:color w:val="1D1B11"/>
          <w:spacing w:val="-2"/>
        </w:rPr>
        <w:t xml:space="preserve">the </w:t>
      </w:r>
      <w:r>
        <w:rPr>
          <w:color w:val="1D1B11"/>
          <w:spacing w:val="-1"/>
        </w:rPr>
        <w:t>conditions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in the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example,</w:t>
      </w:r>
      <w:r>
        <w:rPr>
          <w:color w:val="1D1B11"/>
          <w:spacing w:val="-4"/>
        </w:rPr>
        <w:t xml:space="preserve"> </w:t>
      </w:r>
      <w:r>
        <w:rPr>
          <w:color w:val="1D1B11"/>
        </w:rPr>
        <w:t xml:space="preserve">the </w:t>
      </w:r>
      <w:r>
        <w:rPr>
          <w:color w:val="1D1B11"/>
          <w:spacing w:val="-1"/>
        </w:rPr>
        <w:t>black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globe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temperature</w:t>
      </w:r>
      <w:r>
        <w:rPr>
          <w:color w:val="1D1B11"/>
        </w:rPr>
        <w:t xml:space="preserve"> of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150mm</w:t>
      </w:r>
      <w:r>
        <w:rPr>
          <w:color w:val="1D1B11"/>
          <w:spacing w:val="73"/>
        </w:rPr>
        <w:t xml:space="preserve"> </w:t>
      </w:r>
      <w:r>
        <w:rPr>
          <w:color w:val="1D1B11"/>
          <w:spacing w:val="-1"/>
        </w:rPr>
        <w:t>diameter globe</w:t>
      </w:r>
      <w:r>
        <w:rPr>
          <w:color w:val="1D1B11"/>
        </w:rPr>
        <w:t xml:space="preserve"> is </w:t>
      </w:r>
      <w:r>
        <w:rPr>
          <w:color w:val="1D1B11"/>
          <w:spacing w:val="-1"/>
        </w:rPr>
        <w:t xml:space="preserve">predicted </w:t>
      </w:r>
      <w:r>
        <w:rPr>
          <w:color w:val="1D1B11"/>
        </w:rPr>
        <w:t>to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2"/>
        </w:rPr>
        <w:t>be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25.5</w:t>
      </w:r>
      <w:r>
        <w:rPr>
          <w:color w:val="1D1B11"/>
          <w:spacing w:val="1"/>
        </w:rPr>
        <w:t xml:space="preserve"> </w:t>
      </w:r>
      <w:r>
        <w:rPr>
          <w:color w:val="1D1B11"/>
          <w:position w:val="10"/>
          <w:sz w:val="14"/>
        </w:rPr>
        <w:t>o</w:t>
      </w:r>
      <w:r>
        <w:rPr>
          <w:color w:val="1D1B11"/>
        </w:rPr>
        <w:t>C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when</w:t>
      </w:r>
      <w:r>
        <w:rPr>
          <w:color w:val="1D1B11"/>
          <w:spacing w:val="-1"/>
        </w:rPr>
        <w:t xml:space="preserve"> 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black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globe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temperature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100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mm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diameter</w:t>
      </w:r>
      <w:r>
        <w:rPr>
          <w:color w:val="1D1B11"/>
          <w:spacing w:val="45"/>
        </w:rPr>
        <w:t xml:space="preserve"> </w:t>
      </w:r>
      <w:r>
        <w:rPr>
          <w:color w:val="1D1B11"/>
          <w:spacing w:val="-1"/>
        </w:rPr>
        <w:t xml:space="preserve">globe </w:t>
      </w:r>
      <w:r>
        <w:rPr>
          <w:color w:val="1D1B11"/>
        </w:rPr>
        <w:t>is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 xml:space="preserve">25 </w:t>
      </w:r>
      <w:r>
        <w:rPr>
          <w:color w:val="1D1B11"/>
          <w:spacing w:val="-1"/>
          <w:position w:val="10"/>
          <w:sz w:val="14"/>
        </w:rPr>
        <w:t>o</w:t>
      </w:r>
      <w:r>
        <w:rPr>
          <w:color w:val="1D1B11"/>
          <w:spacing w:val="-1"/>
        </w:rPr>
        <w:t>C.</w:t>
      </w:r>
    </w:p>
    <w:p w:rsidR="00096870" w:rsidRDefault="00096870">
      <w:pPr>
        <w:rPr>
          <w:rFonts w:ascii="Calibri" w:eastAsia="Calibri" w:hAnsi="Calibri" w:cs="Calibri"/>
          <w:sz w:val="26"/>
          <w:szCs w:val="26"/>
        </w:rPr>
      </w:pPr>
    </w:p>
    <w:p w:rsidR="00096870" w:rsidRDefault="002A6B7E">
      <w:pPr>
        <w:pStyle w:val="BodyText"/>
        <w:spacing w:before="196"/>
        <w:ind w:left="1132"/>
      </w:pPr>
      <w:r>
        <w:rPr>
          <w:color w:val="1D1B11"/>
          <w:spacing w:val="-1"/>
        </w:rPr>
        <w:t>Table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C1.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Examples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calculations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 xml:space="preserve">predicting </w:t>
      </w:r>
      <w:r>
        <w:rPr>
          <w:color w:val="1D1B11"/>
          <w:spacing w:val="-2"/>
        </w:rPr>
        <w:t>150mm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diameter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globe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temperature.</w:t>
      </w:r>
    </w:p>
    <w:p w:rsidR="00096870" w:rsidRDefault="00096870">
      <w:pPr>
        <w:spacing w:before="6"/>
        <w:rPr>
          <w:rFonts w:ascii="Calibri" w:eastAsia="Calibri" w:hAnsi="Calibri" w:cs="Calibri"/>
          <w:sz w:val="10"/>
          <w:szCs w:val="10"/>
        </w:rPr>
      </w:pPr>
    </w:p>
    <w:tbl>
      <w:tblPr>
        <w:tblW w:w="0" w:type="auto"/>
        <w:tblInd w:w="11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3"/>
        <w:gridCol w:w="1376"/>
        <w:gridCol w:w="1373"/>
        <w:gridCol w:w="1376"/>
        <w:gridCol w:w="2127"/>
      </w:tblGrid>
      <w:tr w:rsidR="00096870">
        <w:trPr>
          <w:trHeight w:hRule="exact" w:val="936"/>
        </w:trPr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ind w:left="190" w:right="183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Globe</w:t>
            </w:r>
            <w:r>
              <w:rPr>
                <w:rFonts w:ascii="Calibri"/>
                <w:color w:val="1D1B11"/>
                <w:spacing w:val="24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diameter</w:t>
            </w:r>
            <w:r>
              <w:rPr>
                <w:rFonts w:ascii="Calibri"/>
                <w:color w:val="1D1B11"/>
              </w:rPr>
              <w:t xml:space="preserve"> d</w:t>
            </w:r>
            <w:r>
              <w:rPr>
                <w:rFonts w:ascii="Calibri"/>
                <w:color w:val="1D1B11"/>
                <w:spacing w:val="25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(mm)</w:t>
            </w:r>
          </w:p>
        </w:tc>
        <w:tc>
          <w:tcPr>
            <w:tcW w:w="1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before="5" w:line="229" w:lineRule="auto"/>
              <w:ind w:left="111" w:right="105" w:hanging="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Globe</w:t>
            </w:r>
            <w:r>
              <w:rPr>
                <w:rFonts w:ascii="Calibri"/>
                <w:color w:val="1D1B11"/>
                <w:spacing w:val="24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temperature</w:t>
            </w:r>
            <w:r>
              <w:rPr>
                <w:rFonts w:ascii="Calibri"/>
                <w:color w:val="1D1B11"/>
                <w:spacing w:val="27"/>
              </w:rPr>
              <w:t xml:space="preserve"> </w:t>
            </w:r>
            <w:r>
              <w:rPr>
                <w:rFonts w:ascii="Calibri"/>
                <w:color w:val="1D1B11"/>
              </w:rPr>
              <w:t>t</w:t>
            </w:r>
            <w:r>
              <w:rPr>
                <w:rFonts w:ascii="Calibri"/>
                <w:color w:val="1D1B11"/>
                <w:position w:val="-2"/>
                <w:sz w:val="14"/>
              </w:rPr>
              <w:t>g</w:t>
            </w:r>
            <w:r>
              <w:rPr>
                <w:rFonts w:ascii="Calibri"/>
                <w:color w:val="1D1B11"/>
                <w:spacing w:val="16"/>
                <w:position w:val="-2"/>
                <w:sz w:val="14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(</w:t>
            </w:r>
            <w:r>
              <w:rPr>
                <w:rFonts w:ascii="Calibri"/>
                <w:color w:val="1D1B11"/>
                <w:spacing w:val="-1"/>
                <w:position w:val="10"/>
                <w:sz w:val="14"/>
              </w:rPr>
              <w:t>o</w:t>
            </w:r>
            <w:r>
              <w:rPr>
                <w:rFonts w:ascii="Calibri"/>
                <w:color w:val="1D1B11"/>
                <w:spacing w:val="-1"/>
              </w:rPr>
              <w:t>C)</w:t>
            </w:r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before="5" w:line="229" w:lineRule="auto"/>
              <w:ind w:left="109" w:right="106" w:hanging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Air</w:t>
            </w:r>
            <w:r>
              <w:rPr>
                <w:rFonts w:ascii="Calibri"/>
                <w:color w:val="1D1B11"/>
                <w:spacing w:val="22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temperature</w:t>
            </w:r>
            <w:r>
              <w:rPr>
                <w:rFonts w:ascii="Calibri"/>
                <w:color w:val="1D1B11"/>
                <w:spacing w:val="27"/>
              </w:rPr>
              <w:t xml:space="preserve"> </w:t>
            </w:r>
            <w:r>
              <w:rPr>
                <w:rFonts w:ascii="Calibri"/>
                <w:color w:val="1D1B11"/>
              </w:rPr>
              <w:t>t</w:t>
            </w:r>
            <w:r>
              <w:rPr>
                <w:rFonts w:ascii="Calibri"/>
                <w:color w:val="1D1B11"/>
                <w:position w:val="-2"/>
                <w:sz w:val="14"/>
              </w:rPr>
              <w:t>a</w:t>
            </w:r>
            <w:r>
              <w:rPr>
                <w:rFonts w:ascii="Calibri"/>
                <w:color w:val="1D1B11"/>
                <w:spacing w:val="17"/>
                <w:position w:val="-2"/>
                <w:sz w:val="14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(</w:t>
            </w:r>
            <w:r>
              <w:rPr>
                <w:rFonts w:ascii="Calibri"/>
                <w:color w:val="1D1B11"/>
                <w:spacing w:val="-1"/>
                <w:position w:val="10"/>
                <w:sz w:val="14"/>
              </w:rPr>
              <w:t>o</w:t>
            </w:r>
            <w:r>
              <w:rPr>
                <w:rFonts w:ascii="Calibri"/>
                <w:color w:val="1D1B11"/>
                <w:spacing w:val="-1"/>
              </w:rPr>
              <w:t>C)</w:t>
            </w:r>
          </w:p>
        </w:tc>
        <w:tc>
          <w:tcPr>
            <w:tcW w:w="1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before="14" w:line="218" w:lineRule="auto"/>
              <w:ind w:left="428" w:right="107" w:hanging="320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Air</w:t>
            </w:r>
            <w:r>
              <w:rPr>
                <w:rFonts w:ascii="Calibri"/>
                <w:color w:val="1D1B11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velocity</w:t>
            </w:r>
            <w:r>
              <w:rPr>
                <w:rFonts w:ascii="Calibri"/>
                <w:color w:val="1D1B11"/>
                <w:spacing w:val="-2"/>
              </w:rPr>
              <w:t xml:space="preserve"> </w:t>
            </w:r>
            <w:r>
              <w:rPr>
                <w:rFonts w:ascii="Calibri"/>
                <w:color w:val="1D1B11"/>
              </w:rPr>
              <w:t>v</w:t>
            </w:r>
            <w:r>
              <w:rPr>
                <w:rFonts w:ascii="Calibri"/>
                <w:color w:val="1D1B11"/>
                <w:spacing w:val="26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(ms</w:t>
            </w:r>
            <w:r>
              <w:rPr>
                <w:rFonts w:ascii="Calibri"/>
                <w:color w:val="1D1B11"/>
                <w:spacing w:val="-1"/>
                <w:position w:val="10"/>
                <w:sz w:val="14"/>
              </w:rPr>
              <w:t>-1</w:t>
            </w:r>
            <w:r>
              <w:rPr>
                <w:rFonts w:ascii="Calibri"/>
                <w:color w:val="1D1B11"/>
                <w:spacing w:val="-1"/>
              </w:rPr>
              <w:t>)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before="5" w:line="229" w:lineRule="auto"/>
              <w:ind w:left="234" w:right="23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Predicted</w:t>
            </w:r>
            <w:r>
              <w:rPr>
                <w:rFonts w:ascii="Calibri"/>
                <w:color w:val="1D1B11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150</w:t>
            </w:r>
            <w:r>
              <w:rPr>
                <w:rFonts w:ascii="Calibri"/>
                <w:color w:val="1D1B11"/>
                <w:spacing w:val="-4"/>
              </w:rPr>
              <w:t xml:space="preserve"> </w:t>
            </w:r>
            <w:r>
              <w:rPr>
                <w:rFonts w:ascii="Calibri"/>
                <w:color w:val="1D1B11"/>
              </w:rPr>
              <w:t>mm</w:t>
            </w:r>
            <w:r>
              <w:rPr>
                <w:rFonts w:ascii="Calibri"/>
                <w:color w:val="1D1B11"/>
                <w:spacing w:val="27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diameter</w:t>
            </w:r>
            <w:r>
              <w:rPr>
                <w:rFonts w:ascii="Calibri"/>
                <w:color w:val="1D1B11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Globe</w:t>
            </w:r>
            <w:r>
              <w:rPr>
                <w:rFonts w:ascii="Calibri"/>
                <w:color w:val="1D1B11"/>
                <w:spacing w:val="28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temperature</w:t>
            </w:r>
            <w:r>
              <w:rPr>
                <w:rFonts w:ascii="Calibri"/>
                <w:color w:val="1D1B11"/>
                <w:spacing w:val="-4"/>
              </w:rPr>
              <w:t xml:space="preserve"> </w:t>
            </w:r>
            <w:r>
              <w:rPr>
                <w:rFonts w:ascii="Calibri"/>
                <w:color w:val="1D1B11"/>
              </w:rPr>
              <w:t>(</w:t>
            </w:r>
            <w:r>
              <w:rPr>
                <w:rFonts w:ascii="Calibri"/>
                <w:color w:val="1D1B11"/>
                <w:position w:val="10"/>
                <w:sz w:val="14"/>
              </w:rPr>
              <w:t>o</w:t>
            </w:r>
            <w:r>
              <w:rPr>
                <w:rFonts w:ascii="Calibri"/>
                <w:color w:val="1D1B11"/>
              </w:rPr>
              <w:t>C)</w:t>
            </w:r>
          </w:p>
        </w:tc>
      </w:tr>
      <w:tr w:rsidR="00096870">
        <w:trPr>
          <w:trHeight w:hRule="exact" w:val="278"/>
        </w:trPr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left="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50</w:t>
            </w:r>
          </w:p>
        </w:tc>
        <w:tc>
          <w:tcPr>
            <w:tcW w:w="1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22</w:t>
            </w:r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20</w:t>
            </w:r>
          </w:p>
        </w:tc>
        <w:tc>
          <w:tcPr>
            <w:tcW w:w="1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left="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0.5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22.5</w:t>
            </w:r>
          </w:p>
        </w:tc>
      </w:tr>
      <w:tr w:rsidR="00096870">
        <w:trPr>
          <w:trHeight w:hRule="exact" w:val="278"/>
        </w:trPr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lef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100</w:t>
            </w:r>
          </w:p>
        </w:tc>
        <w:tc>
          <w:tcPr>
            <w:tcW w:w="1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25</w:t>
            </w:r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20</w:t>
            </w:r>
          </w:p>
        </w:tc>
        <w:tc>
          <w:tcPr>
            <w:tcW w:w="1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left="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0.5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25.5</w:t>
            </w:r>
          </w:p>
        </w:tc>
      </w:tr>
      <w:tr w:rsidR="00096870">
        <w:trPr>
          <w:trHeight w:hRule="exact" w:val="278"/>
        </w:trPr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left="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25</w:t>
            </w:r>
          </w:p>
        </w:tc>
        <w:tc>
          <w:tcPr>
            <w:tcW w:w="1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25</w:t>
            </w:r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25</w:t>
            </w:r>
          </w:p>
        </w:tc>
        <w:tc>
          <w:tcPr>
            <w:tcW w:w="1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left="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0.2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25.0</w:t>
            </w:r>
          </w:p>
        </w:tc>
      </w:tr>
      <w:tr w:rsidR="00096870">
        <w:trPr>
          <w:trHeight w:hRule="exact" w:val="278"/>
        </w:trPr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left="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50</w:t>
            </w:r>
          </w:p>
        </w:tc>
        <w:tc>
          <w:tcPr>
            <w:tcW w:w="1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30</w:t>
            </w:r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25</w:t>
            </w:r>
          </w:p>
        </w:tc>
        <w:tc>
          <w:tcPr>
            <w:tcW w:w="1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left="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0.5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31.4</w:t>
            </w:r>
          </w:p>
        </w:tc>
      </w:tr>
      <w:tr w:rsidR="00096870">
        <w:trPr>
          <w:trHeight w:hRule="exact" w:val="278"/>
        </w:trPr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lef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100</w:t>
            </w:r>
          </w:p>
        </w:tc>
        <w:tc>
          <w:tcPr>
            <w:tcW w:w="1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40</w:t>
            </w:r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25</w:t>
            </w:r>
          </w:p>
        </w:tc>
        <w:tc>
          <w:tcPr>
            <w:tcW w:w="1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0.75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41.7</w:t>
            </w:r>
          </w:p>
        </w:tc>
      </w:tr>
      <w:tr w:rsidR="00096870">
        <w:trPr>
          <w:trHeight w:hRule="exact" w:val="279"/>
        </w:trPr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5" w:lineRule="exact"/>
              <w:ind w:lef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120</w:t>
            </w:r>
          </w:p>
        </w:tc>
        <w:tc>
          <w:tcPr>
            <w:tcW w:w="1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5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45</w:t>
            </w:r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5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25</w:t>
            </w:r>
          </w:p>
        </w:tc>
        <w:tc>
          <w:tcPr>
            <w:tcW w:w="1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5" w:lineRule="exact"/>
              <w:ind w:left="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1.0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5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46.3</w:t>
            </w:r>
          </w:p>
        </w:tc>
      </w:tr>
      <w:tr w:rsidR="00096870">
        <w:trPr>
          <w:trHeight w:hRule="exact" w:val="278"/>
        </w:trPr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left="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25</w:t>
            </w:r>
          </w:p>
        </w:tc>
        <w:tc>
          <w:tcPr>
            <w:tcW w:w="1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25</w:t>
            </w:r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20</w:t>
            </w:r>
          </w:p>
        </w:tc>
        <w:tc>
          <w:tcPr>
            <w:tcW w:w="1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left="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1.0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28.7</w:t>
            </w:r>
          </w:p>
        </w:tc>
      </w:tr>
      <w:tr w:rsidR="00096870">
        <w:trPr>
          <w:trHeight w:hRule="exact" w:val="278"/>
        </w:trPr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left="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50</w:t>
            </w:r>
          </w:p>
        </w:tc>
        <w:tc>
          <w:tcPr>
            <w:tcW w:w="1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30</w:t>
            </w:r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30</w:t>
            </w:r>
          </w:p>
        </w:tc>
        <w:tc>
          <w:tcPr>
            <w:tcW w:w="1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0.75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30.0</w:t>
            </w:r>
          </w:p>
        </w:tc>
      </w:tr>
      <w:tr w:rsidR="00096870">
        <w:trPr>
          <w:trHeight w:hRule="exact" w:val="278"/>
        </w:trPr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7" w:lineRule="exact"/>
              <w:ind w:lef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100</w:t>
            </w:r>
          </w:p>
        </w:tc>
        <w:tc>
          <w:tcPr>
            <w:tcW w:w="1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7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40</w:t>
            </w:r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7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30</w:t>
            </w:r>
          </w:p>
        </w:tc>
        <w:tc>
          <w:tcPr>
            <w:tcW w:w="1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7" w:lineRule="exact"/>
              <w:ind w:left="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0.5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7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41.0</w:t>
            </w:r>
          </w:p>
        </w:tc>
      </w:tr>
      <w:tr w:rsidR="00096870">
        <w:trPr>
          <w:trHeight w:hRule="exact" w:val="278"/>
        </w:trPr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7" w:lineRule="exact"/>
              <w:ind w:lef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120</w:t>
            </w:r>
          </w:p>
        </w:tc>
        <w:tc>
          <w:tcPr>
            <w:tcW w:w="1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7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50</w:t>
            </w:r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7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30</w:t>
            </w:r>
          </w:p>
        </w:tc>
        <w:tc>
          <w:tcPr>
            <w:tcW w:w="1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7" w:lineRule="exact"/>
              <w:ind w:left="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0.2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7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50.9</w:t>
            </w:r>
          </w:p>
        </w:tc>
      </w:tr>
      <w:tr w:rsidR="00096870">
        <w:trPr>
          <w:trHeight w:hRule="exact" w:val="281"/>
        </w:trPr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7" w:lineRule="exact"/>
              <w:ind w:left="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25</w:t>
            </w:r>
          </w:p>
        </w:tc>
        <w:tc>
          <w:tcPr>
            <w:tcW w:w="1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7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25</w:t>
            </w:r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7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25</w:t>
            </w:r>
          </w:p>
        </w:tc>
        <w:tc>
          <w:tcPr>
            <w:tcW w:w="1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7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0.25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7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25.0</w:t>
            </w:r>
          </w:p>
        </w:tc>
      </w:tr>
      <w:tr w:rsidR="00096870">
        <w:trPr>
          <w:trHeight w:hRule="exact" w:val="278"/>
        </w:trPr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left="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50</w:t>
            </w:r>
          </w:p>
        </w:tc>
        <w:tc>
          <w:tcPr>
            <w:tcW w:w="1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30</w:t>
            </w:r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30</w:t>
            </w:r>
          </w:p>
        </w:tc>
        <w:tc>
          <w:tcPr>
            <w:tcW w:w="1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left="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1.0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30.0</w:t>
            </w:r>
          </w:p>
        </w:tc>
      </w:tr>
      <w:tr w:rsidR="00096870">
        <w:trPr>
          <w:trHeight w:hRule="exact" w:val="278"/>
        </w:trPr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lef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100</w:t>
            </w:r>
          </w:p>
        </w:tc>
        <w:tc>
          <w:tcPr>
            <w:tcW w:w="1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40</w:t>
            </w:r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35</w:t>
            </w:r>
          </w:p>
        </w:tc>
        <w:tc>
          <w:tcPr>
            <w:tcW w:w="1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left="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2.0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40.6</w:t>
            </w:r>
          </w:p>
        </w:tc>
      </w:tr>
      <w:tr w:rsidR="00096870">
        <w:trPr>
          <w:trHeight w:hRule="exact" w:val="278"/>
        </w:trPr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lef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120</w:t>
            </w:r>
          </w:p>
        </w:tc>
        <w:tc>
          <w:tcPr>
            <w:tcW w:w="1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50</w:t>
            </w:r>
          </w:p>
        </w:tc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40</w:t>
            </w:r>
          </w:p>
        </w:tc>
        <w:tc>
          <w:tcPr>
            <w:tcW w:w="1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left="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2.0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50.7</w:t>
            </w:r>
          </w:p>
        </w:tc>
      </w:tr>
    </w:tbl>
    <w:p w:rsidR="00096870" w:rsidRDefault="00096870">
      <w:pPr>
        <w:spacing w:line="264" w:lineRule="exact"/>
        <w:jc w:val="center"/>
        <w:rPr>
          <w:rFonts w:ascii="Calibri" w:eastAsia="Calibri" w:hAnsi="Calibri" w:cs="Calibri"/>
        </w:rPr>
        <w:sectPr w:rsidR="00096870">
          <w:pgSz w:w="11910" w:h="16840"/>
          <w:pgMar w:top="1080" w:right="1240" w:bottom="700" w:left="680" w:header="0" w:footer="509" w:gutter="0"/>
          <w:cols w:space="720"/>
        </w:sectPr>
      </w:pPr>
    </w:p>
    <w:p w:rsidR="00096870" w:rsidRDefault="002A6B7E">
      <w:pPr>
        <w:pStyle w:val="Heading2"/>
        <w:spacing w:before="22"/>
        <w:ind w:left="2818" w:firstLine="1053"/>
        <w:rPr>
          <w:b w:val="0"/>
          <w:bCs w:val="0"/>
        </w:rPr>
      </w:pPr>
      <w:bookmarkStart w:id="29" w:name="_bookmark22"/>
      <w:bookmarkEnd w:id="29"/>
      <w:r>
        <w:rPr>
          <w:color w:val="1D1B11"/>
          <w:spacing w:val="-1"/>
        </w:rPr>
        <w:t>Annex</w:t>
      </w:r>
      <w:r>
        <w:rPr>
          <w:color w:val="1D1B11"/>
          <w:spacing w:val="-6"/>
        </w:rPr>
        <w:t xml:space="preserve"> </w:t>
      </w:r>
      <w:r>
        <w:rPr>
          <w:color w:val="1D1B11"/>
        </w:rPr>
        <w:t>D</w:t>
      </w:r>
      <w:r>
        <w:rPr>
          <w:color w:val="1D1B11"/>
          <w:spacing w:val="-6"/>
        </w:rPr>
        <w:t xml:space="preserve"> </w:t>
      </w:r>
      <w:r>
        <w:rPr>
          <w:color w:val="1D1B11"/>
          <w:spacing w:val="-1"/>
        </w:rPr>
        <w:t>(informative)</w:t>
      </w:r>
    </w:p>
    <w:p w:rsidR="00096870" w:rsidRPr="00DB59F7" w:rsidRDefault="002A6B7E" w:rsidP="00DB59F7">
      <w:pPr>
        <w:spacing w:before="98"/>
        <w:ind w:left="281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color w:val="1D1B11"/>
          <w:spacing w:val="-1"/>
          <w:sz w:val="24"/>
        </w:rPr>
        <w:t>Prediction</w:t>
      </w:r>
      <w:r>
        <w:rPr>
          <w:rFonts w:ascii="Calibri"/>
          <w:b/>
          <w:color w:val="1D1B11"/>
          <w:spacing w:val="-6"/>
          <w:sz w:val="24"/>
        </w:rPr>
        <w:t xml:space="preserve"> </w:t>
      </w:r>
      <w:r>
        <w:rPr>
          <w:rFonts w:ascii="Calibri"/>
          <w:b/>
          <w:color w:val="1D1B11"/>
          <w:sz w:val="24"/>
        </w:rPr>
        <w:t>of</w:t>
      </w:r>
      <w:r>
        <w:rPr>
          <w:rFonts w:ascii="Calibri"/>
          <w:b/>
          <w:color w:val="1D1B11"/>
          <w:spacing w:val="-5"/>
          <w:sz w:val="24"/>
        </w:rPr>
        <w:t xml:space="preserve"> </w:t>
      </w:r>
      <w:r>
        <w:rPr>
          <w:rFonts w:ascii="Calibri"/>
          <w:b/>
          <w:color w:val="1D1B11"/>
          <w:spacing w:val="-1"/>
          <w:sz w:val="24"/>
        </w:rPr>
        <w:t>natural</w:t>
      </w:r>
      <w:r>
        <w:rPr>
          <w:rFonts w:ascii="Calibri"/>
          <w:b/>
          <w:color w:val="1D1B11"/>
          <w:spacing w:val="-5"/>
          <w:sz w:val="24"/>
        </w:rPr>
        <w:t xml:space="preserve"> </w:t>
      </w:r>
      <w:r>
        <w:rPr>
          <w:rFonts w:ascii="Calibri"/>
          <w:b/>
          <w:color w:val="1D1B11"/>
          <w:spacing w:val="-1"/>
          <w:sz w:val="24"/>
        </w:rPr>
        <w:t>wet</w:t>
      </w:r>
      <w:r>
        <w:rPr>
          <w:rFonts w:ascii="Calibri"/>
          <w:b/>
          <w:color w:val="1D1B11"/>
          <w:spacing w:val="-4"/>
          <w:sz w:val="24"/>
        </w:rPr>
        <w:t xml:space="preserve"> </w:t>
      </w:r>
      <w:r>
        <w:rPr>
          <w:rFonts w:ascii="Calibri"/>
          <w:b/>
          <w:color w:val="1D1B11"/>
          <w:spacing w:val="-1"/>
          <w:sz w:val="24"/>
        </w:rPr>
        <w:t>bulb</w:t>
      </w:r>
      <w:r>
        <w:rPr>
          <w:rFonts w:ascii="Calibri"/>
          <w:b/>
          <w:color w:val="1D1B11"/>
          <w:spacing w:val="-5"/>
          <w:sz w:val="24"/>
        </w:rPr>
        <w:t xml:space="preserve"> </w:t>
      </w:r>
      <w:r>
        <w:rPr>
          <w:rFonts w:ascii="Calibri"/>
          <w:b/>
          <w:color w:val="1D1B11"/>
          <w:spacing w:val="-1"/>
          <w:sz w:val="24"/>
        </w:rPr>
        <w:t>temperature</w:t>
      </w:r>
    </w:p>
    <w:p w:rsidR="00096870" w:rsidRDefault="002A6B7E">
      <w:pPr>
        <w:pStyle w:val="BodyText"/>
        <w:spacing w:before="115" w:line="268" w:lineRule="exact"/>
        <w:ind w:right="449"/>
        <w:jc w:val="both"/>
      </w:pPr>
      <w:r>
        <w:rPr>
          <w:color w:val="1D1B11"/>
          <w:spacing w:val="-1"/>
        </w:rPr>
        <w:t>The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indirect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evaluation</w:t>
      </w:r>
      <w:r>
        <w:rPr>
          <w:color w:val="1D1B11"/>
          <w:spacing w:val="6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t</w:t>
      </w:r>
      <w:r>
        <w:rPr>
          <w:color w:val="1D1B11"/>
          <w:spacing w:val="-1"/>
          <w:position w:val="-2"/>
          <w:sz w:val="14"/>
        </w:rPr>
        <w:t>nw</w:t>
      </w:r>
      <w:r>
        <w:rPr>
          <w:color w:val="1D1B11"/>
          <w:spacing w:val="25"/>
          <w:position w:val="-2"/>
          <w:sz w:val="14"/>
        </w:rPr>
        <w:t xml:space="preserve"> </w:t>
      </w:r>
      <w:r>
        <w:rPr>
          <w:color w:val="1D1B11"/>
          <w:spacing w:val="-1"/>
        </w:rPr>
        <w:t>by</w:t>
      </w:r>
      <w:r>
        <w:rPr>
          <w:color w:val="1D1B11"/>
          <w:spacing w:val="8"/>
        </w:rPr>
        <w:t xml:space="preserve"> </w:t>
      </w:r>
      <w:r>
        <w:rPr>
          <w:color w:val="1D1B11"/>
          <w:spacing w:val="-1"/>
        </w:rPr>
        <w:t>calculation</w:t>
      </w:r>
      <w:r>
        <w:rPr>
          <w:color w:val="1D1B11"/>
          <w:spacing w:val="6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neither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simple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nor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reliable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2"/>
        </w:rPr>
        <w:t>especially</w:t>
      </w:r>
      <w:r>
        <w:rPr>
          <w:color w:val="1D1B11"/>
          <w:spacing w:val="8"/>
        </w:rPr>
        <w:t xml:space="preserve"> </w:t>
      </w:r>
      <w:r>
        <w:rPr>
          <w:color w:val="1D1B11"/>
        </w:rPr>
        <w:t>when</w:t>
      </w:r>
      <w:r>
        <w:rPr>
          <w:color w:val="1D1B11"/>
          <w:spacing w:val="4"/>
        </w:rPr>
        <w:t xml:space="preserve"> </w:t>
      </w:r>
      <w:r>
        <w:rPr>
          <w:color w:val="1D1B11"/>
        </w:rPr>
        <w:t>air</w:t>
      </w:r>
      <w:r>
        <w:rPr>
          <w:color w:val="1D1B11"/>
          <w:spacing w:val="4"/>
        </w:rPr>
        <w:t xml:space="preserve"> </w:t>
      </w:r>
      <w:r>
        <w:rPr>
          <w:color w:val="1D1B11"/>
          <w:spacing w:val="-1"/>
        </w:rPr>
        <w:t>velocity</w:t>
      </w:r>
      <w:r>
        <w:rPr>
          <w:color w:val="1D1B11"/>
          <w:spacing w:val="87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11"/>
        </w:rPr>
        <w:t xml:space="preserve"> </w:t>
      </w:r>
      <w:r>
        <w:rPr>
          <w:color w:val="1D1B11"/>
        </w:rPr>
        <w:t>low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and</w:t>
      </w:r>
      <w:r>
        <w:rPr>
          <w:color w:val="1D1B11"/>
          <w:spacing w:val="11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11"/>
        </w:rPr>
        <w:t xml:space="preserve"> </w:t>
      </w:r>
      <w:r>
        <w:rPr>
          <w:color w:val="1D1B11"/>
          <w:spacing w:val="-1"/>
        </w:rPr>
        <w:t>conditions</w:t>
      </w:r>
      <w:r>
        <w:rPr>
          <w:color w:val="1D1B11"/>
          <w:spacing w:val="10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7"/>
        </w:rPr>
        <w:t xml:space="preserve"> </w:t>
      </w:r>
      <w:r>
        <w:rPr>
          <w:color w:val="1D1B11"/>
          <w:spacing w:val="-1"/>
        </w:rPr>
        <w:t>natural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convection.</w:t>
      </w:r>
      <w:r>
        <w:rPr>
          <w:color w:val="1D1B11"/>
          <w:spacing w:val="14"/>
        </w:rPr>
        <w:t xml:space="preserve"> </w:t>
      </w:r>
      <w:r>
        <w:rPr>
          <w:color w:val="1D1B11"/>
        </w:rPr>
        <w:t>It</w:t>
      </w:r>
      <w:r>
        <w:rPr>
          <w:color w:val="1D1B11"/>
          <w:spacing w:val="10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11"/>
        </w:rPr>
        <w:t xml:space="preserve"> </w:t>
      </w:r>
      <w:r>
        <w:rPr>
          <w:color w:val="1D1B11"/>
          <w:spacing w:val="-2"/>
        </w:rPr>
        <w:t>not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recommended,</w:t>
      </w:r>
      <w:r>
        <w:rPr>
          <w:color w:val="1D1B11"/>
          <w:spacing w:val="11"/>
        </w:rPr>
        <w:t xml:space="preserve"> </w:t>
      </w:r>
      <w:r>
        <w:rPr>
          <w:color w:val="1D1B11"/>
          <w:spacing w:val="-1"/>
        </w:rPr>
        <w:t>however</w:t>
      </w:r>
      <w:r>
        <w:rPr>
          <w:color w:val="1D1B11"/>
          <w:spacing w:val="9"/>
        </w:rPr>
        <w:t xml:space="preserve"> </w:t>
      </w:r>
      <w:r>
        <w:rPr>
          <w:color w:val="1D1B11"/>
        </w:rPr>
        <w:t>it</w:t>
      </w:r>
      <w:r>
        <w:rPr>
          <w:color w:val="1D1B11"/>
          <w:spacing w:val="12"/>
        </w:rPr>
        <w:t xml:space="preserve"> </w:t>
      </w:r>
      <w:r>
        <w:rPr>
          <w:color w:val="1D1B11"/>
        </w:rPr>
        <w:t>can</w:t>
      </w:r>
      <w:r>
        <w:rPr>
          <w:color w:val="1D1B11"/>
          <w:spacing w:val="11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  <w:spacing w:val="10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9"/>
        </w:rPr>
        <w:t xml:space="preserve"> </w:t>
      </w:r>
      <w:r>
        <w:rPr>
          <w:color w:val="1D1B11"/>
          <w:spacing w:val="-1"/>
        </w:rPr>
        <w:t>interest</w:t>
      </w:r>
      <w:r>
        <w:rPr>
          <w:color w:val="1D1B11"/>
          <w:spacing w:val="54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-1"/>
        </w:rPr>
        <w:t xml:space="preserve"> some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applications.</w:t>
      </w:r>
    </w:p>
    <w:p w:rsidR="00096870" w:rsidRDefault="002A6B7E">
      <w:pPr>
        <w:pStyle w:val="BodyText"/>
        <w:spacing w:before="121" w:line="268" w:lineRule="exact"/>
        <w:ind w:right="446"/>
        <w:jc w:val="both"/>
        <w:rPr>
          <w:color w:val="1D1B11"/>
          <w:spacing w:val="-1"/>
        </w:rPr>
      </w:pPr>
      <w:r>
        <w:rPr>
          <w:color w:val="1D1B11"/>
        </w:rPr>
        <w:t>Based</w:t>
      </w:r>
      <w:r>
        <w:rPr>
          <w:color w:val="1D1B11"/>
          <w:spacing w:val="28"/>
        </w:rPr>
        <w:t xml:space="preserve"> </w:t>
      </w:r>
      <w:r>
        <w:rPr>
          <w:color w:val="1D1B11"/>
        </w:rPr>
        <w:t>on</w:t>
      </w:r>
      <w:r>
        <w:rPr>
          <w:color w:val="1D1B11"/>
          <w:spacing w:val="28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29"/>
        </w:rPr>
        <w:t xml:space="preserve"> </w:t>
      </w:r>
      <w:r>
        <w:rPr>
          <w:color w:val="1D1B11"/>
          <w:spacing w:val="-1"/>
        </w:rPr>
        <w:t>heat</w:t>
      </w:r>
      <w:r>
        <w:rPr>
          <w:color w:val="1D1B11"/>
          <w:spacing w:val="29"/>
        </w:rPr>
        <w:t xml:space="preserve"> </w:t>
      </w:r>
      <w:r>
        <w:rPr>
          <w:color w:val="1D1B11"/>
          <w:spacing w:val="-1"/>
        </w:rPr>
        <w:t>balance</w:t>
      </w:r>
      <w:r>
        <w:rPr>
          <w:color w:val="1D1B11"/>
          <w:spacing w:val="30"/>
        </w:rPr>
        <w:t xml:space="preserve"> </w:t>
      </w:r>
      <w:r>
        <w:rPr>
          <w:color w:val="1D1B11"/>
          <w:spacing w:val="-1"/>
        </w:rPr>
        <w:t>equation</w:t>
      </w:r>
      <w:r>
        <w:rPr>
          <w:color w:val="1D1B11"/>
          <w:spacing w:val="26"/>
        </w:rPr>
        <w:t xml:space="preserve"> </w:t>
      </w:r>
      <w:r>
        <w:rPr>
          <w:color w:val="1D1B11"/>
        </w:rPr>
        <w:t>o</w:t>
      </w:r>
      <w:r w:rsidR="00AF5BFE">
        <w:rPr>
          <w:color w:val="1D1B11"/>
        </w:rPr>
        <w:t>f</w:t>
      </w:r>
      <w:r>
        <w:rPr>
          <w:color w:val="1D1B11"/>
          <w:spacing w:val="28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28"/>
        </w:rPr>
        <w:t xml:space="preserve"> </w:t>
      </w:r>
      <w:r>
        <w:rPr>
          <w:color w:val="1D1B11"/>
          <w:spacing w:val="-1"/>
        </w:rPr>
        <w:t>wet</w:t>
      </w:r>
      <w:r>
        <w:rPr>
          <w:color w:val="1D1B11"/>
          <w:spacing w:val="32"/>
        </w:rPr>
        <w:t xml:space="preserve"> </w:t>
      </w:r>
      <w:r>
        <w:rPr>
          <w:color w:val="1D1B11"/>
          <w:spacing w:val="-1"/>
        </w:rPr>
        <w:t>wick,</w:t>
      </w:r>
      <w:r>
        <w:rPr>
          <w:color w:val="1D1B11"/>
          <w:spacing w:val="30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28"/>
        </w:rPr>
        <w:t xml:space="preserve"> </w:t>
      </w:r>
      <w:r>
        <w:rPr>
          <w:color w:val="1D1B11"/>
          <w:spacing w:val="-1"/>
        </w:rPr>
        <w:t>following</w:t>
      </w:r>
      <w:r>
        <w:rPr>
          <w:color w:val="1D1B11"/>
          <w:spacing w:val="28"/>
        </w:rPr>
        <w:t xml:space="preserve"> </w:t>
      </w:r>
      <w:r>
        <w:rPr>
          <w:color w:val="1D1B11"/>
          <w:spacing w:val="-1"/>
        </w:rPr>
        <w:t>equation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1"/>
        </w:rPr>
        <w:t>(to</w:t>
      </w:r>
      <w:r>
        <w:rPr>
          <w:color w:val="1D1B11"/>
          <w:spacing w:val="30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  <w:spacing w:val="29"/>
        </w:rPr>
        <w:t xml:space="preserve"> </w:t>
      </w:r>
      <w:r>
        <w:rPr>
          <w:color w:val="1D1B11"/>
          <w:spacing w:val="-1"/>
        </w:rPr>
        <w:t>solved</w:t>
      </w:r>
      <w:r>
        <w:rPr>
          <w:color w:val="1D1B11"/>
          <w:spacing w:val="28"/>
        </w:rPr>
        <w:t xml:space="preserve"> </w:t>
      </w:r>
      <w:r>
        <w:rPr>
          <w:color w:val="1D1B11"/>
          <w:spacing w:val="-1"/>
        </w:rPr>
        <w:t>by</w:t>
      </w:r>
      <w:r>
        <w:rPr>
          <w:color w:val="1D1B11"/>
          <w:spacing w:val="30"/>
        </w:rPr>
        <w:t xml:space="preserve"> </w:t>
      </w:r>
      <w:r>
        <w:rPr>
          <w:color w:val="1D1B11"/>
        </w:rPr>
        <w:t>an</w:t>
      </w:r>
      <w:r>
        <w:rPr>
          <w:color w:val="1D1B11"/>
          <w:spacing w:val="67"/>
        </w:rPr>
        <w:t xml:space="preserve"> </w:t>
      </w:r>
      <w:r>
        <w:rPr>
          <w:color w:val="1D1B11"/>
          <w:spacing w:val="-1"/>
        </w:rPr>
        <w:t>iterative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procedure)</w:t>
      </w:r>
      <w:r>
        <w:rPr>
          <w:color w:val="1D1B11"/>
          <w:spacing w:val="13"/>
        </w:rPr>
        <w:t xml:space="preserve"> </w:t>
      </w:r>
      <w:r>
        <w:rPr>
          <w:color w:val="1D1B11"/>
        </w:rPr>
        <w:t>can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used</w:t>
      </w:r>
      <w:r>
        <w:rPr>
          <w:color w:val="1D1B11"/>
          <w:spacing w:val="13"/>
        </w:rPr>
        <w:t xml:space="preserve"> </w:t>
      </w:r>
      <w:r>
        <w:rPr>
          <w:color w:val="1D1B11"/>
        </w:rPr>
        <w:t>to</w:t>
      </w:r>
      <w:r>
        <w:rPr>
          <w:color w:val="1D1B11"/>
          <w:spacing w:val="13"/>
        </w:rPr>
        <w:t xml:space="preserve"> </w:t>
      </w:r>
      <w:r>
        <w:rPr>
          <w:color w:val="1D1B11"/>
        </w:rPr>
        <w:t>obtain</w:t>
      </w:r>
      <w:r>
        <w:rPr>
          <w:color w:val="1D1B11"/>
          <w:spacing w:val="12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natural</w:t>
      </w:r>
      <w:r>
        <w:rPr>
          <w:color w:val="1D1B11"/>
          <w:spacing w:val="12"/>
        </w:rPr>
        <w:t xml:space="preserve"> </w:t>
      </w:r>
      <w:r>
        <w:rPr>
          <w:color w:val="1D1B11"/>
        </w:rPr>
        <w:t>wet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bulb</w:t>
      </w:r>
      <w:r>
        <w:rPr>
          <w:color w:val="1D1B11"/>
          <w:spacing w:val="11"/>
        </w:rPr>
        <w:t xml:space="preserve"> </w:t>
      </w:r>
      <w:r>
        <w:rPr>
          <w:color w:val="1D1B11"/>
          <w:spacing w:val="-1"/>
        </w:rPr>
        <w:t>temperature(t</w:t>
      </w:r>
      <w:r>
        <w:rPr>
          <w:color w:val="1D1B11"/>
          <w:spacing w:val="-1"/>
          <w:position w:val="-2"/>
          <w:sz w:val="14"/>
        </w:rPr>
        <w:t>nw</w:t>
      </w:r>
      <w:r>
        <w:rPr>
          <w:color w:val="1D1B11"/>
          <w:spacing w:val="-1"/>
        </w:rPr>
        <w:t>,</w:t>
      </w:r>
      <w:r>
        <w:rPr>
          <w:color w:val="1D1B11"/>
          <w:spacing w:val="-1"/>
          <w:position w:val="10"/>
          <w:sz w:val="14"/>
        </w:rPr>
        <w:t>o</w:t>
      </w:r>
      <w:r>
        <w:rPr>
          <w:color w:val="1D1B11"/>
          <w:spacing w:val="-1"/>
        </w:rPr>
        <w:t>C)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from</w:t>
      </w:r>
      <w:r>
        <w:rPr>
          <w:color w:val="1D1B11"/>
          <w:spacing w:val="14"/>
        </w:rPr>
        <w:t xml:space="preserve"> </w:t>
      </w:r>
      <w:r>
        <w:rPr>
          <w:color w:val="1D1B11"/>
        </w:rPr>
        <w:t>air</w:t>
      </w:r>
      <w:r>
        <w:rPr>
          <w:color w:val="1D1B11"/>
          <w:spacing w:val="69"/>
        </w:rPr>
        <w:t xml:space="preserve"> </w:t>
      </w:r>
      <w:r>
        <w:rPr>
          <w:color w:val="1D1B11"/>
          <w:spacing w:val="-1"/>
        </w:rPr>
        <w:t>temperature</w:t>
      </w:r>
      <w:r>
        <w:rPr>
          <w:color w:val="1D1B11"/>
          <w:spacing w:val="23"/>
        </w:rPr>
        <w:t xml:space="preserve"> </w:t>
      </w:r>
      <w:r>
        <w:rPr>
          <w:color w:val="1D1B11"/>
          <w:spacing w:val="-1"/>
        </w:rPr>
        <w:t>(t</w:t>
      </w:r>
      <w:r>
        <w:rPr>
          <w:color w:val="1D1B11"/>
          <w:spacing w:val="-1"/>
          <w:position w:val="-2"/>
          <w:sz w:val="14"/>
        </w:rPr>
        <w:t>a</w:t>
      </w:r>
      <w:r>
        <w:rPr>
          <w:color w:val="1D1B11"/>
          <w:spacing w:val="-1"/>
        </w:rPr>
        <w:t>,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  <w:position w:val="10"/>
          <w:sz w:val="14"/>
        </w:rPr>
        <w:t>o</w:t>
      </w:r>
      <w:r>
        <w:rPr>
          <w:color w:val="1D1B11"/>
          <w:spacing w:val="-1"/>
        </w:rPr>
        <w:t>C),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mean</w:t>
      </w:r>
      <w:r>
        <w:rPr>
          <w:color w:val="1D1B11"/>
          <w:spacing w:val="20"/>
        </w:rPr>
        <w:t xml:space="preserve"> </w:t>
      </w:r>
      <w:r>
        <w:rPr>
          <w:color w:val="1D1B11"/>
          <w:spacing w:val="-1"/>
        </w:rPr>
        <w:t>radiant</w:t>
      </w:r>
      <w:r>
        <w:rPr>
          <w:color w:val="1D1B11"/>
          <w:spacing w:val="25"/>
        </w:rPr>
        <w:t xml:space="preserve"> </w:t>
      </w:r>
      <w:r>
        <w:rPr>
          <w:color w:val="1D1B11"/>
          <w:spacing w:val="-1"/>
        </w:rPr>
        <w:t>temperature</w:t>
      </w:r>
      <w:r>
        <w:rPr>
          <w:color w:val="1D1B11"/>
          <w:spacing w:val="25"/>
        </w:rPr>
        <w:t xml:space="preserve"> </w:t>
      </w:r>
      <w:r>
        <w:rPr>
          <w:color w:val="1D1B11"/>
          <w:spacing w:val="-1"/>
        </w:rPr>
        <w:t>(t</w:t>
      </w:r>
      <w:r>
        <w:rPr>
          <w:color w:val="1D1B11"/>
          <w:spacing w:val="-1"/>
          <w:position w:val="-2"/>
          <w:sz w:val="14"/>
        </w:rPr>
        <w:t>r</w:t>
      </w:r>
      <w:r>
        <w:rPr>
          <w:color w:val="1D1B11"/>
          <w:spacing w:val="-1"/>
        </w:rPr>
        <w:t>,</w:t>
      </w:r>
      <w:r>
        <w:rPr>
          <w:color w:val="1D1B11"/>
          <w:spacing w:val="25"/>
        </w:rPr>
        <w:t xml:space="preserve"> </w:t>
      </w:r>
      <w:r>
        <w:rPr>
          <w:color w:val="1D1B11"/>
          <w:spacing w:val="-1"/>
          <w:position w:val="10"/>
          <w:sz w:val="14"/>
        </w:rPr>
        <w:t>o</w:t>
      </w:r>
      <w:r>
        <w:rPr>
          <w:color w:val="1D1B11"/>
          <w:spacing w:val="-1"/>
        </w:rPr>
        <w:t>C),</w:t>
      </w:r>
      <w:r>
        <w:rPr>
          <w:color w:val="1D1B11"/>
          <w:spacing w:val="23"/>
        </w:rPr>
        <w:t xml:space="preserve"> </w:t>
      </w:r>
      <w:r>
        <w:rPr>
          <w:color w:val="1D1B11"/>
        </w:rPr>
        <w:t>air</w:t>
      </w:r>
      <w:r>
        <w:rPr>
          <w:color w:val="1D1B11"/>
          <w:spacing w:val="23"/>
        </w:rPr>
        <w:t xml:space="preserve"> </w:t>
      </w:r>
      <w:r>
        <w:rPr>
          <w:color w:val="1D1B11"/>
          <w:spacing w:val="-1"/>
        </w:rPr>
        <w:t>velocity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1"/>
        </w:rPr>
        <w:t>(v</w:t>
      </w:r>
      <w:r>
        <w:rPr>
          <w:color w:val="1D1B11"/>
          <w:spacing w:val="-1"/>
          <w:position w:val="-2"/>
          <w:sz w:val="14"/>
        </w:rPr>
        <w:t>a</w:t>
      </w:r>
      <w:r>
        <w:rPr>
          <w:color w:val="1D1B11"/>
          <w:spacing w:val="-1"/>
        </w:rPr>
        <w:t>,</w:t>
      </w:r>
      <w:r>
        <w:rPr>
          <w:color w:val="1D1B11"/>
          <w:spacing w:val="21"/>
        </w:rPr>
        <w:t xml:space="preserve"> </w:t>
      </w:r>
      <w:r>
        <w:rPr>
          <w:color w:val="1D1B11"/>
          <w:spacing w:val="-1"/>
        </w:rPr>
        <w:t>ms</w:t>
      </w:r>
      <w:r>
        <w:rPr>
          <w:color w:val="1D1B11"/>
          <w:spacing w:val="-1"/>
          <w:position w:val="10"/>
          <w:sz w:val="14"/>
        </w:rPr>
        <w:t>-1</w:t>
      </w:r>
      <w:r>
        <w:rPr>
          <w:color w:val="1D1B11"/>
          <w:spacing w:val="-1"/>
        </w:rPr>
        <w:t>)</w:t>
      </w:r>
      <w:r>
        <w:rPr>
          <w:color w:val="1D1B11"/>
          <w:spacing w:val="25"/>
        </w:rPr>
        <w:t xml:space="preserve"> </w:t>
      </w:r>
      <w:r>
        <w:rPr>
          <w:color w:val="1D1B11"/>
          <w:spacing w:val="-2"/>
        </w:rPr>
        <w:t>and</w:t>
      </w:r>
      <w:r>
        <w:rPr>
          <w:color w:val="1D1B11"/>
          <w:spacing w:val="22"/>
        </w:rPr>
        <w:t xml:space="preserve"> </w:t>
      </w:r>
      <w:r>
        <w:rPr>
          <w:color w:val="1D1B11"/>
        </w:rPr>
        <w:t>relative</w:t>
      </w:r>
      <w:r>
        <w:rPr>
          <w:color w:val="1D1B11"/>
          <w:spacing w:val="25"/>
        </w:rPr>
        <w:t xml:space="preserve"> </w:t>
      </w:r>
      <w:r>
        <w:rPr>
          <w:color w:val="1D1B11"/>
          <w:spacing w:val="-1"/>
        </w:rPr>
        <w:t>humidity</w:t>
      </w:r>
      <w:r>
        <w:rPr>
          <w:color w:val="1D1B11"/>
          <w:spacing w:val="69"/>
        </w:rPr>
        <w:t xml:space="preserve"> </w:t>
      </w:r>
      <w:r>
        <w:rPr>
          <w:color w:val="1D1B11"/>
          <w:spacing w:val="-1"/>
        </w:rPr>
        <w:t>values:</w:t>
      </w:r>
    </w:p>
    <w:p w:rsidR="00AF5BFE" w:rsidRDefault="00AF5BFE">
      <w:pPr>
        <w:pStyle w:val="BodyText"/>
        <w:spacing w:before="121" w:line="268" w:lineRule="exact"/>
        <w:ind w:right="446"/>
        <w:jc w:val="both"/>
      </w:pPr>
    </w:p>
    <w:p w:rsidR="00096870" w:rsidRDefault="00096870">
      <w:pPr>
        <w:spacing w:line="268" w:lineRule="exact"/>
        <w:jc w:val="both"/>
        <w:sectPr w:rsidR="00096870">
          <w:pgSz w:w="11910" w:h="16840"/>
          <w:pgMar w:top="1080" w:right="680" w:bottom="720" w:left="1260" w:header="0" w:footer="526" w:gutter="0"/>
          <w:cols w:space="720"/>
        </w:sectPr>
      </w:pPr>
    </w:p>
    <w:p w:rsidR="00096870" w:rsidRDefault="002A6B7E">
      <w:pPr>
        <w:spacing w:before="45" w:line="149" w:lineRule="exac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w w:val="105"/>
          <w:position w:val="1"/>
          <w:sz w:val="20"/>
          <w:szCs w:val="20"/>
        </w:rPr>
        <w:t>4.18</w:t>
      </w:r>
      <w:r>
        <w:rPr>
          <w:rFonts w:ascii="Symbol" w:eastAsia="Symbol" w:hAnsi="Symbol" w:cs="Symbol"/>
          <w:spacing w:val="1"/>
          <w:w w:val="105"/>
          <w:position w:val="1"/>
          <w:sz w:val="20"/>
          <w:szCs w:val="20"/>
        </w:rPr>
        <w:t></w:t>
      </w:r>
      <w:r>
        <w:rPr>
          <w:rFonts w:ascii="Symbol" w:eastAsia="Symbol" w:hAnsi="Symbol" w:cs="Symbol"/>
          <w:spacing w:val="-34"/>
          <w:w w:val="105"/>
          <w:position w:val="1"/>
          <w:sz w:val="20"/>
          <w:szCs w:val="20"/>
        </w:rPr>
        <w:t></w:t>
      </w:r>
      <w:r>
        <w:rPr>
          <w:rFonts w:ascii="Times New Roman" w:eastAsia="Times New Roman" w:hAnsi="Times New Roman" w:cs="Times New Roman"/>
          <w:i/>
          <w:spacing w:val="-2"/>
          <w:w w:val="105"/>
          <w:position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2"/>
          <w:w w:val="105"/>
          <w:position w:val="11"/>
          <w:sz w:val="11"/>
          <w:szCs w:val="11"/>
        </w:rPr>
        <w:t>0.444</w:t>
      </w:r>
      <w:r>
        <w:rPr>
          <w:rFonts w:ascii="Times New Roman" w:eastAsia="Times New Roman" w:hAnsi="Times New Roman" w:cs="Times New Roman"/>
          <w:spacing w:val="9"/>
          <w:w w:val="105"/>
          <w:position w:val="11"/>
          <w:sz w:val="11"/>
          <w:szCs w:val="11"/>
        </w:rPr>
        <w:t xml:space="preserve"> </w:t>
      </w:r>
      <w:r>
        <w:rPr>
          <w:rFonts w:ascii="Symbol" w:eastAsia="Symbol" w:hAnsi="Symbol" w:cs="Symbol"/>
          <w:spacing w:val="3"/>
          <w:w w:val="105"/>
          <w:sz w:val="26"/>
          <w:szCs w:val="26"/>
        </w:rPr>
        <w:t></w:t>
      </w:r>
      <w:r>
        <w:rPr>
          <w:rFonts w:ascii="Times New Roman" w:eastAsia="Times New Roman" w:hAnsi="Times New Roman" w:cs="Times New Roman"/>
          <w:i/>
          <w:spacing w:val="3"/>
          <w:w w:val="105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w w:val="105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5"/>
          <w:w w:val="105"/>
          <w:position w:val="1"/>
          <w:sz w:val="20"/>
          <w:szCs w:val="20"/>
        </w:rPr>
        <w:t xml:space="preserve"> </w:t>
      </w:r>
      <w:r>
        <w:rPr>
          <w:rFonts w:ascii="Symbol" w:eastAsia="Symbol" w:hAnsi="Symbol" w:cs="Symbol"/>
          <w:w w:val="105"/>
          <w:position w:val="1"/>
          <w:sz w:val="20"/>
          <w:szCs w:val="20"/>
        </w:rPr>
        <w:t></w:t>
      </w:r>
      <w:r>
        <w:rPr>
          <w:rFonts w:ascii="Symbol" w:eastAsia="Symbol" w:hAnsi="Symbol" w:cs="Symbol"/>
          <w:spacing w:val="-31"/>
          <w:w w:val="105"/>
          <w:position w:val="1"/>
          <w:sz w:val="20"/>
          <w:szCs w:val="20"/>
        </w:rPr>
        <w:t></w:t>
      </w:r>
      <w:r>
        <w:rPr>
          <w:rFonts w:ascii="Times New Roman" w:eastAsia="Times New Roman" w:hAnsi="Times New Roman" w:cs="Times New Roman"/>
          <w:i/>
          <w:w w:val="105"/>
          <w:position w:val="1"/>
          <w:sz w:val="20"/>
          <w:szCs w:val="20"/>
        </w:rPr>
        <w:t>t</w:t>
      </w:r>
    </w:p>
    <w:p w:rsidR="00096870" w:rsidRDefault="002A6B7E">
      <w:pPr>
        <w:spacing w:before="45" w:line="149" w:lineRule="exact"/>
        <w:ind w:left="132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Symbol" w:eastAsia="Symbol" w:hAnsi="Symbol" w:cs="Symbol"/>
          <w:sz w:val="26"/>
          <w:szCs w:val="26"/>
        </w:rPr>
        <w:t></w:t>
      </w:r>
      <w:r>
        <w:rPr>
          <w:rFonts w:ascii="Symbol" w:eastAsia="Symbol" w:hAnsi="Symbol" w:cs="Symbol"/>
          <w:spacing w:val="-37"/>
          <w:sz w:val="26"/>
          <w:szCs w:val="26"/>
        </w:rPr>
        <w:t></w:t>
      </w:r>
      <w:r>
        <w:rPr>
          <w:rFonts w:ascii="Symbol" w:eastAsia="Symbol" w:hAnsi="Symbol" w:cs="Symbol"/>
          <w:position w:val="1"/>
          <w:sz w:val="20"/>
          <w:szCs w:val="20"/>
        </w:rPr>
        <w:t>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10</w:t>
      </w:r>
      <w:r>
        <w:rPr>
          <w:rFonts w:ascii="Symbol" w:eastAsia="Symbol" w:hAnsi="Symbol" w:cs="Symbol"/>
          <w:position w:val="11"/>
          <w:sz w:val="11"/>
          <w:szCs w:val="11"/>
        </w:rPr>
        <w:t></w:t>
      </w:r>
      <w:r>
        <w:rPr>
          <w:rFonts w:ascii="Times New Roman" w:eastAsia="Times New Roman" w:hAnsi="Times New Roman" w:cs="Times New Roman"/>
          <w:position w:val="11"/>
          <w:sz w:val="11"/>
          <w:szCs w:val="11"/>
        </w:rPr>
        <w:t>8</w:t>
      </w:r>
      <w:r>
        <w:rPr>
          <w:rFonts w:ascii="Times New Roman" w:eastAsia="Times New Roman" w:hAnsi="Times New Roman" w:cs="Times New Roman"/>
          <w:spacing w:val="17"/>
          <w:position w:val="11"/>
          <w:sz w:val="11"/>
          <w:szCs w:val="11"/>
        </w:rPr>
        <w:t xml:space="preserve"> </w:t>
      </w:r>
      <w:r>
        <w:rPr>
          <w:rFonts w:ascii="Symbol" w:eastAsia="Symbol" w:hAnsi="Symbol" w:cs="Symbol"/>
          <w:position w:val="1"/>
          <w:sz w:val="20"/>
          <w:szCs w:val="20"/>
        </w:rPr>
        <w:t></w:t>
      </w:r>
      <w:r>
        <w:rPr>
          <w:rFonts w:ascii="Symbol" w:eastAsia="Symbol" w:hAnsi="Symbol" w:cs="Symbol"/>
          <w:spacing w:val="-23"/>
          <w:position w:val="1"/>
          <w:sz w:val="20"/>
          <w:szCs w:val="20"/>
        </w:rPr>
        <w:t></w:t>
      </w:r>
      <w:r>
        <w:rPr>
          <w:rFonts w:ascii="Symbol" w:eastAsia="Symbol" w:hAnsi="Symbol" w:cs="Symbol"/>
          <w:spacing w:val="1"/>
          <w:position w:val="5"/>
          <w:sz w:val="20"/>
          <w:szCs w:val="20"/>
        </w:rPr>
        <w:t></w:t>
      </w:r>
      <w:r>
        <w:rPr>
          <w:rFonts w:ascii="Symbol" w:eastAsia="Symbol" w:hAnsi="Symbol" w:cs="Symbol"/>
          <w:spacing w:val="2"/>
          <w:sz w:val="26"/>
          <w:szCs w:val="26"/>
        </w:rPr>
        <w:t></w:t>
      </w:r>
      <w:r>
        <w:rPr>
          <w:rFonts w:ascii="Times New Roman" w:eastAsia="Times New Roman" w:hAnsi="Times New Roman" w:cs="Times New Roman"/>
          <w:i/>
          <w:spacing w:val="1"/>
          <w:position w:val="1"/>
          <w:sz w:val="20"/>
          <w:szCs w:val="20"/>
        </w:rPr>
        <w:t>t</w:t>
      </w:r>
    </w:p>
    <w:p w:rsidR="00096870" w:rsidRDefault="002A6B7E">
      <w:pPr>
        <w:spacing w:before="45" w:line="149" w:lineRule="exact"/>
        <w:ind w:left="73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Symbol" w:eastAsia="Symbol" w:hAnsi="Symbol" w:cs="Symbol"/>
          <w:position w:val="1"/>
          <w:sz w:val="20"/>
          <w:szCs w:val="20"/>
        </w:rPr>
        <w:t></w:t>
      </w:r>
      <w:r>
        <w:rPr>
          <w:rFonts w:ascii="Symbol" w:eastAsia="Symbol" w:hAnsi="Symbol" w:cs="Symbol"/>
          <w:spacing w:val="-18"/>
          <w:position w:val="1"/>
          <w:sz w:val="20"/>
          <w:szCs w:val="20"/>
        </w:rPr>
        <w:t></w:t>
      </w:r>
      <w:r>
        <w:rPr>
          <w:rFonts w:ascii="Times New Roman" w:eastAsia="Times New Roman" w:hAnsi="Times New Roman" w:cs="Times New Roman"/>
          <w:spacing w:val="-2"/>
          <w:position w:val="1"/>
          <w:sz w:val="20"/>
          <w:szCs w:val="20"/>
        </w:rPr>
        <w:t>273</w:t>
      </w:r>
      <w:r>
        <w:rPr>
          <w:rFonts w:ascii="Symbol" w:eastAsia="Symbol" w:hAnsi="Symbol" w:cs="Symbol"/>
          <w:spacing w:val="-3"/>
          <w:sz w:val="26"/>
          <w:szCs w:val="26"/>
        </w:rPr>
        <w:t></w:t>
      </w:r>
      <w:r>
        <w:rPr>
          <w:rFonts w:ascii="Times New Roman" w:eastAsia="Times New Roman" w:hAnsi="Times New Roman" w:cs="Times New Roman"/>
          <w:spacing w:val="-2"/>
          <w:position w:val="14"/>
          <w:sz w:val="11"/>
          <w:szCs w:val="11"/>
        </w:rPr>
        <w:t>4</w:t>
      </w:r>
      <w:r>
        <w:rPr>
          <w:rFonts w:ascii="Times New Roman" w:eastAsia="Times New Roman" w:hAnsi="Times New Roman" w:cs="Times New Roman"/>
          <w:spacing w:val="24"/>
          <w:position w:val="14"/>
          <w:sz w:val="11"/>
          <w:szCs w:val="11"/>
        </w:rPr>
        <w:t xml:space="preserve"> </w:t>
      </w:r>
      <w:r>
        <w:rPr>
          <w:rFonts w:ascii="Symbol" w:eastAsia="Symbol" w:hAnsi="Symbol" w:cs="Symbol"/>
          <w:position w:val="1"/>
          <w:sz w:val="20"/>
          <w:szCs w:val="20"/>
        </w:rPr>
        <w:t></w:t>
      </w:r>
      <w:r>
        <w:rPr>
          <w:rFonts w:ascii="Symbol" w:eastAsia="Symbol" w:hAnsi="Symbol" w:cs="Symbol"/>
          <w:spacing w:val="-26"/>
          <w:position w:val="1"/>
          <w:sz w:val="20"/>
          <w:szCs w:val="20"/>
        </w:rPr>
        <w:t></w:t>
      </w:r>
      <w:r>
        <w:rPr>
          <w:rFonts w:ascii="Symbol" w:eastAsia="Symbol" w:hAnsi="Symbol" w:cs="Symbol"/>
          <w:spacing w:val="3"/>
          <w:sz w:val="26"/>
          <w:szCs w:val="26"/>
        </w:rPr>
        <w:t></w:t>
      </w:r>
      <w:r>
        <w:rPr>
          <w:rFonts w:ascii="Times New Roman" w:eastAsia="Times New Roman" w:hAnsi="Times New Roman" w:cs="Times New Roman"/>
          <w:i/>
          <w:spacing w:val="2"/>
          <w:position w:val="1"/>
          <w:sz w:val="20"/>
          <w:szCs w:val="20"/>
        </w:rPr>
        <w:t>t</w:t>
      </w:r>
    </w:p>
    <w:p w:rsidR="00096870" w:rsidRDefault="002A6B7E">
      <w:pPr>
        <w:spacing w:before="45" w:line="149" w:lineRule="exact"/>
        <w:ind w:left="15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Symbol" w:eastAsia="Symbol" w:hAnsi="Symbol" w:cs="Symbol"/>
          <w:w w:val="105"/>
          <w:position w:val="1"/>
          <w:sz w:val="20"/>
          <w:szCs w:val="20"/>
        </w:rPr>
        <w:t></w:t>
      </w:r>
      <w:r>
        <w:rPr>
          <w:rFonts w:ascii="Symbol" w:eastAsia="Symbol" w:hAnsi="Symbol" w:cs="Symbol"/>
          <w:spacing w:val="-22"/>
          <w:w w:val="105"/>
          <w:position w:val="1"/>
          <w:sz w:val="20"/>
          <w:szCs w:val="20"/>
        </w:rPr>
        <w:t></w:t>
      </w:r>
      <w:r>
        <w:rPr>
          <w:rFonts w:ascii="Times New Roman" w:eastAsia="Times New Roman" w:hAnsi="Times New Roman" w:cs="Times New Roman"/>
          <w:spacing w:val="-2"/>
          <w:w w:val="105"/>
          <w:position w:val="1"/>
          <w:sz w:val="20"/>
          <w:szCs w:val="20"/>
        </w:rPr>
        <w:t>273</w:t>
      </w:r>
      <w:r>
        <w:rPr>
          <w:rFonts w:ascii="Symbol" w:eastAsia="Symbol" w:hAnsi="Symbol" w:cs="Symbol"/>
          <w:spacing w:val="-3"/>
          <w:w w:val="105"/>
          <w:sz w:val="26"/>
          <w:szCs w:val="26"/>
        </w:rPr>
        <w:t></w:t>
      </w:r>
      <w:r>
        <w:rPr>
          <w:rFonts w:ascii="Times New Roman" w:eastAsia="Times New Roman" w:hAnsi="Times New Roman" w:cs="Times New Roman"/>
          <w:spacing w:val="-2"/>
          <w:w w:val="105"/>
          <w:position w:val="14"/>
          <w:sz w:val="11"/>
          <w:szCs w:val="11"/>
        </w:rPr>
        <w:t xml:space="preserve">4 </w:t>
      </w:r>
      <w:r>
        <w:rPr>
          <w:rFonts w:ascii="Symbol" w:eastAsia="Symbol" w:hAnsi="Symbol" w:cs="Symbol"/>
          <w:w w:val="105"/>
          <w:position w:val="5"/>
          <w:sz w:val="20"/>
          <w:szCs w:val="20"/>
        </w:rPr>
        <w:t></w:t>
      </w:r>
      <w:r>
        <w:rPr>
          <w:rFonts w:ascii="Symbol" w:eastAsia="Symbol" w:hAnsi="Symbol" w:cs="Symbol"/>
          <w:spacing w:val="-22"/>
          <w:w w:val="105"/>
          <w:position w:val="5"/>
          <w:sz w:val="20"/>
          <w:szCs w:val="20"/>
        </w:rPr>
        <w:t></w:t>
      </w:r>
      <w:r>
        <w:rPr>
          <w:rFonts w:ascii="Symbol" w:eastAsia="Symbol" w:hAnsi="Symbol" w:cs="Symbol"/>
          <w:w w:val="105"/>
          <w:position w:val="1"/>
          <w:sz w:val="20"/>
          <w:szCs w:val="20"/>
        </w:rPr>
        <w:t></w:t>
      </w:r>
      <w:r>
        <w:rPr>
          <w:rFonts w:ascii="Symbol" w:eastAsia="Symbol" w:hAnsi="Symbol" w:cs="Symbol"/>
          <w:spacing w:val="-27"/>
          <w:w w:val="105"/>
          <w:position w:val="1"/>
          <w:sz w:val="20"/>
          <w:szCs w:val="20"/>
        </w:rPr>
        <w:t></w:t>
      </w:r>
      <w:r>
        <w:rPr>
          <w:rFonts w:ascii="Times New Roman" w:eastAsia="Times New Roman" w:hAnsi="Times New Roman" w:cs="Times New Roman"/>
          <w:spacing w:val="-2"/>
          <w:w w:val="105"/>
          <w:position w:val="1"/>
          <w:sz w:val="20"/>
          <w:szCs w:val="20"/>
        </w:rPr>
        <w:t>77.1</w:t>
      </w:r>
      <w:r>
        <w:rPr>
          <w:rFonts w:ascii="Symbol" w:eastAsia="Symbol" w:hAnsi="Symbol" w:cs="Symbol"/>
          <w:spacing w:val="-2"/>
          <w:w w:val="105"/>
          <w:position w:val="1"/>
          <w:sz w:val="20"/>
          <w:szCs w:val="20"/>
        </w:rPr>
        <w:t></w:t>
      </w:r>
      <w:r>
        <w:rPr>
          <w:rFonts w:ascii="Symbol" w:eastAsia="Symbol" w:hAnsi="Symbol" w:cs="Symbol"/>
          <w:spacing w:val="-34"/>
          <w:w w:val="105"/>
          <w:position w:val="1"/>
          <w:sz w:val="20"/>
          <w:szCs w:val="20"/>
        </w:rPr>
        <w:t></w:t>
      </w:r>
      <w:r>
        <w:rPr>
          <w:rFonts w:ascii="Times New Roman" w:eastAsia="Times New Roman" w:hAnsi="Times New Roman" w:cs="Times New Roman"/>
          <w:i/>
          <w:spacing w:val="-1"/>
          <w:w w:val="105"/>
          <w:position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w w:val="105"/>
          <w:position w:val="11"/>
          <w:sz w:val="11"/>
          <w:szCs w:val="11"/>
        </w:rPr>
        <w:t>0.421</w:t>
      </w:r>
      <w:r>
        <w:rPr>
          <w:rFonts w:ascii="Times New Roman" w:eastAsia="Times New Roman" w:hAnsi="Times New Roman" w:cs="Times New Roman"/>
          <w:spacing w:val="9"/>
          <w:w w:val="105"/>
          <w:position w:val="11"/>
          <w:sz w:val="11"/>
          <w:szCs w:val="11"/>
        </w:rPr>
        <w:t xml:space="preserve"> </w:t>
      </w:r>
      <w:r>
        <w:rPr>
          <w:rFonts w:ascii="Symbol" w:eastAsia="Symbol" w:hAnsi="Symbol" w:cs="Symbol"/>
          <w:w w:val="105"/>
          <w:position w:val="1"/>
          <w:sz w:val="20"/>
          <w:szCs w:val="20"/>
        </w:rPr>
        <w:t></w:t>
      </w:r>
      <w:r>
        <w:rPr>
          <w:rFonts w:ascii="Symbol" w:eastAsia="Symbol" w:hAnsi="Symbol" w:cs="Symbol"/>
          <w:spacing w:val="-27"/>
          <w:w w:val="105"/>
          <w:position w:val="1"/>
          <w:sz w:val="20"/>
          <w:szCs w:val="20"/>
        </w:rPr>
        <w:t></w:t>
      </w:r>
      <w:r>
        <w:rPr>
          <w:rFonts w:ascii="Times New Roman" w:eastAsia="Times New Roman" w:hAnsi="Times New Roman" w:cs="Times New Roman"/>
          <w:i/>
          <w:w w:val="105"/>
          <w:position w:val="1"/>
          <w:sz w:val="20"/>
          <w:szCs w:val="20"/>
        </w:rPr>
        <w:t xml:space="preserve">p </w:t>
      </w:r>
      <w:r>
        <w:rPr>
          <w:rFonts w:ascii="Times New Roman" w:eastAsia="Times New Roman" w:hAnsi="Times New Roman" w:cs="Times New Roman"/>
          <w:i/>
          <w:spacing w:val="26"/>
          <w:w w:val="105"/>
          <w:position w:val="1"/>
          <w:sz w:val="20"/>
          <w:szCs w:val="20"/>
        </w:rPr>
        <w:t xml:space="preserve"> </w:t>
      </w:r>
      <w:r>
        <w:rPr>
          <w:rFonts w:ascii="Symbol" w:eastAsia="Symbol" w:hAnsi="Symbol" w:cs="Symbol"/>
          <w:spacing w:val="2"/>
          <w:w w:val="105"/>
          <w:sz w:val="26"/>
          <w:szCs w:val="26"/>
        </w:rPr>
        <w:t></w:t>
      </w:r>
      <w:r>
        <w:rPr>
          <w:rFonts w:ascii="Times New Roman" w:eastAsia="Times New Roman" w:hAnsi="Times New Roman" w:cs="Times New Roman"/>
          <w:i/>
          <w:spacing w:val="2"/>
          <w:w w:val="105"/>
          <w:position w:val="1"/>
          <w:sz w:val="20"/>
          <w:szCs w:val="20"/>
        </w:rPr>
        <w:t>t</w:t>
      </w:r>
    </w:p>
    <w:p w:rsidR="00096870" w:rsidRDefault="002A6B7E">
      <w:pPr>
        <w:spacing w:before="45" w:line="149" w:lineRule="exact"/>
        <w:ind w:left="13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Symbol" w:eastAsia="Symbol" w:hAnsi="Symbol" w:cs="Symbol"/>
          <w:spacing w:val="11"/>
          <w:w w:val="105"/>
          <w:sz w:val="26"/>
          <w:szCs w:val="26"/>
        </w:rPr>
        <w:t></w:t>
      </w:r>
      <w:r>
        <w:rPr>
          <w:rFonts w:ascii="Symbol" w:eastAsia="Symbol" w:hAnsi="Symbol" w:cs="Symbol"/>
          <w:spacing w:val="9"/>
          <w:w w:val="105"/>
          <w:position w:val="1"/>
          <w:sz w:val="20"/>
          <w:szCs w:val="20"/>
        </w:rPr>
        <w:t></w:t>
      </w:r>
      <w:r>
        <w:rPr>
          <w:rFonts w:ascii="Symbol" w:eastAsia="Symbol" w:hAnsi="Symbol" w:cs="Symbol"/>
          <w:spacing w:val="-25"/>
          <w:w w:val="105"/>
          <w:position w:val="1"/>
          <w:sz w:val="20"/>
          <w:szCs w:val="20"/>
        </w:rPr>
        <w:t></w:t>
      </w:r>
      <w:r>
        <w:rPr>
          <w:rFonts w:ascii="Times New Roman" w:eastAsia="Times New Roman" w:hAnsi="Times New Roman" w:cs="Times New Roman"/>
          <w:i/>
          <w:spacing w:val="-3"/>
          <w:w w:val="105"/>
          <w:position w:val="1"/>
          <w:sz w:val="20"/>
          <w:szCs w:val="20"/>
        </w:rPr>
        <w:t>RH</w:t>
      </w:r>
      <w:r>
        <w:rPr>
          <w:rFonts w:ascii="Times New Roman" w:eastAsia="Times New Roman" w:hAnsi="Times New Roman" w:cs="Times New Roman"/>
          <w:i/>
          <w:spacing w:val="-18"/>
          <w:w w:val="105"/>
          <w:position w:val="1"/>
          <w:sz w:val="20"/>
          <w:szCs w:val="20"/>
        </w:rPr>
        <w:t xml:space="preserve"> </w:t>
      </w:r>
      <w:r>
        <w:rPr>
          <w:rFonts w:ascii="Symbol" w:eastAsia="Symbol" w:hAnsi="Symbol" w:cs="Symbol"/>
          <w:w w:val="105"/>
          <w:position w:val="1"/>
          <w:sz w:val="20"/>
          <w:szCs w:val="20"/>
        </w:rPr>
        <w:t></w:t>
      </w:r>
      <w:r>
        <w:rPr>
          <w:rFonts w:ascii="Symbol" w:eastAsia="Symbol" w:hAnsi="Symbol" w:cs="Symbol"/>
          <w:spacing w:val="-16"/>
          <w:w w:val="105"/>
          <w:position w:val="1"/>
          <w:sz w:val="20"/>
          <w:szCs w:val="20"/>
        </w:rPr>
        <w:t></w:t>
      </w:r>
      <w:r>
        <w:rPr>
          <w:rFonts w:ascii="Times New Roman" w:eastAsia="Times New Roman" w:hAnsi="Times New Roman" w:cs="Times New Roman"/>
          <w:i/>
          <w:w w:val="105"/>
          <w:position w:val="1"/>
          <w:sz w:val="20"/>
          <w:szCs w:val="20"/>
        </w:rPr>
        <w:t>p</w:t>
      </w:r>
    </w:p>
    <w:p w:rsidR="00096870" w:rsidRDefault="002A6B7E">
      <w:pPr>
        <w:spacing w:before="45" w:line="149" w:lineRule="exact"/>
        <w:ind w:left="109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Symbol" w:eastAsia="Symbol" w:hAnsi="Symbol" w:cs="Symbol"/>
          <w:spacing w:val="1"/>
          <w:sz w:val="26"/>
          <w:szCs w:val="26"/>
        </w:rPr>
        <w:t></w:t>
      </w:r>
      <w:r>
        <w:rPr>
          <w:rFonts w:ascii="Times New Roman" w:eastAsia="Times New Roman" w:hAnsi="Times New Roman" w:cs="Times New Roman"/>
          <w:i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42"/>
          <w:position w:val="1"/>
          <w:sz w:val="20"/>
          <w:szCs w:val="20"/>
        </w:rPr>
        <w:t xml:space="preserve"> </w:t>
      </w:r>
      <w:r>
        <w:rPr>
          <w:rFonts w:ascii="Symbol" w:eastAsia="Symbol" w:hAnsi="Symbol" w:cs="Symbol"/>
          <w:spacing w:val="2"/>
          <w:sz w:val="26"/>
          <w:szCs w:val="26"/>
        </w:rPr>
        <w:t></w:t>
      </w:r>
      <w:r>
        <w:rPr>
          <w:rFonts w:ascii="Symbol" w:eastAsia="Symbol" w:hAnsi="Symbol" w:cs="Symbol"/>
          <w:spacing w:val="1"/>
          <w:position w:val="1"/>
          <w:sz w:val="20"/>
          <w:szCs w:val="20"/>
        </w:rPr>
        <w:t></w:t>
      </w:r>
      <w:r>
        <w:rPr>
          <w:rFonts w:ascii="Symbol" w:eastAsia="Symbol" w:hAnsi="Symbol" w:cs="Symbol"/>
          <w:spacing w:val="-6"/>
          <w:position w:val="1"/>
          <w:sz w:val="20"/>
          <w:szCs w:val="20"/>
        </w:rPr>
        <w:t></w:t>
      </w:r>
      <w:r>
        <w:rPr>
          <w:rFonts w:ascii="Symbol" w:eastAsia="Symbol" w:hAnsi="Symbol" w:cs="Symbol"/>
          <w:position w:val="1"/>
          <w:sz w:val="20"/>
          <w:szCs w:val="20"/>
        </w:rPr>
        <w:t></w:t>
      </w:r>
      <w:r>
        <w:rPr>
          <w:rFonts w:ascii="Symbol" w:eastAsia="Symbol" w:hAnsi="Symbol" w:cs="Symbol"/>
          <w:spacing w:val="-10"/>
          <w:position w:val="1"/>
          <w:sz w:val="20"/>
          <w:szCs w:val="20"/>
        </w:rPr>
        <w:t>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0</w:t>
      </w:r>
    </w:p>
    <w:p w:rsidR="00096870" w:rsidRDefault="002A6B7E">
      <w:pPr>
        <w:pStyle w:val="BodyText"/>
        <w:spacing w:before="85" w:line="110" w:lineRule="exact"/>
        <w:ind w:left="480"/>
      </w:pPr>
      <w:r>
        <w:br w:type="column"/>
      </w:r>
      <w:r>
        <w:rPr>
          <w:color w:val="1D1B11"/>
          <w:spacing w:val="-1"/>
        </w:rPr>
        <w:t>(D1)</w:t>
      </w:r>
    </w:p>
    <w:p w:rsidR="00096870" w:rsidRDefault="00096870">
      <w:pPr>
        <w:spacing w:line="110" w:lineRule="exact"/>
        <w:sectPr w:rsidR="00096870">
          <w:type w:val="continuous"/>
          <w:pgSz w:w="11910" w:h="16840"/>
          <w:pgMar w:top="620" w:right="680" w:bottom="280" w:left="1260" w:header="720" w:footer="720" w:gutter="0"/>
          <w:cols w:num="7" w:space="720" w:equalWidth="0">
            <w:col w:w="1779" w:space="40"/>
            <w:col w:w="1024" w:space="40"/>
            <w:col w:w="988" w:space="40"/>
            <w:col w:w="2360" w:space="40"/>
            <w:col w:w="905" w:space="40"/>
            <w:col w:w="812" w:space="360"/>
            <w:col w:w="1542"/>
          </w:cols>
        </w:sectPr>
      </w:pPr>
    </w:p>
    <w:p w:rsidR="00096870" w:rsidRDefault="002A6B7E">
      <w:pPr>
        <w:tabs>
          <w:tab w:val="left" w:pos="1462"/>
          <w:tab w:val="left" w:pos="1780"/>
        </w:tabs>
        <w:spacing w:before="47"/>
        <w:ind w:left="1012"/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ascii="Times New Roman"/>
          <w:i/>
          <w:w w:val="105"/>
          <w:sz w:val="11"/>
        </w:rPr>
        <w:t>a</w:t>
      </w:r>
      <w:r>
        <w:rPr>
          <w:rFonts w:ascii="Times New Roman"/>
          <w:i/>
          <w:w w:val="105"/>
          <w:sz w:val="11"/>
        </w:rPr>
        <w:tab/>
        <w:t>a</w:t>
      </w:r>
      <w:r>
        <w:rPr>
          <w:rFonts w:ascii="Times New Roman"/>
          <w:i/>
          <w:w w:val="105"/>
          <w:sz w:val="11"/>
        </w:rPr>
        <w:tab/>
      </w:r>
      <w:r>
        <w:rPr>
          <w:rFonts w:ascii="Times New Roman"/>
          <w:i/>
          <w:spacing w:val="-2"/>
          <w:w w:val="110"/>
          <w:sz w:val="11"/>
        </w:rPr>
        <w:t>nw</w:t>
      </w:r>
    </w:p>
    <w:p w:rsidR="00096870" w:rsidRDefault="002A6B7E">
      <w:pPr>
        <w:pStyle w:val="BodyText"/>
        <w:spacing w:before="102"/>
      </w:pPr>
      <w:r>
        <w:rPr>
          <w:color w:val="1D1B11"/>
          <w:spacing w:val="-1"/>
        </w:rPr>
        <w:t>where:</w:t>
      </w:r>
    </w:p>
    <w:p w:rsidR="00096870" w:rsidRDefault="002A6B7E">
      <w:pPr>
        <w:tabs>
          <w:tab w:val="left" w:pos="1684"/>
          <w:tab w:val="left" w:pos="2493"/>
        </w:tabs>
        <w:spacing w:before="9"/>
        <w:ind w:left="442"/>
        <w:rPr>
          <w:rFonts w:ascii="Symbol" w:eastAsia="Symbol" w:hAnsi="Symbol" w:cs="Symbol"/>
          <w:sz w:val="20"/>
          <w:szCs w:val="20"/>
        </w:rPr>
      </w:pPr>
      <w:r>
        <w:rPr>
          <w:w w:val="105"/>
        </w:rPr>
        <w:br w:type="column"/>
      </w:r>
      <w:r>
        <w:rPr>
          <w:rFonts w:ascii="Symbol" w:eastAsia="Symbol" w:hAnsi="Symbol" w:cs="Symbol"/>
          <w:w w:val="105"/>
          <w:position w:val="-5"/>
          <w:sz w:val="20"/>
          <w:szCs w:val="20"/>
        </w:rPr>
        <w:t></w:t>
      </w:r>
      <w:r>
        <w:rPr>
          <w:rFonts w:ascii="Symbol" w:eastAsia="Symbol" w:hAnsi="Symbol" w:cs="Symbol"/>
          <w:w w:val="105"/>
          <w:position w:val="-5"/>
          <w:sz w:val="20"/>
          <w:szCs w:val="20"/>
        </w:rPr>
        <w:t></w:t>
      </w:r>
      <w:r>
        <w:rPr>
          <w:rFonts w:ascii="Symbol" w:eastAsia="Symbol" w:hAnsi="Symbol" w:cs="Symbol"/>
          <w:spacing w:val="30"/>
          <w:w w:val="105"/>
          <w:position w:val="-5"/>
          <w:sz w:val="20"/>
          <w:szCs w:val="20"/>
        </w:rPr>
        <w:t></w:t>
      </w:r>
      <w:r>
        <w:rPr>
          <w:rFonts w:ascii="Times New Roman" w:eastAsia="Times New Roman" w:hAnsi="Times New Roman" w:cs="Times New Roman"/>
          <w:i/>
          <w:w w:val="105"/>
          <w:sz w:val="11"/>
          <w:szCs w:val="11"/>
        </w:rPr>
        <w:t>r</w:t>
      </w:r>
      <w:r>
        <w:rPr>
          <w:rFonts w:ascii="Times New Roman" w:eastAsia="Times New Roman" w:hAnsi="Times New Roman" w:cs="Times New Roman"/>
          <w:i/>
          <w:w w:val="105"/>
          <w:sz w:val="11"/>
          <w:szCs w:val="11"/>
        </w:rPr>
        <w:tab/>
      </w:r>
      <w:r>
        <w:rPr>
          <w:rFonts w:ascii="Times New Roman" w:eastAsia="Times New Roman" w:hAnsi="Times New Roman" w:cs="Times New Roman"/>
          <w:i/>
          <w:spacing w:val="-2"/>
          <w:w w:val="105"/>
          <w:sz w:val="11"/>
          <w:szCs w:val="11"/>
        </w:rPr>
        <w:t>nw</w:t>
      </w:r>
      <w:r>
        <w:rPr>
          <w:rFonts w:ascii="Times New Roman" w:eastAsia="Times New Roman" w:hAnsi="Times New Roman" w:cs="Times New Roman"/>
          <w:i/>
          <w:spacing w:val="-2"/>
          <w:w w:val="105"/>
          <w:sz w:val="11"/>
          <w:szCs w:val="11"/>
        </w:rPr>
        <w:tab/>
      </w:r>
      <w:r>
        <w:rPr>
          <w:rFonts w:ascii="Symbol" w:eastAsia="Symbol" w:hAnsi="Symbol" w:cs="Symbol"/>
          <w:position w:val="-5"/>
          <w:sz w:val="20"/>
          <w:szCs w:val="20"/>
        </w:rPr>
        <w:t></w:t>
      </w:r>
    </w:p>
    <w:p w:rsidR="00096870" w:rsidRDefault="002A6B7E">
      <w:pPr>
        <w:tabs>
          <w:tab w:val="left" w:pos="757"/>
          <w:tab w:val="left" w:pos="2194"/>
        </w:tabs>
        <w:spacing w:line="211" w:lineRule="exact"/>
        <w:ind w:left="1434" w:hanging="993"/>
        <w:rPr>
          <w:rFonts w:ascii="Symbol" w:eastAsia="Symbol" w:hAnsi="Symbol" w:cs="Symbol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 w:eastAsia="Times New Roman" w:hAnsi="Times New Roman" w:cs="Times New Roman"/>
          <w:i/>
          <w:w w:val="105"/>
          <w:position w:val="2"/>
          <w:sz w:val="11"/>
          <w:szCs w:val="11"/>
        </w:rPr>
        <w:t>a</w:t>
      </w:r>
      <w:r>
        <w:rPr>
          <w:rFonts w:ascii="Times New Roman" w:eastAsia="Times New Roman" w:hAnsi="Times New Roman" w:cs="Times New Roman"/>
          <w:i/>
          <w:w w:val="105"/>
          <w:position w:val="2"/>
          <w:sz w:val="11"/>
          <w:szCs w:val="11"/>
        </w:rPr>
        <w:tab/>
      </w:r>
      <w:r>
        <w:rPr>
          <w:rFonts w:ascii="Symbol" w:eastAsia="Symbol" w:hAnsi="Symbol" w:cs="Symbol"/>
          <w:w w:val="110"/>
          <w:sz w:val="20"/>
          <w:szCs w:val="20"/>
        </w:rPr>
        <w:t></w:t>
      </w:r>
      <w:r>
        <w:rPr>
          <w:rFonts w:ascii="Symbol" w:eastAsia="Symbol" w:hAnsi="Symbol" w:cs="Symbol"/>
          <w:w w:val="110"/>
          <w:sz w:val="20"/>
          <w:szCs w:val="20"/>
        </w:rPr>
        <w:t></w:t>
      </w:r>
      <w:r>
        <w:rPr>
          <w:rFonts w:ascii="Symbol" w:eastAsia="Symbol" w:hAnsi="Symbol" w:cs="Symbol"/>
          <w:spacing w:val="17"/>
          <w:w w:val="110"/>
          <w:sz w:val="20"/>
          <w:szCs w:val="20"/>
        </w:rPr>
        <w:t></w:t>
      </w:r>
      <w:r>
        <w:rPr>
          <w:rFonts w:ascii="Times New Roman" w:eastAsia="Times New Roman" w:hAnsi="Times New Roman" w:cs="Times New Roman"/>
          <w:i/>
          <w:spacing w:val="-2"/>
          <w:w w:val="110"/>
          <w:position w:val="2"/>
          <w:sz w:val="11"/>
          <w:szCs w:val="11"/>
        </w:rPr>
        <w:t>as</w:t>
      </w:r>
      <w:r>
        <w:rPr>
          <w:rFonts w:ascii="Times New Roman" w:eastAsia="Times New Roman" w:hAnsi="Times New Roman" w:cs="Times New Roman"/>
          <w:i/>
          <w:w w:val="110"/>
          <w:position w:val="2"/>
          <w:sz w:val="11"/>
          <w:szCs w:val="11"/>
        </w:rPr>
        <w:t xml:space="preserve">    </w:t>
      </w:r>
      <w:r>
        <w:rPr>
          <w:rFonts w:ascii="Times New Roman" w:eastAsia="Times New Roman" w:hAnsi="Times New Roman" w:cs="Times New Roman"/>
          <w:i/>
          <w:spacing w:val="27"/>
          <w:w w:val="110"/>
          <w:position w:val="2"/>
          <w:sz w:val="11"/>
          <w:szCs w:val="11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w w:val="110"/>
          <w:position w:val="2"/>
          <w:sz w:val="11"/>
          <w:szCs w:val="11"/>
        </w:rPr>
        <w:t>nw</w:t>
      </w:r>
      <w:r>
        <w:rPr>
          <w:rFonts w:ascii="Times New Roman" w:eastAsia="Times New Roman" w:hAnsi="Times New Roman" w:cs="Times New Roman"/>
          <w:i/>
          <w:spacing w:val="-2"/>
          <w:w w:val="110"/>
          <w:position w:val="2"/>
          <w:sz w:val="11"/>
          <w:szCs w:val="11"/>
        </w:rPr>
        <w:tab/>
        <w:t>as</w:t>
      </w:r>
      <w:r>
        <w:rPr>
          <w:rFonts w:ascii="Times New Roman" w:eastAsia="Times New Roman" w:hAnsi="Times New Roman" w:cs="Times New Roman"/>
          <w:i/>
          <w:w w:val="110"/>
          <w:position w:val="2"/>
          <w:sz w:val="11"/>
          <w:szCs w:val="11"/>
        </w:rPr>
        <w:t xml:space="preserve">    </w:t>
      </w:r>
      <w:r>
        <w:rPr>
          <w:rFonts w:ascii="Times New Roman" w:eastAsia="Times New Roman" w:hAnsi="Times New Roman" w:cs="Times New Roman"/>
          <w:i/>
          <w:spacing w:val="27"/>
          <w:w w:val="110"/>
          <w:position w:val="2"/>
          <w:sz w:val="11"/>
          <w:szCs w:val="11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position w:val="2"/>
          <w:sz w:val="11"/>
          <w:szCs w:val="11"/>
        </w:rPr>
        <w:t xml:space="preserve">a  </w:t>
      </w:r>
      <w:r>
        <w:rPr>
          <w:rFonts w:ascii="Times New Roman" w:eastAsia="Times New Roman" w:hAnsi="Times New Roman" w:cs="Times New Roman"/>
          <w:i/>
          <w:spacing w:val="19"/>
          <w:w w:val="110"/>
          <w:position w:val="2"/>
          <w:sz w:val="11"/>
          <w:szCs w:val="11"/>
        </w:rPr>
        <w:t xml:space="preserve"> </w:t>
      </w:r>
      <w:r>
        <w:rPr>
          <w:rFonts w:ascii="Symbol" w:eastAsia="Symbol" w:hAnsi="Symbol" w:cs="Symbol"/>
          <w:w w:val="110"/>
          <w:sz w:val="20"/>
          <w:szCs w:val="20"/>
        </w:rPr>
        <w:t></w:t>
      </w:r>
    </w:p>
    <w:p w:rsidR="00096870" w:rsidRDefault="00096870">
      <w:pPr>
        <w:rPr>
          <w:rFonts w:ascii="Symbol" w:eastAsia="Symbol" w:hAnsi="Symbol" w:cs="Symbol"/>
          <w:sz w:val="20"/>
          <w:szCs w:val="20"/>
        </w:rPr>
      </w:pPr>
    </w:p>
    <w:p w:rsidR="00096870" w:rsidRDefault="003A2004">
      <w:pPr>
        <w:spacing w:before="145" w:line="31" w:lineRule="exact"/>
        <w:ind w:left="1434"/>
        <w:rPr>
          <w:rFonts w:ascii="Arial" w:eastAsia="Arial" w:hAnsi="Arial" w:cs="Arial"/>
          <w:sz w:val="10"/>
          <w:szCs w:val="10"/>
        </w:rPr>
      </w:pP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503276936" behindDoc="1" locked="0" layoutInCell="1" allowOverlap="1" wp14:anchorId="5D544FDB" wp14:editId="0688666B">
                <wp:simplePos x="0" y="0"/>
                <wp:positionH relativeFrom="page">
                  <wp:posOffset>3913505</wp:posOffset>
                </wp:positionH>
                <wp:positionV relativeFrom="paragraph">
                  <wp:posOffset>80010</wp:posOffset>
                </wp:positionV>
                <wp:extent cx="1600835" cy="287655"/>
                <wp:effectExtent l="8255" t="3810" r="10160" b="3810"/>
                <wp:wrapNone/>
                <wp:docPr id="1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835" cy="287655"/>
                          <a:chOff x="6163" y="126"/>
                          <a:chExt cx="2521" cy="453"/>
                        </a:xfrm>
                      </wpg:grpSpPr>
                      <wpg:grpSp>
                        <wpg:cNvPr id="13" name="Group 11"/>
                        <wpg:cNvGrpSpPr>
                          <a:grpSpLocks/>
                        </wpg:cNvGrpSpPr>
                        <wpg:grpSpPr bwMode="auto">
                          <a:xfrm>
                            <a:off x="6167" y="404"/>
                            <a:ext cx="22" cy="13"/>
                            <a:chOff x="6167" y="404"/>
                            <a:chExt cx="22" cy="13"/>
                          </a:xfrm>
                        </wpg:grpSpPr>
                        <wps:wsp>
                          <wps:cNvPr id="14" name="Freeform 12"/>
                          <wps:cNvSpPr>
                            <a:spLocks/>
                          </wps:cNvSpPr>
                          <wps:spPr bwMode="auto">
                            <a:xfrm>
                              <a:off x="6167" y="404"/>
                              <a:ext cx="22" cy="13"/>
                            </a:xfrm>
                            <a:custGeom>
                              <a:avLst/>
                              <a:gdLst>
                                <a:gd name="T0" fmla="+- 0 6167 6167"/>
                                <a:gd name="T1" fmla="*/ T0 w 22"/>
                                <a:gd name="T2" fmla="+- 0 416 404"/>
                                <a:gd name="T3" fmla="*/ 416 h 13"/>
                                <a:gd name="T4" fmla="+- 0 6189 6167"/>
                                <a:gd name="T5" fmla="*/ T4 w 22"/>
                                <a:gd name="T6" fmla="+- 0 404 404"/>
                                <a:gd name="T7" fmla="*/ 404 h 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2" h="13">
                                  <a:moveTo>
                                    <a:pt x="0" y="12"/>
                                  </a:moveTo>
                                  <a:lnTo>
                                    <a:pt x="22" y="0"/>
                                  </a:lnTo>
                                </a:path>
                              </a:pathLst>
                            </a:custGeom>
                            <a:noFill/>
                            <a:ln w="45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9"/>
                        <wpg:cNvGrpSpPr>
                          <a:grpSpLocks/>
                        </wpg:cNvGrpSpPr>
                        <wpg:grpSpPr bwMode="auto">
                          <a:xfrm>
                            <a:off x="6189" y="407"/>
                            <a:ext cx="32" cy="164"/>
                            <a:chOff x="6189" y="407"/>
                            <a:chExt cx="32" cy="164"/>
                          </a:xfrm>
                        </wpg:grpSpPr>
                        <wps:wsp>
                          <wps:cNvPr id="16" name="Freeform 10"/>
                          <wps:cNvSpPr>
                            <a:spLocks/>
                          </wps:cNvSpPr>
                          <wps:spPr bwMode="auto">
                            <a:xfrm>
                              <a:off x="6189" y="407"/>
                              <a:ext cx="32" cy="164"/>
                            </a:xfrm>
                            <a:custGeom>
                              <a:avLst/>
                              <a:gdLst>
                                <a:gd name="T0" fmla="+- 0 6189 6189"/>
                                <a:gd name="T1" fmla="*/ T0 w 32"/>
                                <a:gd name="T2" fmla="+- 0 407 407"/>
                                <a:gd name="T3" fmla="*/ 407 h 164"/>
                                <a:gd name="T4" fmla="+- 0 6220 6189"/>
                                <a:gd name="T5" fmla="*/ T4 w 32"/>
                                <a:gd name="T6" fmla="+- 0 571 407"/>
                                <a:gd name="T7" fmla="*/ 571 h 1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2" h="164">
                                  <a:moveTo>
                                    <a:pt x="0" y="0"/>
                                  </a:moveTo>
                                  <a:lnTo>
                                    <a:pt x="31" y="164"/>
                                  </a:lnTo>
                                </a:path>
                              </a:pathLst>
                            </a:custGeom>
                            <a:noFill/>
                            <a:ln w="907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7"/>
                        <wpg:cNvGrpSpPr>
                          <a:grpSpLocks/>
                        </wpg:cNvGrpSpPr>
                        <wpg:grpSpPr bwMode="auto">
                          <a:xfrm>
                            <a:off x="6224" y="129"/>
                            <a:ext cx="43" cy="442"/>
                            <a:chOff x="6224" y="129"/>
                            <a:chExt cx="43" cy="442"/>
                          </a:xfrm>
                        </wpg:grpSpPr>
                        <wps:wsp>
                          <wps:cNvPr id="18" name="Freeform 8"/>
                          <wps:cNvSpPr>
                            <a:spLocks/>
                          </wps:cNvSpPr>
                          <wps:spPr bwMode="auto">
                            <a:xfrm>
                              <a:off x="6224" y="129"/>
                              <a:ext cx="43" cy="442"/>
                            </a:xfrm>
                            <a:custGeom>
                              <a:avLst/>
                              <a:gdLst>
                                <a:gd name="T0" fmla="+- 0 6224 6224"/>
                                <a:gd name="T1" fmla="*/ T0 w 43"/>
                                <a:gd name="T2" fmla="+- 0 571 129"/>
                                <a:gd name="T3" fmla="*/ 571 h 442"/>
                                <a:gd name="T4" fmla="+- 0 6266 6224"/>
                                <a:gd name="T5" fmla="*/ T4 w 43"/>
                                <a:gd name="T6" fmla="+- 0 129 129"/>
                                <a:gd name="T7" fmla="*/ 129 h 4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3" h="442">
                                  <a:moveTo>
                                    <a:pt x="0" y="442"/>
                                  </a:moveTo>
                                  <a:lnTo>
                                    <a:pt x="42" y="0"/>
                                  </a:lnTo>
                                </a:path>
                              </a:pathLst>
                            </a:custGeom>
                            <a:noFill/>
                            <a:ln w="46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5"/>
                        <wpg:cNvGrpSpPr>
                          <a:grpSpLocks/>
                        </wpg:cNvGrpSpPr>
                        <wpg:grpSpPr bwMode="auto">
                          <a:xfrm>
                            <a:off x="6266" y="129"/>
                            <a:ext cx="2415" cy="2"/>
                            <a:chOff x="6266" y="129"/>
                            <a:chExt cx="2415" cy="2"/>
                          </a:xfrm>
                        </wpg:grpSpPr>
                        <wps:wsp>
                          <wps:cNvPr id="20" name="Freeform 6"/>
                          <wps:cNvSpPr>
                            <a:spLocks/>
                          </wps:cNvSpPr>
                          <wps:spPr bwMode="auto">
                            <a:xfrm>
                              <a:off x="6266" y="129"/>
                              <a:ext cx="2415" cy="2"/>
                            </a:xfrm>
                            <a:custGeom>
                              <a:avLst/>
                              <a:gdLst>
                                <a:gd name="T0" fmla="+- 0 6266 6266"/>
                                <a:gd name="T1" fmla="*/ T0 w 2415"/>
                                <a:gd name="T2" fmla="+- 0 8680 6266"/>
                                <a:gd name="T3" fmla="*/ T2 w 241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415">
                                  <a:moveTo>
                                    <a:pt x="0" y="0"/>
                                  </a:moveTo>
                                  <a:lnTo>
                                    <a:pt x="2414" y="0"/>
                                  </a:lnTo>
                                </a:path>
                              </a:pathLst>
                            </a:custGeom>
                            <a:noFill/>
                            <a:ln w="457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5684FC" id="Group 4" o:spid="_x0000_s1026" style="position:absolute;margin-left:308.15pt;margin-top:6.3pt;width:126.05pt;height:22.65pt;z-index:-39544;mso-position-horizontal-relative:page" coordorigin="6163,126" coordsize="2521,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">
                <v:group id="Group 11" o:spid="_x0000_s1027" style="position:absolute;left:6167;top:404;width:22;height:13" coordorigin="6167,404" coordsize="22,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12" o:spid="_x0000_s1028" style="position:absolute;left:6167;top:404;width:22;height:13;visibility:visible;mso-wrap-style:square;v-text-anchor:top" coordsize="22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teCsAA&#10;AADbAAAADwAAAGRycy9kb3ducmV2LnhtbERPTWvCQBC9F/wPywi91Y1FpEZXEVGUHgqJgtchOybB&#10;7GzITk3677tCobd5vM9ZbQbXqAd1ofZsYDpJQBEX3tZcGricD28foIIgW2w8k4EfCrBZj15WmFrf&#10;c0aPXEoVQzikaKASaVOtQ1GRwzDxLXHkbr5zKBF2pbYd9jHcNfo9SebaYc2xocKWdhUV9/zbGRA+&#10;Hq6+T+75PvsUO80WX6ezNeZ1PGyXoIQG+Rf/uU82zp/B85d4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0teCsAAAADbAAAADwAAAAAAAAAAAAAAAACYAgAAZHJzL2Rvd25y&#10;ZXYueG1sUEsFBgAAAAAEAAQA9QAAAIUDAAAAAA==&#10;" path="m,12l22,e" filled="f" strokeweight=".1275mm">
                    <v:path arrowok="t" o:connecttype="custom" o:connectlocs="0,416;22,404" o:connectangles="0,0"/>
                  </v:shape>
                </v:group>
                <v:group id="Group 9" o:spid="_x0000_s1029" style="position:absolute;left:6189;top:407;width:32;height:164" coordorigin="6189,407" coordsize="32,1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0" o:spid="_x0000_s1030" style="position:absolute;left:6189;top:407;width:32;height:164;visibility:visible;mso-wrap-style:square;v-text-anchor:top" coordsize="32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DuJMAA&#10;AADbAAAADwAAAGRycy9kb3ducmV2LnhtbERPTWvCQBC9C/6HZYTedGMPUqKrSNC2p4JG70N23KTN&#10;zobdTUz7691Cobd5vM/Z7EbbioF8aBwrWC4yEMSV0w0bBZfyOH8BESKyxtYxKfimALvtdLLBXLs7&#10;n2g4RyNSCIccFdQxdrmUoarJYli4jjhxN+ctxgS9kdrjPYXbVj5n2UpabDg11NhRUVP1de6tAlO8&#10;2ctVfjavvvuJw+GjNP1YKvU0G/drEJHG+C/+c7/rNH8Fv7+kA+T2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DuJMAAAADbAAAADwAAAAAAAAAAAAAAAACYAgAAZHJzL2Rvd25y&#10;ZXYueG1sUEsFBgAAAAAEAAQA9QAAAIUDAAAAAA==&#10;" path="m,l31,164e" filled="f" strokeweight=".252mm">
                    <v:path arrowok="t" o:connecttype="custom" o:connectlocs="0,407;31,571" o:connectangles="0,0"/>
                  </v:shape>
                </v:group>
                <v:group id="Group 7" o:spid="_x0000_s1031" style="position:absolute;left:6224;top:129;width:43;height:442" coordorigin="6224,129" coordsize="43,4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8" o:spid="_x0000_s1032" style="position:absolute;left:6224;top:129;width:43;height:442;visibility:visible;mso-wrap-style:square;v-text-anchor:top" coordsize="43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mHAcQA&#10;AADbAAAADwAAAGRycy9kb3ducmV2LnhtbESPQW/CMAyF75P4D5GRdkEjZQe0dQQ0kEDTLlMZF25W&#10;Y9pqjVOStHT/fj4g7WbrPb/3ebUZXasGCrHxbGAxz0ARl942XBk4fe+fXkDFhGyx9UwGfinCZj15&#10;WGFu/Y0LGo6pUhLCMUcDdUpdrnUsa3IY574jFu3ig8Mka6i0DXiTcNfq5yxbaocNS0ONHe1qKn+O&#10;vTNw3c7CeXitZg77L1sc+gI/L6Mxj9Px/Q1UojH9m+/XH1bwBVZ+kQH0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ZhwHEAAAA2wAAAA8AAAAAAAAAAAAAAAAAmAIAAGRycy9k&#10;b3ducmV2LnhtbFBLBQYAAAAABAAEAPUAAACJAwAAAAA=&#10;" path="m,442l42,e" filled="f" strokeweight=".1291mm">
                    <v:path arrowok="t" o:connecttype="custom" o:connectlocs="0,571;42,129" o:connectangles="0,0"/>
                  </v:shape>
                </v:group>
                <v:group id="Group 5" o:spid="_x0000_s1033" style="position:absolute;left:6266;top:129;width:2415;height:2" coordorigin="6266,129" coordsize="241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6" o:spid="_x0000_s1034" style="position:absolute;left:6266;top:129;width:2415;height:2;visibility:visible;mso-wrap-style:square;v-text-anchor:top" coordsize="241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vUO8AA&#10;AADbAAAADwAAAGRycy9kb3ducmV2LnhtbERPy4rCMBTdC/MP4Q7MTtNx4Ug1isgILhzBF+ju2lzb&#10;YnNTkmjrfL1ZCC4P5z2etqYSd3K+tKzgu5eAIM6sLjlXsN8tukMQPiBrrCyTggd5mE4+OmNMtW14&#10;Q/dtyEUMYZ+igiKEOpXSZwUZ9D1bE0fuYp3BEKHLpXbYxHBTyX6SDKTBkmNDgTXNC8qu25tR8O90&#10;yzan83pw2P82fFz9/Zwypb4+29kIRKA2vMUv91Ir6Mf18Uv8AXLy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vUO8AAAADbAAAADwAAAAAAAAAAAAAAAACYAgAAZHJzL2Rvd25y&#10;ZXYueG1sUEsFBgAAAAAEAAQA9QAAAIUDAAAAAA==&#10;" path="m,l2414,e" filled="f" strokeweight=".36pt">
                    <v:path arrowok="t" o:connecttype="custom" o:connectlocs="0,0;2414,0" o:connectangles="0,0"/>
                  </v:shape>
                </v:group>
                <w10:wrap anchorx="page"/>
              </v:group>
            </w:pict>
          </mc:Fallback>
        </mc:AlternateContent>
      </w:r>
      <w:r w:rsidR="002A6B7E">
        <w:rPr>
          <w:rFonts w:ascii="Arial"/>
          <w:sz w:val="10"/>
        </w:rPr>
        <w:t>8</w:t>
      </w:r>
    </w:p>
    <w:p w:rsidR="00096870" w:rsidRDefault="00096870">
      <w:pPr>
        <w:spacing w:line="31" w:lineRule="exact"/>
        <w:rPr>
          <w:rFonts w:ascii="Arial" w:eastAsia="Arial" w:hAnsi="Arial" w:cs="Arial"/>
          <w:sz w:val="10"/>
          <w:szCs w:val="10"/>
        </w:rPr>
        <w:sectPr w:rsidR="00096870">
          <w:type w:val="continuous"/>
          <w:pgSz w:w="11910" w:h="16840"/>
          <w:pgMar w:top="620" w:right="680" w:bottom="280" w:left="1260" w:header="720" w:footer="720" w:gutter="0"/>
          <w:cols w:num="3" w:space="720" w:equalWidth="0">
            <w:col w:w="1920" w:space="268"/>
            <w:col w:w="2574" w:space="255"/>
            <w:col w:w="4953"/>
          </w:cols>
        </w:sectPr>
      </w:pPr>
    </w:p>
    <w:p w:rsidR="00096870" w:rsidRDefault="003A2004" w:rsidP="002E4ECB">
      <w:pPr>
        <w:pStyle w:val="BodyText"/>
        <w:tabs>
          <w:tab w:val="left" w:pos="801"/>
          <w:tab w:val="left" w:pos="4902"/>
        </w:tabs>
        <w:spacing w:before="0" w:line="276" w:lineRule="auto"/>
        <w:rPr>
          <w:rFonts w:ascii="Arial" w:eastAsia="Arial" w:hAnsi="Arial" w:cs="Arial"/>
          <w:sz w:val="17"/>
          <w:szCs w:val="17"/>
        </w:rPr>
      </w:pPr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503276912" behindDoc="1" locked="0" layoutInCell="1" allowOverlap="1" wp14:anchorId="39CDD2E4" wp14:editId="28203B43">
                <wp:simplePos x="0" y="0"/>
                <wp:positionH relativeFrom="page">
                  <wp:posOffset>3729990</wp:posOffset>
                </wp:positionH>
                <wp:positionV relativeFrom="paragraph">
                  <wp:posOffset>55880</wp:posOffset>
                </wp:positionV>
                <wp:extent cx="67945" cy="1270"/>
                <wp:effectExtent l="5715" t="8255" r="12065" b="9525"/>
                <wp:wrapNone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45" cy="1270"/>
                          <a:chOff x="5874" y="88"/>
                          <a:chExt cx="107" cy="2"/>
                        </a:xfrm>
                      </wpg:grpSpPr>
                      <wps:wsp>
                        <wps:cNvPr id="11" name="Freeform 3"/>
                        <wps:cNvSpPr>
                          <a:spLocks/>
                        </wps:cNvSpPr>
                        <wps:spPr bwMode="auto">
                          <a:xfrm>
                            <a:off x="5874" y="88"/>
                            <a:ext cx="107" cy="2"/>
                          </a:xfrm>
                          <a:custGeom>
                            <a:avLst/>
                            <a:gdLst>
                              <a:gd name="T0" fmla="+- 0 5874 5874"/>
                              <a:gd name="T1" fmla="*/ T0 w 107"/>
                              <a:gd name="T2" fmla="+- 0 5980 5874"/>
                              <a:gd name="T3" fmla="*/ T2 w 1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7">
                                <a:moveTo>
                                  <a:pt x="0" y="0"/>
                                </a:moveTo>
                                <a:lnTo>
                                  <a:pt x="106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45DDB8" id="Group 2" o:spid="_x0000_s1026" style="position:absolute;margin-left:293.7pt;margin-top:4.4pt;width:5.35pt;height:.1pt;z-index:-39568;mso-position-horizontal-relative:page" coordorigin="5874,88" coordsize="10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">
                <v:shape id="Freeform 3" o:spid="_x0000_s1027" style="position:absolute;left:5874;top:88;width:107;height:2;visibility:visible;mso-wrap-style:square;v-text-anchor:top" coordsize="10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DiHsIA&#10;AADbAAAADwAAAGRycy9kb3ducmV2LnhtbERPTWvCQBC9F/wPywi91Y0WSoxugkQKvfTQKEJuQ3ZM&#10;gtnZsLvG9N93C4Xe5vE+Z1/MZhATOd9bVrBeJSCIG6t7bhWcT+8vKQgfkDUOlknBN3ko8sXTHjNt&#10;H/xFUxVaEUPYZ6igC2HMpPRNRwb9yo7EkbtaZzBE6FqpHT5iuBnkJknepMGeY0OHI5UdNbfqbhTU&#10;7lhdUp0eL6fXz7mc6rHc3mulnpfzYQci0Bz+xX/uDx3nr+H3l3i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wOIewgAAANsAAAAPAAAAAAAAAAAAAAAAAJgCAABkcnMvZG93&#10;bnJldi54bWxQSwUGAAAAAAQABAD1AAAAhwMAAAAA&#10;" path="m,l106,e" filled="f" strokeweight=".36pt">
                  <v:path arrowok="t" o:connecttype="custom" o:connectlocs="0,0;106,0" o:connectangles="0,0"/>
                </v:shape>
                <w10:wrap anchorx="page"/>
              </v:group>
            </w:pict>
          </mc:Fallback>
        </mc:AlternateContent>
      </w:r>
      <w:r w:rsidR="002A6B7E">
        <w:rPr>
          <w:rFonts w:ascii="Courier New"/>
        </w:rPr>
        <w:t>-</w:t>
      </w:r>
      <w:r w:rsidR="002A6B7E">
        <w:rPr>
          <w:rFonts w:ascii="Courier New"/>
        </w:rPr>
        <w:tab/>
      </w:r>
      <w:r w:rsidR="002A6B7E">
        <w:rPr>
          <w:color w:val="1D1B11"/>
        </w:rPr>
        <w:t>the</w:t>
      </w:r>
      <w:r w:rsidR="002A6B7E">
        <w:rPr>
          <w:color w:val="1D1B11"/>
          <w:spacing w:val="-2"/>
        </w:rPr>
        <w:t xml:space="preserve"> </w:t>
      </w:r>
      <w:r w:rsidR="002A6B7E">
        <w:rPr>
          <w:color w:val="1D1B11"/>
        </w:rPr>
        <w:t>mean</w:t>
      </w:r>
      <w:r w:rsidR="002A6B7E">
        <w:rPr>
          <w:color w:val="1D1B11"/>
          <w:spacing w:val="-1"/>
        </w:rPr>
        <w:t xml:space="preserve"> radiant</w:t>
      </w:r>
      <w:r w:rsidR="002A6B7E">
        <w:rPr>
          <w:color w:val="1D1B11"/>
          <w:spacing w:val="-2"/>
        </w:rPr>
        <w:t xml:space="preserve"> </w:t>
      </w:r>
      <w:r w:rsidR="002A6B7E">
        <w:rPr>
          <w:color w:val="1D1B11"/>
          <w:spacing w:val="-1"/>
        </w:rPr>
        <w:t>temperature</w:t>
      </w:r>
      <w:r w:rsidR="002A6B7E">
        <w:rPr>
          <w:color w:val="1D1B11"/>
        </w:rPr>
        <w:t xml:space="preserve"> is </w:t>
      </w:r>
      <w:r w:rsidR="002A6B7E">
        <w:rPr>
          <w:color w:val="1D1B11"/>
          <w:spacing w:val="-1"/>
        </w:rPr>
        <w:t>given</w:t>
      </w:r>
      <w:r w:rsidR="002A6B7E">
        <w:rPr>
          <w:color w:val="1D1B11"/>
          <w:spacing w:val="1"/>
        </w:rPr>
        <w:t xml:space="preserve"> </w:t>
      </w:r>
      <w:r w:rsidR="002A6B7E">
        <w:rPr>
          <w:color w:val="1D1B11"/>
          <w:spacing w:val="-1"/>
        </w:rPr>
        <w:t>by</w:t>
      </w:r>
      <w:r w:rsidR="002A6B7E">
        <w:rPr>
          <w:color w:val="1D1B11"/>
          <w:spacing w:val="42"/>
        </w:rPr>
        <w:t xml:space="preserve"> </w:t>
      </w:r>
      <w:r w:rsidR="002A6B7E">
        <w:rPr>
          <w:rFonts w:ascii="Arial"/>
          <w:position w:val="-6"/>
          <w:sz w:val="17"/>
        </w:rPr>
        <w:t>t</w:t>
      </w:r>
      <w:r w:rsidR="002A6B7E">
        <w:rPr>
          <w:rFonts w:ascii="Arial"/>
          <w:position w:val="-6"/>
          <w:sz w:val="17"/>
        </w:rPr>
        <w:tab/>
      </w:r>
      <w:r w:rsidR="002A6B7E">
        <w:rPr>
          <w:rFonts w:ascii="Arial"/>
          <w:position w:val="-2"/>
          <w:sz w:val="10"/>
        </w:rPr>
        <w:t>4</w:t>
      </w:r>
      <w:r w:rsidR="002A6B7E">
        <w:rPr>
          <w:rFonts w:ascii="Arial"/>
          <w:spacing w:val="25"/>
          <w:position w:val="-2"/>
          <w:sz w:val="10"/>
        </w:rPr>
        <w:t xml:space="preserve"> </w:t>
      </w:r>
      <w:r w:rsidR="002A6B7E">
        <w:rPr>
          <w:rFonts w:ascii="Arial"/>
          <w:spacing w:val="-2"/>
          <w:position w:val="-6"/>
          <w:sz w:val="17"/>
        </w:rPr>
        <w:t>(t</w:t>
      </w:r>
    </w:p>
    <w:p w:rsidR="00096870" w:rsidRDefault="002A6B7E">
      <w:pPr>
        <w:spacing w:before="76" w:line="31" w:lineRule="exact"/>
        <w:ind w:left="219"/>
        <w:rPr>
          <w:rFonts w:ascii="Arial" w:eastAsia="Arial" w:hAnsi="Arial" w:cs="Arial"/>
          <w:sz w:val="10"/>
          <w:szCs w:val="10"/>
        </w:rPr>
      </w:pPr>
      <w:r>
        <w:rPr>
          <w:w w:val="105"/>
        </w:rPr>
        <w:br w:type="column"/>
      </w:r>
      <w:r>
        <w:rPr>
          <w:rFonts w:ascii="Arial"/>
          <w:spacing w:val="-3"/>
          <w:w w:val="105"/>
          <w:sz w:val="17"/>
        </w:rPr>
        <w:t>273)</w:t>
      </w:r>
      <w:r>
        <w:rPr>
          <w:rFonts w:ascii="Arial"/>
          <w:spacing w:val="-3"/>
          <w:w w:val="105"/>
          <w:position w:val="8"/>
          <w:sz w:val="10"/>
        </w:rPr>
        <w:t>4</w:t>
      </w:r>
    </w:p>
    <w:p w:rsidR="00096870" w:rsidRDefault="002A6B7E">
      <w:pPr>
        <w:spacing w:line="108" w:lineRule="exact"/>
        <w:ind w:left="153"/>
        <w:rPr>
          <w:rFonts w:ascii="Arial" w:eastAsia="Arial" w:hAnsi="Arial" w:cs="Arial"/>
          <w:sz w:val="17"/>
          <w:szCs w:val="17"/>
        </w:rPr>
      </w:pPr>
      <w:r>
        <w:rPr>
          <w:w w:val="105"/>
        </w:rPr>
        <w:br w:type="column"/>
      </w:r>
      <w:r>
        <w:rPr>
          <w:rFonts w:ascii="Arial"/>
          <w:spacing w:val="-1"/>
          <w:w w:val="105"/>
          <w:sz w:val="17"/>
          <w:u w:val="single" w:color="000000"/>
        </w:rPr>
        <w:t>1,1</w:t>
      </w:r>
      <w:r>
        <w:rPr>
          <w:rFonts w:ascii="Arial"/>
          <w:spacing w:val="-11"/>
          <w:w w:val="105"/>
          <w:sz w:val="17"/>
          <w:u w:val="single" w:color="000000"/>
        </w:rPr>
        <w:t xml:space="preserve"> </w:t>
      </w:r>
      <w:r>
        <w:rPr>
          <w:rFonts w:ascii="Arial"/>
          <w:spacing w:val="2"/>
          <w:w w:val="105"/>
          <w:sz w:val="17"/>
          <w:u w:val="single" w:color="000000"/>
        </w:rPr>
        <w:t>10</w:t>
      </w:r>
      <w:r>
        <w:rPr>
          <w:rFonts w:ascii="Arial"/>
          <w:w w:val="105"/>
          <w:sz w:val="17"/>
          <w:u w:val="single" w:color="000000"/>
        </w:rPr>
        <w:t xml:space="preserve"> </w:t>
      </w:r>
      <w:r>
        <w:rPr>
          <w:rFonts w:ascii="Arial"/>
          <w:spacing w:val="13"/>
          <w:w w:val="105"/>
          <w:sz w:val="17"/>
          <w:u w:val="single" w:color="000000"/>
        </w:rPr>
        <w:t xml:space="preserve"> </w:t>
      </w:r>
      <w:r>
        <w:rPr>
          <w:rFonts w:ascii="Arial"/>
          <w:spacing w:val="2"/>
          <w:w w:val="105"/>
          <w:position w:val="-10"/>
          <w:sz w:val="17"/>
        </w:rPr>
        <w:t>V</w:t>
      </w:r>
      <w:r>
        <w:rPr>
          <w:rFonts w:ascii="Arial"/>
          <w:spacing w:val="2"/>
          <w:w w:val="105"/>
          <w:position w:val="-2"/>
          <w:sz w:val="10"/>
        </w:rPr>
        <w:t>0,6</w:t>
      </w:r>
      <w:r>
        <w:rPr>
          <w:rFonts w:ascii="Arial"/>
          <w:spacing w:val="11"/>
          <w:w w:val="105"/>
          <w:position w:val="-2"/>
          <w:sz w:val="10"/>
        </w:rPr>
        <w:t xml:space="preserve"> </w:t>
      </w:r>
      <w:r>
        <w:rPr>
          <w:rFonts w:ascii="Arial"/>
          <w:spacing w:val="-3"/>
          <w:w w:val="105"/>
          <w:position w:val="-10"/>
          <w:sz w:val="17"/>
        </w:rPr>
        <w:t>(t</w:t>
      </w:r>
    </w:p>
    <w:p w:rsidR="00096870" w:rsidRDefault="002A6B7E">
      <w:pPr>
        <w:spacing w:before="90" w:line="17" w:lineRule="exact"/>
        <w:ind w:left="79"/>
        <w:rPr>
          <w:rFonts w:ascii="Arial" w:eastAsia="Arial" w:hAnsi="Arial" w:cs="Arial"/>
          <w:sz w:val="17"/>
          <w:szCs w:val="17"/>
        </w:rPr>
      </w:pPr>
      <w:r>
        <w:rPr>
          <w:w w:val="105"/>
        </w:rPr>
        <w:br w:type="column"/>
      </w:r>
      <w:r>
        <w:rPr>
          <w:rFonts w:ascii="Arial"/>
          <w:w w:val="105"/>
          <w:sz w:val="17"/>
        </w:rPr>
        <w:t>-</w:t>
      </w:r>
      <w:r>
        <w:rPr>
          <w:rFonts w:ascii="Arial"/>
          <w:spacing w:val="-12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t</w:t>
      </w:r>
      <w:r>
        <w:rPr>
          <w:rFonts w:ascii="Arial"/>
          <w:spacing w:val="33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)</w:t>
      </w:r>
      <w:r>
        <w:rPr>
          <w:rFonts w:ascii="Arial"/>
          <w:spacing w:val="37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-</w:t>
      </w:r>
      <w:r>
        <w:rPr>
          <w:rFonts w:ascii="Arial"/>
          <w:spacing w:val="-13"/>
          <w:w w:val="105"/>
          <w:sz w:val="17"/>
        </w:rPr>
        <w:t xml:space="preserve"> </w:t>
      </w:r>
      <w:r>
        <w:rPr>
          <w:rFonts w:ascii="Arial"/>
          <w:spacing w:val="2"/>
          <w:w w:val="105"/>
          <w:sz w:val="17"/>
        </w:rPr>
        <w:t>273</w:t>
      </w:r>
    </w:p>
    <w:p w:rsidR="00096870" w:rsidRDefault="00096870">
      <w:pPr>
        <w:spacing w:line="17" w:lineRule="exact"/>
        <w:rPr>
          <w:rFonts w:ascii="Arial" w:eastAsia="Arial" w:hAnsi="Arial" w:cs="Arial"/>
          <w:sz w:val="17"/>
          <w:szCs w:val="17"/>
        </w:rPr>
        <w:sectPr w:rsidR="00096870">
          <w:type w:val="continuous"/>
          <w:pgSz w:w="11910" w:h="16840"/>
          <w:pgMar w:top="620" w:right="680" w:bottom="280" w:left="1260" w:header="720" w:footer="720" w:gutter="0"/>
          <w:cols w:num="4" w:space="720" w:equalWidth="0">
            <w:col w:w="5115" w:space="40"/>
            <w:col w:w="625" w:space="40"/>
            <w:col w:w="1187" w:space="40"/>
            <w:col w:w="2923"/>
          </w:cols>
        </w:sectPr>
      </w:pPr>
    </w:p>
    <w:p w:rsidR="00096870" w:rsidRDefault="002A6B7E">
      <w:pPr>
        <w:tabs>
          <w:tab w:val="left" w:pos="458"/>
        </w:tabs>
        <w:spacing w:line="204" w:lineRule="exact"/>
        <w:jc w:val="right"/>
        <w:rPr>
          <w:rFonts w:ascii="Symbol" w:eastAsia="Symbol" w:hAnsi="Symbol" w:cs="Symbol"/>
          <w:sz w:val="17"/>
          <w:szCs w:val="17"/>
        </w:rPr>
      </w:pPr>
      <w:r>
        <w:rPr>
          <w:rFonts w:ascii="Arial" w:eastAsia="Arial" w:hAnsi="Arial" w:cs="Arial"/>
          <w:w w:val="105"/>
          <w:position w:val="-3"/>
          <w:sz w:val="10"/>
          <w:szCs w:val="10"/>
        </w:rPr>
        <w:t xml:space="preserve">r </w:t>
      </w:r>
      <w:r>
        <w:rPr>
          <w:rFonts w:ascii="Arial" w:eastAsia="Arial" w:hAnsi="Arial" w:cs="Arial"/>
          <w:spacing w:val="1"/>
          <w:w w:val="105"/>
          <w:position w:val="-3"/>
          <w:sz w:val="10"/>
          <w:szCs w:val="10"/>
        </w:rPr>
        <w:t xml:space="preserve"> </w:t>
      </w:r>
      <w:r>
        <w:rPr>
          <w:rFonts w:ascii="Symbol" w:eastAsia="Symbol" w:hAnsi="Symbol" w:cs="Symbol"/>
          <w:w w:val="105"/>
          <w:sz w:val="17"/>
          <w:szCs w:val="17"/>
        </w:rPr>
        <w:t></w:t>
      </w:r>
      <w:r>
        <w:rPr>
          <w:rFonts w:ascii="Times New Roman" w:eastAsia="Times New Roman" w:hAnsi="Times New Roman" w:cs="Times New Roman"/>
          <w:w w:val="105"/>
          <w:sz w:val="17"/>
          <w:szCs w:val="17"/>
        </w:rPr>
        <w:tab/>
      </w:r>
      <w:r>
        <w:rPr>
          <w:rFonts w:ascii="Arial" w:eastAsia="Arial" w:hAnsi="Arial" w:cs="Arial"/>
          <w:w w:val="105"/>
          <w:position w:val="-3"/>
          <w:sz w:val="10"/>
          <w:szCs w:val="10"/>
        </w:rPr>
        <w:t>g</w:t>
      </w:r>
      <w:r>
        <w:rPr>
          <w:rFonts w:ascii="Arial" w:eastAsia="Arial" w:hAnsi="Arial" w:cs="Arial"/>
          <w:spacing w:val="21"/>
          <w:w w:val="105"/>
          <w:position w:val="-3"/>
          <w:sz w:val="10"/>
          <w:szCs w:val="10"/>
        </w:rPr>
        <w:t xml:space="preserve"> </w:t>
      </w:r>
      <w:r>
        <w:rPr>
          <w:rFonts w:ascii="Symbol" w:eastAsia="Symbol" w:hAnsi="Symbol" w:cs="Symbol"/>
          <w:w w:val="105"/>
          <w:sz w:val="17"/>
          <w:szCs w:val="17"/>
        </w:rPr>
        <w:t></w:t>
      </w:r>
    </w:p>
    <w:p w:rsidR="00096870" w:rsidRDefault="002A6B7E">
      <w:pPr>
        <w:pStyle w:val="BodyText"/>
        <w:spacing w:before="123"/>
        <w:ind w:left="800" w:right="638"/>
        <w:jc w:val="center"/>
      </w:pPr>
      <w:r>
        <w:rPr>
          <w:color w:val="1D1B11"/>
        </w:rPr>
        <w:t>with D</w:t>
      </w:r>
      <w:r>
        <w:rPr>
          <w:color w:val="1D1B11"/>
          <w:spacing w:val="-1"/>
        </w:rPr>
        <w:t xml:space="preserve"> 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diameter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black globe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(cm)</w:t>
      </w:r>
    </w:p>
    <w:p w:rsidR="00096870" w:rsidRDefault="002A6B7E">
      <w:pPr>
        <w:pStyle w:val="BodyText"/>
        <w:spacing w:before="5"/>
        <w:ind w:left="720" w:right="638"/>
        <w:jc w:val="center"/>
        <w:rPr>
          <w:color w:val="1D1B11"/>
          <w:spacing w:val="-1"/>
        </w:rPr>
      </w:pPr>
      <w:r>
        <w:rPr>
          <w:rFonts w:ascii="Arial" w:hAnsi="Arial"/>
          <w:color w:val="1D1B11"/>
        </w:rPr>
        <w:t>ε</w:t>
      </w:r>
      <w:r>
        <w:rPr>
          <w:rFonts w:ascii="Arial" w:hAnsi="Arial"/>
          <w:color w:val="1D1B11"/>
          <w:spacing w:val="56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mean emission coefficient</w:t>
      </w:r>
    </w:p>
    <w:p w:rsidR="00AF5BFE" w:rsidRDefault="00AF5BFE">
      <w:pPr>
        <w:pStyle w:val="BodyText"/>
        <w:spacing w:before="5"/>
        <w:ind w:left="720" w:right="638"/>
        <w:jc w:val="center"/>
      </w:pPr>
      <w:r>
        <w:rPr>
          <w:position w:val="-32"/>
        </w:rPr>
        <w:object w:dxaOrig="4800" w:dyaOrig="800" w14:anchorId="3DBE0A03">
          <v:shape id="_x0000_i1026" type="#_x0000_t75" style="width:230.25pt;height:38.25pt" o:ole="" fillcolor="window">
            <v:imagedata r:id="rId15" o:title=""/>
          </v:shape>
          <o:OLEObject Type="Embed" ProgID="Equation.DSMT4" ShapeID="_x0000_i1026" DrawAspect="Content" ObjectID="_1587377903" r:id="rId16"/>
        </w:object>
      </w:r>
    </w:p>
    <w:p w:rsidR="00096870" w:rsidRDefault="002A6B7E">
      <w:pPr>
        <w:spacing w:line="138" w:lineRule="exact"/>
        <w:ind w:left="460"/>
        <w:rPr>
          <w:rFonts w:ascii="Symbol" w:eastAsia="Symbol" w:hAnsi="Symbol" w:cs="Symbol"/>
          <w:sz w:val="17"/>
          <w:szCs w:val="17"/>
        </w:rPr>
      </w:pPr>
      <w:r>
        <w:rPr>
          <w:w w:val="105"/>
        </w:rPr>
        <w:br w:type="column"/>
      </w:r>
      <w:r>
        <w:rPr>
          <w:rFonts w:ascii="Symbol" w:eastAsia="Symbol" w:hAnsi="Symbol" w:cs="Symbol"/>
          <w:w w:val="105"/>
          <w:sz w:val="17"/>
          <w:szCs w:val="17"/>
        </w:rPr>
        <w:t></w:t>
      </w:r>
    </w:p>
    <w:p w:rsidR="00096870" w:rsidRDefault="002A6B7E">
      <w:pPr>
        <w:tabs>
          <w:tab w:val="left" w:pos="1316"/>
          <w:tab w:val="left" w:pos="1641"/>
          <w:tab w:val="left" w:pos="1907"/>
        </w:tabs>
        <w:spacing w:line="178" w:lineRule="exact"/>
        <w:ind w:left="676"/>
        <w:rPr>
          <w:rFonts w:ascii="Arial" w:eastAsia="Arial" w:hAnsi="Arial" w:cs="Arial"/>
          <w:sz w:val="10"/>
          <w:szCs w:val="10"/>
        </w:rPr>
      </w:pPr>
      <w:r>
        <w:rPr>
          <w:rFonts w:ascii="Arial" w:hAnsi="Arial"/>
          <w:position w:val="-7"/>
          <w:sz w:val="17"/>
        </w:rPr>
        <w:t>D</w:t>
      </w:r>
      <w:r>
        <w:rPr>
          <w:rFonts w:ascii="Arial" w:hAnsi="Arial"/>
          <w:sz w:val="10"/>
        </w:rPr>
        <w:t xml:space="preserve">0,4 </w:t>
      </w:r>
      <w:r>
        <w:rPr>
          <w:rFonts w:ascii="Arial" w:hAnsi="Arial"/>
          <w:spacing w:val="1"/>
          <w:sz w:val="10"/>
        </w:rPr>
        <w:t xml:space="preserve"> </w:t>
      </w:r>
      <w:r>
        <w:rPr>
          <w:rFonts w:ascii="Arial" w:hAnsi="Arial"/>
          <w:position w:val="-7"/>
          <w:sz w:val="17"/>
        </w:rPr>
        <w:t>ε</w:t>
      </w:r>
      <w:r>
        <w:rPr>
          <w:rFonts w:ascii="Arial" w:hAnsi="Arial"/>
          <w:position w:val="-7"/>
          <w:sz w:val="17"/>
        </w:rPr>
        <w:tab/>
      </w:r>
      <w:r>
        <w:rPr>
          <w:rFonts w:ascii="Arial" w:hAnsi="Arial"/>
          <w:position w:val="1"/>
          <w:sz w:val="10"/>
        </w:rPr>
        <w:t>a</w:t>
      </w:r>
      <w:r>
        <w:rPr>
          <w:rFonts w:ascii="Arial" w:hAnsi="Arial"/>
          <w:position w:val="1"/>
          <w:sz w:val="10"/>
        </w:rPr>
        <w:tab/>
        <w:t>g</w:t>
      </w:r>
      <w:r>
        <w:rPr>
          <w:rFonts w:ascii="Arial" w:hAnsi="Arial"/>
          <w:position w:val="1"/>
          <w:sz w:val="10"/>
        </w:rPr>
        <w:tab/>
        <w:t>a</w:t>
      </w:r>
    </w:p>
    <w:p w:rsidR="00096870" w:rsidRDefault="00096870">
      <w:pPr>
        <w:spacing w:line="178" w:lineRule="exact"/>
        <w:rPr>
          <w:rFonts w:ascii="Arial" w:eastAsia="Arial" w:hAnsi="Arial" w:cs="Arial"/>
          <w:sz w:val="10"/>
          <w:szCs w:val="10"/>
        </w:rPr>
      </w:pPr>
    </w:p>
    <w:p w:rsidR="002E4ECB" w:rsidRDefault="002E4ECB" w:rsidP="00696126">
      <w:pPr>
        <w:rPr>
          <w:rFonts w:ascii="Arial" w:eastAsia="Arial" w:hAnsi="Arial" w:cs="Arial"/>
          <w:sz w:val="10"/>
          <w:szCs w:val="10"/>
        </w:rPr>
        <w:sectPr w:rsidR="002E4ECB">
          <w:type w:val="continuous"/>
          <w:pgSz w:w="11910" w:h="16840"/>
          <w:pgMar w:top="620" w:right="680" w:bottom="280" w:left="1260" w:header="720" w:footer="720" w:gutter="0"/>
          <w:cols w:num="2" w:space="720" w:equalWidth="0">
            <w:col w:w="5335" w:space="40"/>
            <w:col w:w="4595"/>
          </w:cols>
        </w:sectPr>
      </w:pPr>
    </w:p>
    <w:p w:rsidR="00096870" w:rsidRDefault="002A6B7E">
      <w:pPr>
        <w:pStyle w:val="BodyText"/>
        <w:spacing w:before="0" w:line="275" w:lineRule="exact"/>
        <w:jc w:val="both"/>
      </w:pPr>
      <w:r>
        <w:rPr>
          <w:rFonts w:ascii="Courier New"/>
          <w:color w:val="1D1B11"/>
        </w:rPr>
        <w:t>-</w:t>
      </w:r>
      <w:r>
        <w:rPr>
          <w:rFonts w:ascii="Courier New"/>
          <w:color w:val="1D1B11"/>
          <w:spacing w:val="94"/>
        </w:rPr>
        <w:t xml:space="preserve"> </w:t>
      </w:r>
      <w:r>
        <w:rPr>
          <w:color w:val="1D1B11"/>
          <w:spacing w:val="-1"/>
        </w:rPr>
        <w:t>p</w:t>
      </w:r>
      <w:r>
        <w:rPr>
          <w:color w:val="1D1B11"/>
          <w:spacing w:val="-1"/>
          <w:position w:val="-2"/>
          <w:sz w:val="14"/>
        </w:rPr>
        <w:t>as</w:t>
      </w:r>
      <w:r>
        <w:rPr>
          <w:color w:val="1D1B11"/>
          <w:position w:val="-2"/>
          <w:sz w:val="14"/>
        </w:rPr>
        <w:t xml:space="preserve">     </w:t>
      </w:r>
      <w:r>
        <w:rPr>
          <w:color w:val="1D1B11"/>
          <w:spacing w:val="19"/>
          <w:position w:val="-2"/>
          <w:sz w:val="14"/>
        </w:rPr>
        <w:t xml:space="preserve"> </w:t>
      </w:r>
      <w:r>
        <w:rPr>
          <w:color w:val="1D1B11"/>
        </w:rPr>
        <w:t xml:space="preserve">is the </w:t>
      </w:r>
      <w:r>
        <w:rPr>
          <w:color w:val="1D1B11"/>
          <w:spacing w:val="-1"/>
        </w:rPr>
        <w:t>saturated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water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vapour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pressure (kPa)</w:t>
      </w:r>
    </w:p>
    <w:p w:rsidR="00096870" w:rsidRDefault="002A6B7E">
      <w:pPr>
        <w:pStyle w:val="BodyText"/>
        <w:spacing w:before="112" w:line="239" w:lineRule="auto"/>
        <w:ind w:right="448"/>
        <w:jc w:val="both"/>
      </w:pPr>
      <w:r>
        <w:rPr>
          <w:color w:val="1D1B11"/>
          <w:spacing w:val="-1"/>
        </w:rPr>
        <w:t>This</w:t>
      </w:r>
      <w:r>
        <w:rPr>
          <w:color w:val="1D1B11"/>
          <w:spacing w:val="19"/>
        </w:rPr>
        <w:t xml:space="preserve"> </w:t>
      </w:r>
      <w:r>
        <w:rPr>
          <w:color w:val="1D1B11"/>
          <w:spacing w:val="-1"/>
        </w:rPr>
        <w:t>should</w:t>
      </w:r>
      <w:r>
        <w:rPr>
          <w:color w:val="1D1B11"/>
          <w:spacing w:val="18"/>
        </w:rPr>
        <w:t xml:space="preserve"> </w:t>
      </w:r>
      <w:r>
        <w:rPr>
          <w:color w:val="1D1B11"/>
        </w:rPr>
        <w:t>only</w:t>
      </w:r>
      <w:r>
        <w:rPr>
          <w:color w:val="1D1B11"/>
          <w:spacing w:val="20"/>
        </w:rPr>
        <w:t xml:space="preserve"> </w:t>
      </w:r>
      <w:r>
        <w:rPr>
          <w:color w:val="1D1B11"/>
          <w:spacing w:val="-2"/>
        </w:rPr>
        <w:t>be</w:t>
      </w:r>
      <w:r>
        <w:rPr>
          <w:color w:val="1D1B11"/>
          <w:spacing w:val="20"/>
        </w:rPr>
        <w:t xml:space="preserve"> </w:t>
      </w:r>
      <w:r>
        <w:rPr>
          <w:color w:val="1D1B11"/>
          <w:spacing w:val="-1"/>
        </w:rPr>
        <w:t>used</w:t>
      </w:r>
      <w:r>
        <w:rPr>
          <w:color w:val="1D1B11"/>
          <w:spacing w:val="18"/>
        </w:rPr>
        <w:t xml:space="preserve"> </w:t>
      </w:r>
      <w:r>
        <w:rPr>
          <w:color w:val="1D1B11"/>
        </w:rPr>
        <w:t>when</w:t>
      </w:r>
      <w:r>
        <w:rPr>
          <w:color w:val="1D1B11"/>
          <w:spacing w:val="18"/>
        </w:rPr>
        <w:t xml:space="preserve"> </w:t>
      </w:r>
      <w:r>
        <w:rPr>
          <w:color w:val="1D1B11"/>
          <w:spacing w:val="-1"/>
        </w:rPr>
        <w:t>direct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measurement</w:t>
      </w:r>
      <w:r>
        <w:rPr>
          <w:color w:val="1D1B11"/>
          <w:spacing w:val="17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19"/>
        </w:rPr>
        <w:t xml:space="preserve"> </w:t>
      </w:r>
      <w:r>
        <w:rPr>
          <w:color w:val="1D1B11"/>
        </w:rPr>
        <w:t>not</w:t>
      </w:r>
      <w:r>
        <w:rPr>
          <w:color w:val="1D1B11"/>
          <w:spacing w:val="20"/>
        </w:rPr>
        <w:t xml:space="preserve"> </w:t>
      </w:r>
      <w:r>
        <w:rPr>
          <w:color w:val="1D1B11"/>
          <w:spacing w:val="-1"/>
        </w:rPr>
        <w:t>possible.</w:t>
      </w:r>
      <w:r>
        <w:rPr>
          <w:color w:val="1D1B11"/>
          <w:spacing w:val="18"/>
        </w:rPr>
        <w:t xml:space="preserve"> </w:t>
      </w:r>
      <w:r>
        <w:rPr>
          <w:color w:val="1D1B11"/>
        </w:rPr>
        <w:t>It</w:t>
      </w:r>
      <w:r>
        <w:rPr>
          <w:color w:val="1D1B11"/>
          <w:spacing w:val="19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19"/>
        </w:rPr>
        <w:t xml:space="preserve"> </w:t>
      </w:r>
      <w:r>
        <w:rPr>
          <w:color w:val="1D1B11"/>
          <w:spacing w:val="-1"/>
        </w:rPr>
        <w:t>preferable</w:t>
      </w:r>
      <w:r>
        <w:rPr>
          <w:color w:val="1D1B11"/>
          <w:spacing w:val="19"/>
        </w:rPr>
        <w:t xml:space="preserve"> </w:t>
      </w:r>
      <w:r>
        <w:rPr>
          <w:color w:val="1D1B11"/>
        </w:rPr>
        <w:t>to</w:t>
      </w:r>
      <w:r>
        <w:rPr>
          <w:color w:val="1D1B11"/>
          <w:spacing w:val="18"/>
        </w:rPr>
        <w:t xml:space="preserve"> </w:t>
      </w:r>
      <w:r>
        <w:rPr>
          <w:color w:val="1D1B11"/>
          <w:spacing w:val="-1"/>
        </w:rPr>
        <w:t>measure</w:t>
      </w:r>
      <w:r>
        <w:rPr>
          <w:color w:val="1D1B11"/>
          <w:spacing w:val="20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37"/>
        </w:rPr>
        <w:t xml:space="preserve"> </w:t>
      </w:r>
      <w:r>
        <w:rPr>
          <w:color w:val="1D1B11"/>
          <w:spacing w:val="-1"/>
        </w:rPr>
        <w:t>natural</w:t>
      </w:r>
      <w:r>
        <w:rPr>
          <w:color w:val="1D1B11"/>
          <w:spacing w:val="9"/>
        </w:rPr>
        <w:t xml:space="preserve"> </w:t>
      </w:r>
      <w:r>
        <w:rPr>
          <w:color w:val="1D1B11"/>
        </w:rPr>
        <w:t>wet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bulb</w:t>
      </w:r>
      <w:r>
        <w:rPr>
          <w:color w:val="1D1B11"/>
          <w:spacing w:val="8"/>
        </w:rPr>
        <w:t xml:space="preserve"> </w:t>
      </w:r>
      <w:r>
        <w:rPr>
          <w:color w:val="1D1B11"/>
          <w:spacing w:val="-1"/>
        </w:rPr>
        <w:t>temperature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directly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according</w:t>
      </w:r>
      <w:r>
        <w:rPr>
          <w:color w:val="1D1B11"/>
          <w:spacing w:val="9"/>
        </w:rPr>
        <w:t xml:space="preserve"> </w:t>
      </w:r>
      <w:r>
        <w:rPr>
          <w:color w:val="1D1B11"/>
        </w:rPr>
        <w:t>to</w:t>
      </w:r>
      <w:r>
        <w:rPr>
          <w:color w:val="1D1B11"/>
          <w:spacing w:val="11"/>
        </w:rPr>
        <w:t xml:space="preserve"> </w:t>
      </w:r>
      <w:r>
        <w:rPr>
          <w:color w:val="1D1B11"/>
          <w:spacing w:val="-1"/>
        </w:rPr>
        <w:t>Annex</w:t>
      </w:r>
      <w:r>
        <w:rPr>
          <w:color w:val="1D1B11"/>
          <w:spacing w:val="10"/>
        </w:rPr>
        <w:t xml:space="preserve"> </w:t>
      </w:r>
      <w:r>
        <w:rPr>
          <w:color w:val="1D1B11"/>
        </w:rPr>
        <w:t>B.</w:t>
      </w:r>
      <w:r>
        <w:rPr>
          <w:color w:val="1D1B11"/>
          <w:spacing w:val="12"/>
        </w:rPr>
        <w:t xml:space="preserve"> </w:t>
      </w:r>
      <w:r>
        <w:rPr>
          <w:color w:val="1D1B11"/>
        </w:rPr>
        <w:t>It</w:t>
      </w:r>
      <w:r>
        <w:rPr>
          <w:color w:val="1D1B11"/>
          <w:spacing w:val="10"/>
        </w:rPr>
        <w:t xml:space="preserve"> </w:t>
      </w:r>
      <w:r>
        <w:rPr>
          <w:color w:val="1D1B11"/>
        </w:rPr>
        <w:t>is</w:t>
      </w:r>
      <w:r>
        <w:rPr>
          <w:color w:val="1D1B11"/>
          <w:spacing w:val="9"/>
        </w:rPr>
        <w:t xml:space="preserve"> </w:t>
      </w:r>
      <w:r>
        <w:rPr>
          <w:color w:val="1D1B11"/>
          <w:spacing w:val="-1"/>
        </w:rPr>
        <w:t>important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to</w:t>
      </w:r>
      <w:r>
        <w:rPr>
          <w:color w:val="1D1B11"/>
          <w:spacing w:val="11"/>
        </w:rPr>
        <w:t xml:space="preserve"> </w:t>
      </w:r>
      <w:r>
        <w:rPr>
          <w:color w:val="1D1B11"/>
          <w:spacing w:val="-1"/>
        </w:rPr>
        <w:t>remember</w:t>
      </w:r>
      <w:r>
        <w:rPr>
          <w:color w:val="1D1B11"/>
          <w:spacing w:val="10"/>
        </w:rPr>
        <w:t xml:space="preserve"> </w:t>
      </w:r>
      <w:r>
        <w:rPr>
          <w:color w:val="1D1B11"/>
        </w:rPr>
        <w:t>that</w:t>
      </w:r>
      <w:r>
        <w:rPr>
          <w:color w:val="1D1B11"/>
          <w:spacing w:val="10"/>
        </w:rPr>
        <w:t xml:space="preserve"> </w:t>
      </w:r>
      <w:r>
        <w:rPr>
          <w:color w:val="1D1B11"/>
        </w:rPr>
        <w:t>when</w:t>
      </w:r>
      <w:r>
        <w:rPr>
          <w:color w:val="1D1B11"/>
          <w:spacing w:val="61"/>
        </w:rPr>
        <w:t xml:space="preserve"> </w:t>
      </w:r>
      <w:r>
        <w:rPr>
          <w:color w:val="1D1B11"/>
          <w:spacing w:val="-1"/>
        </w:rPr>
        <w:t>making</w:t>
      </w:r>
      <w:r>
        <w:rPr>
          <w:color w:val="1D1B11"/>
          <w:spacing w:val="27"/>
        </w:rPr>
        <w:t xml:space="preserve"> </w:t>
      </w:r>
      <w:r>
        <w:rPr>
          <w:color w:val="1D1B11"/>
          <w:spacing w:val="-1"/>
        </w:rPr>
        <w:t>calculations</w:t>
      </w:r>
      <w:r>
        <w:rPr>
          <w:color w:val="1D1B11"/>
          <w:spacing w:val="29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29"/>
        </w:rPr>
        <w:t xml:space="preserve"> </w:t>
      </w:r>
      <w:r>
        <w:rPr>
          <w:color w:val="1D1B11"/>
          <w:spacing w:val="-1"/>
        </w:rPr>
        <w:t>natural</w:t>
      </w:r>
      <w:r>
        <w:rPr>
          <w:color w:val="1D1B11"/>
          <w:spacing w:val="27"/>
        </w:rPr>
        <w:t xml:space="preserve"> </w:t>
      </w:r>
      <w:r>
        <w:rPr>
          <w:color w:val="1D1B11"/>
        </w:rPr>
        <w:t>wet</w:t>
      </w:r>
      <w:r>
        <w:rPr>
          <w:color w:val="1D1B11"/>
          <w:spacing w:val="30"/>
        </w:rPr>
        <w:t xml:space="preserve"> </w:t>
      </w:r>
      <w:r>
        <w:rPr>
          <w:color w:val="1D1B11"/>
          <w:spacing w:val="-1"/>
        </w:rPr>
        <w:t>bulb</w:t>
      </w:r>
      <w:r>
        <w:rPr>
          <w:color w:val="1D1B11"/>
          <w:spacing w:val="28"/>
        </w:rPr>
        <w:t xml:space="preserve"> </w:t>
      </w:r>
      <w:r>
        <w:rPr>
          <w:color w:val="1D1B11"/>
          <w:spacing w:val="-1"/>
        </w:rPr>
        <w:t>temperature,</w:t>
      </w:r>
      <w:r>
        <w:rPr>
          <w:color w:val="1D1B11"/>
          <w:spacing w:val="30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28"/>
        </w:rPr>
        <w:t xml:space="preserve"> </w:t>
      </w:r>
      <w:r>
        <w:rPr>
          <w:color w:val="1D1B11"/>
          <w:spacing w:val="-1"/>
        </w:rPr>
        <w:t>environmental</w:t>
      </w:r>
      <w:r>
        <w:rPr>
          <w:color w:val="1D1B11"/>
          <w:spacing w:val="28"/>
        </w:rPr>
        <w:t xml:space="preserve"> </w:t>
      </w:r>
      <w:r>
        <w:rPr>
          <w:color w:val="1D1B11"/>
          <w:spacing w:val="-1"/>
        </w:rPr>
        <w:t>measures</w:t>
      </w:r>
      <w:r>
        <w:rPr>
          <w:color w:val="1D1B11"/>
          <w:spacing w:val="29"/>
        </w:rPr>
        <w:t xml:space="preserve"> </w:t>
      </w:r>
      <w:r>
        <w:rPr>
          <w:color w:val="1D1B11"/>
          <w:spacing w:val="-1"/>
        </w:rPr>
        <w:t>used</w:t>
      </w:r>
      <w:r>
        <w:rPr>
          <w:color w:val="1D1B11"/>
          <w:spacing w:val="34"/>
        </w:rPr>
        <w:t xml:space="preserve"> </w:t>
      </w:r>
      <w:r>
        <w:rPr>
          <w:color w:val="1D1B11"/>
        </w:rPr>
        <w:t>will</w:t>
      </w:r>
      <w:r>
        <w:rPr>
          <w:color w:val="1D1B11"/>
          <w:spacing w:val="29"/>
        </w:rPr>
        <w:t xml:space="preserve"> </w:t>
      </w:r>
      <w:r>
        <w:rPr>
          <w:color w:val="1D1B11"/>
          <w:spacing w:val="-1"/>
        </w:rPr>
        <w:t>have</w:t>
      </w:r>
      <w:r>
        <w:rPr>
          <w:color w:val="1D1B11"/>
          <w:spacing w:val="75"/>
        </w:rPr>
        <w:t xml:space="preserve"> </w:t>
      </w:r>
      <w:r>
        <w:rPr>
          <w:color w:val="1D1B11"/>
          <w:spacing w:val="-1"/>
        </w:rPr>
        <w:t>associated</w:t>
      </w:r>
      <w:r>
        <w:rPr>
          <w:color w:val="1D1B11"/>
          <w:spacing w:val="16"/>
        </w:rPr>
        <w:t xml:space="preserve"> </w:t>
      </w:r>
      <w:r>
        <w:rPr>
          <w:color w:val="1D1B11"/>
          <w:spacing w:val="-1"/>
        </w:rPr>
        <w:t>measurement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errors.</w:t>
      </w:r>
      <w:r>
        <w:rPr>
          <w:color w:val="1D1B11"/>
          <w:spacing w:val="18"/>
        </w:rPr>
        <w:t xml:space="preserve"> </w:t>
      </w:r>
      <w:r>
        <w:rPr>
          <w:color w:val="1D1B11"/>
          <w:spacing w:val="-1"/>
        </w:rPr>
        <w:t>These</w:t>
      </w:r>
      <w:r>
        <w:rPr>
          <w:color w:val="1D1B11"/>
          <w:spacing w:val="17"/>
        </w:rPr>
        <w:t xml:space="preserve"> </w:t>
      </w:r>
      <w:r>
        <w:rPr>
          <w:color w:val="1D1B11"/>
        </w:rPr>
        <w:t>can</w:t>
      </w:r>
      <w:r>
        <w:rPr>
          <w:color w:val="1D1B11"/>
          <w:spacing w:val="18"/>
        </w:rPr>
        <w:t xml:space="preserve"> </w:t>
      </w:r>
      <w:r>
        <w:rPr>
          <w:color w:val="1D1B11"/>
          <w:spacing w:val="-1"/>
        </w:rPr>
        <w:t>accumulate</w:t>
      </w:r>
      <w:r>
        <w:rPr>
          <w:color w:val="1D1B11"/>
          <w:spacing w:val="20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18"/>
        </w:rPr>
        <w:t xml:space="preserve"> </w:t>
      </w:r>
      <w:r>
        <w:rPr>
          <w:color w:val="1D1B11"/>
          <w:spacing w:val="-1"/>
        </w:rPr>
        <w:t>any</w:t>
      </w:r>
      <w:r>
        <w:rPr>
          <w:color w:val="1D1B11"/>
          <w:spacing w:val="18"/>
        </w:rPr>
        <w:t xml:space="preserve"> </w:t>
      </w:r>
      <w:r>
        <w:rPr>
          <w:color w:val="1D1B11"/>
          <w:spacing w:val="-1"/>
        </w:rPr>
        <w:t>prediction</w:t>
      </w:r>
      <w:r>
        <w:rPr>
          <w:color w:val="1D1B11"/>
          <w:spacing w:val="18"/>
        </w:rPr>
        <w:t xml:space="preserve"> </w:t>
      </w:r>
      <w:r>
        <w:rPr>
          <w:color w:val="1D1B11"/>
          <w:spacing w:val="-1"/>
        </w:rPr>
        <w:t>and</w:t>
      </w:r>
      <w:r>
        <w:rPr>
          <w:color w:val="1D1B11"/>
          <w:spacing w:val="18"/>
        </w:rPr>
        <w:t xml:space="preserve"> </w:t>
      </w:r>
      <w:r>
        <w:rPr>
          <w:color w:val="1D1B11"/>
          <w:spacing w:val="-1"/>
        </w:rPr>
        <w:t>hence</w:t>
      </w:r>
      <w:r>
        <w:rPr>
          <w:color w:val="1D1B11"/>
          <w:spacing w:val="25"/>
        </w:rPr>
        <w:t xml:space="preserve"> </w:t>
      </w:r>
      <w:r>
        <w:rPr>
          <w:color w:val="1D1B11"/>
          <w:spacing w:val="-2"/>
        </w:rPr>
        <w:t>any</w:t>
      </w:r>
      <w:r>
        <w:rPr>
          <w:color w:val="1D1B11"/>
          <w:spacing w:val="20"/>
        </w:rPr>
        <w:t xml:space="preserve"> </w:t>
      </w:r>
      <w:r>
        <w:rPr>
          <w:color w:val="1D1B11"/>
          <w:spacing w:val="-1"/>
        </w:rPr>
        <w:t>calculation</w:t>
      </w:r>
      <w:r>
        <w:rPr>
          <w:color w:val="1D1B11"/>
          <w:spacing w:val="87"/>
        </w:rPr>
        <w:t xml:space="preserve"> </w:t>
      </w:r>
      <w:r>
        <w:rPr>
          <w:color w:val="1D1B11"/>
          <w:spacing w:val="-1"/>
        </w:rPr>
        <w:t>should</w:t>
      </w:r>
      <w:r>
        <w:rPr>
          <w:color w:val="1D1B11"/>
          <w:spacing w:val="20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  <w:spacing w:val="22"/>
        </w:rPr>
        <w:t xml:space="preserve"> </w:t>
      </w:r>
      <w:r>
        <w:rPr>
          <w:color w:val="1D1B11"/>
          <w:spacing w:val="-1"/>
        </w:rPr>
        <w:t>viewed</w:t>
      </w:r>
      <w:r>
        <w:rPr>
          <w:color w:val="1D1B11"/>
          <w:spacing w:val="21"/>
        </w:rPr>
        <w:t xml:space="preserve"> </w:t>
      </w:r>
      <w:r>
        <w:rPr>
          <w:color w:val="1D1B11"/>
        </w:rPr>
        <w:t>with</w:t>
      </w:r>
      <w:r>
        <w:rPr>
          <w:color w:val="1D1B11"/>
          <w:spacing w:val="21"/>
        </w:rPr>
        <w:t xml:space="preserve"> </w:t>
      </w:r>
      <w:r>
        <w:rPr>
          <w:color w:val="1D1B11"/>
          <w:spacing w:val="-1"/>
        </w:rPr>
        <w:t>caution.</w:t>
      </w:r>
      <w:r>
        <w:rPr>
          <w:color w:val="1D1B11"/>
          <w:spacing w:val="21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22"/>
        </w:rPr>
        <w:t xml:space="preserve"> </w:t>
      </w:r>
      <w:r>
        <w:rPr>
          <w:color w:val="1D1B11"/>
          <w:spacing w:val="-1"/>
        </w:rPr>
        <w:t>natural</w:t>
      </w:r>
      <w:r>
        <w:rPr>
          <w:color w:val="1D1B11"/>
          <w:spacing w:val="21"/>
        </w:rPr>
        <w:t xml:space="preserve"> </w:t>
      </w:r>
      <w:r>
        <w:rPr>
          <w:color w:val="1D1B11"/>
          <w:spacing w:val="-1"/>
        </w:rPr>
        <w:t>wet</w:t>
      </w:r>
      <w:r>
        <w:rPr>
          <w:color w:val="1D1B11"/>
          <w:spacing w:val="22"/>
        </w:rPr>
        <w:t xml:space="preserve"> </w:t>
      </w:r>
      <w:r>
        <w:rPr>
          <w:color w:val="1D1B11"/>
          <w:spacing w:val="-1"/>
        </w:rPr>
        <w:t>bulb</w:t>
      </w:r>
      <w:r>
        <w:rPr>
          <w:color w:val="1D1B11"/>
          <w:spacing w:val="20"/>
        </w:rPr>
        <w:t xml:space="preserve"> </w:t>
      </w:r>
      <w:r>
        <w:rPr>
          <w:color w:val="1D1B11"/>
        </w:rPr>
        <w:t>as</w:t>
      </w:r>
      <w:r>
        <w:rPr>
          <w:color w:val="1D1B11"/>
          <w:spacing w:val="22"/>
        </w:rPr>
        <w:t xml:space="preserve"> </w:t>
      </w:r>
      <w:r>
        <w:rPr>
          <w:color w:val="1D1B11"/>
          <w:spacing w:val="-1"/>
        </w:rPr>
        <w:t>defined</w:t>
      </w:r>
      <w:r>
        <w:rPr>
          <w:color w:val="1D1B11"/>
          <w:spacing w:val="21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20"/>
        </w:rPr>
        <w:t xml:space="preserve"> </w:t>
      </w:r>
      <w:r>
        <w:rPr>
          <w:color w:val="1D1B11"/>
          <w:spacing w:val="-1"/>
        </w:rPr>
        <w:t>Annex</w:t>
      </w:r>
      <w:r>
        <w:rPr>
          <w:color w:val="1D1B11"/>
          <w:spacing w:val="22"/>
        </w:rPr>
        <w:t xml:space="preserve"> </w:t>
      </w:r>
      <w:r>
        <w:rPr>
          <w:color w:val="1D1B11"/>
        </w:rPr>
        <w:t>B</w:t>
      </w:r>
      <w:r>
        <w:rPr>
          <w:color w:val="1D1B11"/>
          <w:spacing w:val="22"/>
        </w:rPr>
        <w:t xml:space="preserve"> </w:t>
      </w:r>
      <w:r>
        <w:rPr>
          <w:color w:val="1D1B11"/>
        </w:rPr>
        <w:t>should</w:t>
      </w:r>
      <w:r>
        <w:rPr>
          <w:color w:val="1D1B11"/>
          <w:spacing w:val="20"/>
        </w:rPr>
        <w:t xml:space="preserve"> </w:t>
      </w:r>
      <w:r>
        <w:rPr>
          <w:color w:val="1D1B11"/>
          <w:spacing w:val="-1"/>
        </w:rPr>
        <w:t>be</w:t>
      </w:r>
      <w:r>
        <w:rPr>
          <w:color w:val="1D1B11"/>
          <w:spacing w:val="22"/>
        </w:rPr>
        <w:t xml:space="preserve"> </w:t>
      </w:r>
      <w:r>
        <w:rPr>
          <w:color w:val="1D1B11"/>
          <w:spacing w:val="-1"/>
        </w:rPr>
        <w:t>used</w:t>
      </w:r>
      <w:r>
        <w:rPr>
          <w:color w:val="1D1B11"/>
          <w:spacing w:val="21"/>
        </w:rPr>
        <w:t xml:space="preserve"> </w:t>
      </w:r>
      <w:r>
        <w:rPr>
          <w:color w:val="1D1B11"/>
        </w:rPr>
        <w:t>as</w:t>
      </w:r>
      <w:r>
        <w:rPr>
          <w:color w:val="1D1B11"/>
          <w:spacing w:val="22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63"/>
        </w:rPr>
        <w:t xml:space="preserve"> </w:t>
      </w:r>
      <w:r>
        <w:rPr>
          <w:color w:val="1D1B11"/>
          <w:spacing w:val="-1"/>
        </w:rPr>
        <w:t xml:space="preserve">specification </w:t>
      </w:r>
      <w:r>
        <w:rPr>
          <w:color w:val="1D1B11"/>
        </w:rPr>
        <w:t>and</w:t>
      </w:r>
      <w:r>
        <w:rPr>
          <w:color w:val="1D1B11"/>
          <w:spacing w:val="-4"/>
        </w:rPr>
        <w:t xml:space="preserve"> </w:t>
      </w:r>
      <w:r>
        <w:rPr>
          <w:color w:val="1D1B11"/>
          <w:spacing w:val="-1"/>
        </w:rPr>
        <w:t>most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accurate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method.</w:t>
      </w:r>
    </w:p>
    <w:p w:rsidR="00096870" w:rsidRDefault="002A6B7E">
      <w:pPr>
        <w:pStyle w:val="BodyText"/>
        <w:jc w:val="both"/>
      </w:pPr>
      <w:r>
        <w:rPr>
          <w:color w:val="1D1B11"/>
          <w:spacing w:val="-1"/>
        </w:rPr>
        <w:t>Examples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of </w:t>
      </w:r>
      <w:r>
        <w:rPr>
          <w:color w:val="1D1B11"/>
          <w:spacing w:val="-1"/>
        </w:rPr>
        <w:t>calculations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natural wet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bulb using equation (D1)</w:t>
      </w:r>
      <w:r>
        <w:rPr>
          <w:color w:val="1D1B11"/>
        </w:rPr>
        <w:t xml:space="preserve"> are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provided</w:t>
      </w:r>
      <w:r>
        <w:rPr>
          <w:color w:val="1D1B11"/>
        </w:rPr>
        <w:t xml:space="preserve"> in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Table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D1.</w:t>
      </w:r>
    </w:p>
    <w:p w:rsidR="00096870" w:rsidRDefault="002A6B7E">
      <w:pPr>
        <w:pStyle w:val="BodyText"/>
        <w:ind w:left="847"/>
      </w:pPr>
      <w:r>
        <w:rPr>
          <w:color w:val="1D1B11"/>
          <w:spacing w:val="-1"/>
        </w:rPr>
        <w:t>Table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D1.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Examples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of </w:t>
      </w:r>
      <w:r>
        <w:rPr>
          <w:color w:val="1D1B11"/>
          <w:spacing w:val="-1"/>
        </w:rPr>
        <w:t>prediction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 xml:space="preserve">of </w:t>
      </w:r>
      <w:r>
        <w:rPr>
          <w:color w:val="1D1B11"/>
          <w:spacing w:val="-1"/>
        </w:rPr>
        <w:t>natural</w:t>
      </w:r>
      <w:r>
        <w:rPr>
          <w:color w:val="1D1B11"/>
          <w:spacing w:val="-4"/>
        </w:rPr>
        <w:t xml:space="preserve"> </w:t>
      </w:r>
      <w:r>
        <w:rPr>
          <w:color w:val="1D1B11"/>
          <w:spacing w:val="-1"/>
        </w:rPr>
        <w:t>wet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bulb temperature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(in 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range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15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 xml:space="preserve">to </w:t>
      </w:r>
      <w:r>
        <w:rPr>
          <w:color w:val="1D1B11"/>
        </w:rPr>
        <w:t>30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°C)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from</w:t>
      </w:r>
    </w:p>
    <w:p w:rsidR="00096870" w:rsidRDefault="002A6B7E">
      <w:pPr>
        <w:pStyle w:val="BodyText"/>
        <w:spacing w:before="0"/>
        <w:ind w:left="713" w:right="717"/>
        <w:jc w:val="center"/>
      </w:pPr>
      <w:r>
        <w:rPr>
          <w:color w:val="1D1B11"/>
          <w:spacing w:val="-1"/>
        </w:rPr>
        <w:t xml:space="preserve">equation </w:t>
      </w:r>
      <w:r>
        <w:rPr>
          <w:color w:val="1D1B11"/>
          <w:spacing w:val="-2"/>
        </w:rPr>
        <w:t>(D1).</w:t>
      </w:r>
    </w:p>
    <w:p w:rsidR="00096870" w:rsidRDefault="00096870">
      <w:pPr>
        <w:spacing w:before="6"/>
        <w:rPr>
          <w:rFonts w:ascii="Calibri" w:eastAsia="Calibri" w:hAnsi="Calibri" w:cs="Calibri"/>
          <w:sz w:val="10"/>
          <w:szCs w:val="10"/>
        </w:rPr>
      </w:pPr>
    </w:p>
    <w:tbl>
      <w:tblPr>
        <w:tblW w:w="0" w:type="auto"/>
        <w:tblInd w:w="9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3"/>
        <w:gridCol w:w="1682"/>
        <w:gridCol w:w="889"/>
        <w:gridCol w:w="1424"/>
        <w:gridCol w:w="1693"/>
        <w:gridCol w:w="965"/>
      </w:tblGrid>
      <w:tr w:rsidR="00096870" w:rsidTr="00696126">
        <w:trPr>
          <w:trHeight w:hRule="exact" w:val="742"/>
        </w:trPr>
        <w:tc>
          <w:tcPr>
            <w:tcW w:w="1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before="120"/>
              <w:ind w:left="123" w:right="131" w:firstLine="40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1D1B11"/>
                <w:sz w:val="20"/>
              </w:rPr>
              <w:t>Air</w:t>
            </w:r>
            <w:r>
              <w:rPr>
                <w:rFonts w:ascii="Calibri"/>
                <w:color w:val="1D1B11"/>
                <w:w w:val="99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temperature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ind w:left="71" w:right="75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1D1B11"/>
                <w:sz w:val="20"/>
              </w:rPr>
              <w:t>150</w:t>
            </w:r>
            <w:r>
              <w:rPr>
                <w:rFonts w:ascii="Calibri"/>
                <w:color w:val="1D1B11"/>
                <w:spacing w:val="-8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mm</w:t>
            </w:r>
            <w:r>
              <w:rPr>
                <w:rFonts w:ascii="Calibri"/>
                <w:color w:val="1D1B11"/>
                <w:spacing w:val="-8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diameter</w:t>
            </w:r>
            <w:r>
              <w:rPr>
                <w:rFonts w:ascii="Calibri"/>
                <w:color w:val="1D1B11"/>
                <w:spacing w:val="21"/>
                <w:w w:val="99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Globe</w:t>
            </w:r>
            <w:r>
              <w:rPr>
                <w:rFonts w:ascii="Calibri"/>
                <w:color w:val="1D1B11"/>
                <w:spacing w:val="24"/>
                <w:w w:val="99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temperature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before="120"/>
              <w:ind w:left="154" w:right="161" w:firstLine="1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1D1B11"/>
                <w:sz w:val="20"/>
              </w:rPr>
              <w:t>Air</w:t>
            </w:r>
            <w:r>
              <w:rPr>
                <w:rFonts w:ascii="Calibri"/>
                <w:color w:val="1D1B11"/>
                <w:w w:val="99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velocity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before="120"/>
              <w:ind w:left="332" w:right="334" w:firstLine="4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1D1B11"/>
                <w:spacing w:val="-1"/>
                <w:sz w:val="20"/>
              </w:rPr>
              <w:t>Relative</w:t>
            </w:r>
            <w:r>
              <w:rPr>
                <w:rFonts w:ascii="Calibri"/>
                <w:color w:val="1D1B11"/>
                <w:spacing w:val="27"/>
                <w:w w:val="99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Humidity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ind w:left="123" w:right="123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1D1B11"/>
                <w:sz w:val="20"/>
              </w:rPr>
              <w:t>Predicted</w:t>
            </w:r>
            <w:r>
              <w:rPr>
                <w:rFonts w:ascii="Calibri"/>
                <w:color w:val="1D1B11"/>
                <w:spacing w:val="-14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Natural</w:t>
            </w:r>
            <w:r>
              <w:rPr>
                <w:rFonts w:ascii="Calibri"/>
                <w:color w:val="1D1B11"/>
                <w:spacing w:val="21"/>
                <w:w w:val="99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wet</w:t>
            </w:r>
            <w:r>
              <w:rPr>
                <w:rFonts w:ascii="Calibri"/>
                <w:color w:val="1D1B11"/>
                <w:spacing w:val="-7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bulb</w:t>
            </w:r>
            <w:r>
              <w:rPr>
                <w:rFonts w:ascii="Calibri"/>
                <w:color w:val="1D1B11"/>
                <w:spacing w:val="21"/>
                <w:w w:val="99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temperature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before="120"/>
              <w:ind w:left="219" w:right="86" w:hanging="13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1D1B11"/>
                <w:w w:val="95"/>
                <w:sz w:val="20"/>
              </w:rPr>
              <w:t>Predicted</w:t>
            </w:r>
            <w:r>
              <w:rPr>
                <w:rFonts w:ascii="Calibri"/>
                <w:color w:val="1D1B11"/>
                <w:w w:val="99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WBGT</w:t>
            </w:r>
          </w:p>
        </w:tc>
      </w:tr>
      <w:tr w:rsidR="00096870" w:rsidTr="00696126">
        <w:trPr>
          <w:trHeight w:hRule="exact" w:val="499"/>
        </w:trPr>
        <w:tc>
          <w:tcPr>
            <w:tcW w:w="1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before="120"/>
              <w:ind w:left="3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D1B1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color w:val="1D1B11"/>
                <w:position w:val="-2"/>
                <w:sz w:val="13"/>
                <w:szCs w:val="13"/>
              </w:rPr>
              <w:t>a</w:t>
            </w:r>
            <w:r>
              <w:rPr>
                <w:rFonts w:ascii="Calibri" w:eastAsia="Calibri" w:hAnsi="Calibri" w:cs="Calibri"/>
                <w:color w:val="1D1B11"/>
                <w:spacing w:val="24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pacing w:val="-1"/>
                <w:sz w:val="20"/>
                <w:szCs w:val="20"/>
              </w:rPr>
              <w:t>(°C)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before="120"/>
              <w:ind w:right="1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D1B1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color w:val="1D1B11"/>
                <w:position w:val="-2"/>
                <w:sz w:val="13"/>
                <w:szCs w:val="13"/>
              </w:rPr>
              <w:t>g</w:t>
            </w:r>
            <w:r>
              <w:rPr>
                <w:rFonts w:ascii="Calibri" w:eastAsia="Calibri" w:hAnsi="Calibri" w:cs="Calibri"/>
                <w:color w:val="1D1B11"/>
                <w:spacing w:val="-7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pacing w:val="-1"/>
                <w:sz w:val="20"/>
                <w:szCs w:val="20"/>
              </w:rPr>
              <w:t>(°C)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F26B15" w:rsidRDefault="002A6B7E" w:rsidP="00F26B15">
            <w:pPr>
              <w:pStyle w:val="TableParagraph"/>
              <w:spacing w:before="87"/>
              <w:ind w:left="145"/>
              <w:rPr>
                <w:rFonts w:ascii="Calibri" w:eastAsia="Calibri" w:hAnsi="Calibri" w:cs="Calibri"/>
                <w:sz w:val="20"/>
                <w:szCs w:val="20"/>
              </w:rPr>
            </w:pPr>
            <w:r w:rsidRPr="00F26B15">
              <w:rPr>
                <w:rFonts w:ascii="Calibri"/>
                <w:color w:val="1D1B11"/>
                <w:sz w:val="20"/>
                <w:szCs w:val="20"/>
              </w:rPr>
              <w:t>v</w:t>
            </w:r>
            <w:r w:rsidR="00F26B15" w:rsidRPr="00F26B15">
              <w:rPr>
                <w:rFonts w:ascii="Calibri"/>
                <w:color w:val="1D1B11"/>
                <w:sz w:val="20"/>
                <w:szCs w:val="20"/>
                <w:vertAlign w:val="subscript"/>
              </w:rPr>
              <w:t>a</w:t>
            </w:r>
            <w:r w:rsidRPr="00F26B15">
              <w:rPr>
                <w:rFonts w:ascii="Calibri"/>
                <w:color w:val="1D1B11"/>
                <w:spacing w:val="38"/>
                <w:sz w:val="20"/>
                <w:szCs w:val="20"/>
              </w:rPr>
              <w:t xml:space="preserve"> </w:t>
            </w:r>
            <w:r w:rsidRPr="00F26B15">
              <w:rPr>
                <w:rFonts w:ascii="Calibri"/>
                <w:color w:val="1D1B11"/>
                <w:sz w:val="20"/>
                <w:szCs w:val="20"/>
              </w:rPr>
              <w:t>(ms</w:t>
            </w:r>
            <w:r w:rsidR="00F26B15" w:rsidRPr="00F26B15">
              <w:rPr>
                <w:rFonts w:ascii="Calibri"/>
                <w:color w:val="1D1B11"/>
                <w:sz w:val="20"/>
                <w:szCs w:val="20"/>
                <w:vertAlign w:val="superscript"/>
              </w:rPr>
              <w:t>-1</w:t>
            </w:r>
            <w:r w:rsidRPr="00F26B15">
              <w:rPr>
                <w:rFonts w:ascii="Calibri"/>
                <w:color w:val="1D1B11"/>
                <w:sz w:val="20"/>
                <w:szCs w:val="20"/>
              </w:rPr>
              <w:t>)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before="120"/>
              <w:ind w:left="44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1D1B11"/>
                <w:sz w:val="20"/>
              </w:rPr>
              <w:t>Rh</w:t>
            </w:r>
            <w:r>
              <w:rPr>
                <w:rFonts w:ascii="Calibri"/>
                <w:color w:val="1D1B11"/>
                <w:spacing w:val="-5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(%)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before="12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D1B11"/>
                <w:spacing w:val="-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color w:val="1D1B11"/>
                <w:spacing w:val="-1"/>
                <w:position w:val="-2"/>
                <w:sz w:val="13"/>
                <w:szCs w:val="13"/>
              </w:rPr>
              <w:t>nw</w:t>
            </w:r>
            <w:r>
              <w:rPr>
                <w:rFonts w:ascii="Calibri" w:eastAsia="Calibri" w:hAnsi="Calibri" w:cs="Calibri"/>
                <w:color w:val="1D1B11"/>
                <w:spacing w:val="-6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pacing w:val="-1"/>
                <w:sz w:val="20"/>
                <w:szCs w:val="20"/>
              </w:rPr>
              <w:t>(°C)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ind w:left="327" w:right="219" w:hanging="10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D1B11"/>
                <w:w w:val="95"/>
                <w:sz w:val="20"/>
                <w:szCs w:val="20"/>
              </w:rPr>
              <w:t>WBGT</w:t>
            </w:r>
            <w:r>
              <w:rPr>
                <w:rFonts w:ascii="Calibri" w:eastAsia="Calibri" w:hAnsi="Calibri" w:cs="Calibri"/>
                <w:color w:val="1D1B11"/>
                <w:spacing w:val="21"/>
                <w:w w:val="9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pacing w:val="-1"/>
                <w:sz w:val="20"/>
                <w:szCs w:val="20"/>
              </w:rPr>
              <w:t>(°C)</w:t>
            </w:r>
          </w:p>
        </w:tc>
      </w:tr>
      <w:tr w:rsidR="00096870" w:rsidTr="00696126">
        <w:trPr>
          <w:trHeight w:hRule="exact" w:val="240"/>
        </w:trPr>
        <w:tc>
          <w:tcPr>
            <w:tcW w:w="1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25.0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40.0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0.3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20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17.3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left="315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24.1</w:t>
            </w:r>
          </w:p>
        </w:tc>
      </w:tr>
      <w:tr w:rsidR="00096870" w:rsidTr="00696126">
        <w:trPr>
          <w:trHeight w:hRule="exact" w:val="238"/>
        </w:trPr>
        <w:tc>
          <w:tcPr>
            <w:tcW w:w="1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25.0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55.0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0.3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20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21.1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left="315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31.3</w:t>
            </w:r>
          </w:p>
        </w:tc>
      </w:tr>
      <w:tr w:rsidR="00096870" w:rsidTr="00696126">
        <w:trPr>
          <w:trHeight w:hRule="exact" w:val="240"/>
        </w:trPr>
        <w:tc>
          <w:tcPr>
            <w:tcW w:w="1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6" w:lineRule="exact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25.0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6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40.0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6" w:lineRule="exact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0.9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20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16.7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6" w:lineRule="exact"/>
              <w:ind w:left="315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23.7</w:t>
            </w:r>
          </w:p>
        </w:tc>
      </w:tr>
      <w:tr w:rsidR="00096870" w:rsidTr="00696126">
        <w:trPr>
          <w:trHeight w:hRule="exact" w:val="240"/>
        </w:trPr>
        <w:tc>
          <w:tcPr>
            <w:tcW w:w="1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25.0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40.0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0.3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50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21.7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left="315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27.2</w:t>
            </w:r>
          </w:p>
        </w:tc>
      </w:tr>
      <w:tr w:rsidR="00096870" w:rsidTr="00696126">
        <w:trPr>
          <w:trHeight w:hRule="exact" w:val="240"/>
        </w:trPr>
        <w:tc>
          <w:tcPr>
            <w:tcW w:w="1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25.0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55.0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0.3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50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25.0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left="315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34.0</w:t>
            </w:r>
          </w:p>
        </w:tc>
      </w:tr>
      <w:tr w:rsidR="00096870" w:rsidTr="00696126">
        <w:trPr>
          <w:trHeight w:hRule="exact" w:val="240"/>
        </w:trPr>
        <w:tc>
          <w:tcPr>
            <w:tcW w:w="1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25.0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40.0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0.9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50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21.4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left="315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27.0</w:t>
            </w:r>
          </w:p>
        </w:tc>
      </w:tr>
      <w:tr w:rsidR="00096870" w:rsidTr="00696126">
        <w:trPr>
          <w:trHeight w:hRule="exact" w:val="238"/>
        </w:trPr>
        <w:tc>
          <w:tcPr>
            <w:tcW w:w="1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25.0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40.0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0.3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80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25.5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left="315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29.8</w:t>
            </w:r>
          </w:p>
        </w:tc>
      </w:tr>
      <w:tr w:rsidR="00096870" w:rsidTr="00696126">
        <w:trPr>
          <w:trHeight w:hRule="exact" w:val="240"/>
        </w:trPr>
        <w:tc>
          <w:tcPr>
            <w:tcW w:w="1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25.0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55.0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0.3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80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28.4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left="315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36.4</w:t>
            </w:r>
          </w:p>
        </w:tc>
      </w:tr>
      <w:tr w:rsidR="00096870" w:rsidTr="00696126">
        <w:trPr>
          <w:trHeight w:hRule="exact" w:val="240"/>
        </w:trPr>
        <w:tc>
          <w:tcPr>
            <w:tcW w:w="1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25.0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40.0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0.9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80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25.3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left="315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29.7</w:t>
            </w:r>
          </w:p>
        </w:tc>
      </w:tr>
      <w:tr w:rsidR="00096870" w:rsidTr="00696126">
        <w:trPr>
          <w:trHeight w:hRule="exact" w:val="240"/>
        </w:trPr>
        <w:tc>
          <w:tcPr>
            <w:tcW w:w="1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35.0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35.0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0.3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20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19.7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left="315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24.3</w:t>
            </w:r>
          </w:p>
        </w:tc>
      </w:tr>
      <w:tr w:rsidR="00096870" w:rsidTr="00696126">
        <w:trPr>
          <w:trHeight w:hRule="exact" w:val="238"/>
        </w:trPr>
        <w:tc>
          <w:tcPr>
            <w:tcW w:w="1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35.0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50.0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0.3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20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23.1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left="315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31.2</w:t>
            </w:r>
          </w:p>
        </w:tc>
      </w:tr>
      <w:tr w:rsidR="00096870" w:rsidTr="00696126">
        <w:trPr>
          <w:trHeight w:hRule="exact" w:val="240"/>
        </w:trPr>
        <w:tc>
          <w:tcPr>
            <w:tcW w:w="1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6" w:lineRule="exact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35.0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6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65.0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6" w:lineRule="exact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0.3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20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26.4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6" w:lineRule="exact"/>
              <w:ind w:left="315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38.0</w:t>
            </w:r>
          </w:p>
        </w:tc>
      </w:tr>
      <w:tr w:rsidR="00096870" w:rsidTr="00696126">
        <w:trPr>
          <w:trHeight w:hRule="exact" w:val="240"/>
        </w:trPr>
        <w:tc>
          <w:tcPr>
            <w:tcW w:w="1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35.0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35.0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0.9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20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19.1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left="315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23.9</w:t>
            </w:r>
          </w:p>
        </w:tc>
      </w:tr>
      <w:tr w:rsidR="00096870" w:rsidTr="00696126">
        <w:trPr>
          <w:trHeight w:hRule="exact" w:val="240"/>
        </w:trPr>
        <w:tc>
          <w:tcPr>
            <w:tcW w:w="1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35.0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50.0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0.9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20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22.5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left="315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30.7</w:t>
            </w:r>
          </w:p>
        </w:tc>
      </w:tr>
      <w:tr w:rsidR="00096870" w:rsidTr="00696126">
        <w:trPr>
          <w:trHeight w:hRule="exact" w:val="240"/>
        </w:trPr>
        <w:tc>
          <w:tcPr>
            <w:tcW w:w="1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35.0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35.0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0.3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50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26.5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left="315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29.1</w:t>
            </w:r>
          </w:p>
        </w:tc>
      </w:tr>
      <w:tr w:rsidR="00096870" w:rsidTr="00696126">
        <w:trPr>
          <w:trHeight w:hRule="exact" w:val="238"/>
        </w:trPr>
        <w:tc>
          <w:tcPr>
            <w:tcW w:w="1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35.0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50.0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0.3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50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29.2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left="315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35.5</w:t>
            </w:r>
          </w:p>
        </w:tc>
      </w:tr>
      <w:tr w:rsidR="00096870" w:rsidTr="00696126">
        <w:trPr>
          <w:trHeight w:hRule="exact" w:val="240"/>
        </w:trPr>
        <w:tc>
          <w:tcPr>
            <w:tcW w:w="1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6" w:lineRule="exact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35.0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6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35.0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6" w:lineRule="exact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0.9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50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6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26.3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6" w:lineRule="exact"/>
              <w:ind w:left="315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28.9</w:t>
            </w:r>
          </w:p>
        </w:tc>
      </w:tr>
      <w:tr w:rsidR="00096870" w:rsidTr="00696126">
        <w:trPr>
          <w:trHeight w:hRule="exact" w:val="240"/>
        </w:trPr>
        <w:tc>
          <w:tcPr>
            <w:tcW w:w="1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35.0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50.0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0.9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50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28.9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left="315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35.2</w:t>
            </w:r>
          </w:p>
        </w:tc>
      </w:tr>
      <w:tr w:rsidR="00096870" w:rsidTr="00696126">
        <w:trPr>
          <w:trHeight w:hRule="exact" w:val="240"/>
        </w:trPr>
        <w:tc>
          <w:tcPr>
            <w:tcW w:w="1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45.0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45.0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0.3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20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26.1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left="315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31.8</w:t>
            </w:r>
          </w:p>
        </w:tc>
      </w:tr>
      <w:tr w:rsidR="00096870" w:rsidTr="00696126">
        <w:trPr>
          <w:trHeight w:hRule="exact" w:val="240"/>
        </w:trPr>
        <w:tc>
          <w:tcPr>
            <w:tcW w:w="1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45.0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60.0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0.3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20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29.0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left="315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38.3</w:t>
            </w:r>
          </w:p>
        </w:tc>
      </w:tr>
      <w:tr w:rsidR="00096870" w:rsidTr="00696126">
        <w:trPr>
          <w:trHeight w:hRule="exact" w:val="240"/>
        </w:trPr>
        <w:tc>
          <w:tcPr>
            <w:tcW w:w="1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45.0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1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45.0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right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0.9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20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25.6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Pr="004D20D4" w:rsidRDefault="002A6B7E">
            <w:pPr>
              <w:pStyle w:val="TableParagraph"/>
              <w:spacing w:line="223" w:lineRule="exact"/>
              <w:ind w:left="315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4D20D4">
              <w:rPr>
                <w:rFonts w:ascii="Arial Narrow"/>
                <w:sz w:val="20"/>
              </w:rPr>
              <w:t>31.4</w:t>
            </w:r>
          </w:p>
        </w:tc>
      </w:tr>
      <w:tr w:rsidR="004D20D4" w:rsidTr="00696126">
        <w:trPr>
          <w:trHeight w:hRule="exact" w:val="240"/>
        </w:trPr>
        <w:tc>
          <w:tcPr>
            <w:tcW w:w="1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20D4" w:rsidRPr="004D20D4" w:rsidRDefault="004D20D4">
            <w:pPr>
              <w:pStyle w:val="TableParagraph"/>
              <w:spacing w:line="223" w:lineRule="exact"/>
              <w:ind w:right="2"/>
              <w:jc w:val="center"/>
              <w:rPr>
                <w:rFonts w:ascii="Arial Narrow"/>
                <w:sz w:val="20"/>
              </w:rPr>
            </w:pPr>
            <w:r w:rsidRPr="004D20D4">
              <w:rPr>
                <w:rFonts w:ascii="Arial Narrow"/>
                <w:sz w:val="20"/>
              </w:rPr>
              <w:t>45.0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20D4" w:rsidRPr="004D20D4" w:rsidRDefault="004D20D4">
            <w:pPr>
              <w:pStyle w:val="TableParagraph"/>
              <w:spacing w:line="223" w:lineRule="exact"/>
              <w:ind w:right="1"/>
              <w:jc w:val="center"/>
              <w:rPr>
                <w:rFonts w:ascii="Arial Narrow"/>
                <w:sz w:val="20"/>
              </w:rPr>
            </w:pPr>
            <w:r w:rsidRPr="004D20D4">
              <w:rPr>
                <w:rFonts w:ascii="Arial Narrow"/>
                <w:sz w:val="20"/>
              </w:rPr>
              <w:t>60.0</w:t>
            </w:r>
          </w:p>
        </w:tc>
        <w:tc>
          <w:tcPr>
            <w:tcW w:w="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20D4" w:rsidRPr="004D20D4" w:rsidRDefault="004D20D4">
            <w:pPr>
              <w:pStyle w:val="TableParagraph"/>
              <w:spacing w:line="223" w:lineRule="exact"/>
              <w:ind w:right="2"/>
              <w:jc w:val="center"/>
              <w:rPr>
                <w:rFonts w:ascii="Arial Narrow"/>
                <w:sz w:val="20"/>
              </w:rPr>
            </w:pPr>
            <w:r w:rsidRPr="004D20D4">
              <w:rPr>
                <w:rFonts w:ascii="Arial Narrow"/>
                <w:sz w:val="20"/>
              </w:rPr>
              <w:t>0.9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20D4" w:rsidRPr="004D20D4" w:rsidRDefault="004D20D4">
            <w:pPr>
              <w:pStyle w:val="TableParagraph"/>
              <w:spacing w:line="223" w:lineRule="exact"/>
              <w:jc w:val="center"/>
              <w:rPr>
                <w:rFonts w:ascii="Arial Narrow"/>
                <w:sz w:val="20"/>
              </w:rPr>
            </w:pPr>
            <w:r w:rsidRPr="004D20D4">
              <w:rPr>
                <w:rFonts w:ascii="Arial Narrow"/>
                <w:sz w:val="20"/>
              </w:rPr>
              <w:t>20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20D4" w:rsidRPr="004D20D4" w:rsidRDefault="004D20D4">
            <w:pPr>
              <w:pStyle w:val="TableParagraph"/>
              <w:spacing w:line="223" w:lineRule="exact"/>
              <w:jc w:val="center"/>
              <w:rPr>
                <w:rFonts w:ascii="Arial Narrow"/>
                <w:sz w:val="20"/>
              </w:rPr>
            </w:pPr>
            <w:r w:rsidRPr="004D20D4">
              <w:rPr>
                <w:rFonts w:ascii="Arial Narrow"/>
                <w:sz w:val="20"/>
              </w:rPr>
              <w:t>28.3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20D4" w:rsidRPr="004D20D4" w:rsidRDefault="004D20D4">
            <w:pPr>
              <w:pStyle w:val="TableParagraph"/>
              <w:spacing w:line="223" w:lineRule="exact"/>
              <w:ind w:left="315"/>
              <w:rPr>
                <w:rFonts w:ascii="Arial Narrow"/>
                <w:sz w:val="20"/>
              </w:rPr>
            </w:pPr>
            <w:r w:rsidRPr="004D20D4">
              <w:rPr>
                <w:rFonts w:ascii="Arial Narrow"/>
                <w:sz w:val="20"/>
              </w:rPr>
              <w:t>37.8</w:t>
            </w:r>
          </w:p>
        </w:tc>
      </w:tr>
    </w:tbl>
    <w:p w:rsidR="00096870" w:rsidRDefault="00096870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p w:rsidR="00096870" w:rsidRDefault="00096870">
      <w:pPr>
        <w:spacing w:line="226" w:lineRule="exact"/>
        <w:rPr>
          <w:rFonts w:ascii="Arial Narrow" w:eastAsia="Arial Narrow" w:hAnsi="Arial Narrow" w:cs="Arial Narrow"/>
          <w:sz w:val="20"/>
          <w:szCs w:val="20"/>
        </w:rPr>
        <w:sectPr w:rsidR="00096870">
          <w:pgSz w:w="11910" w:h="16840"/>
          <w:pgMar w:top="1040" w:right="1240" w:bottom="680" w:left="680" w:header="0" w:footer="509" w:gutter="0"/>
          <w:cols w:space="720"/>
        </w:sectPr>
      </w:pPr>
    </w:p>
    <w:p w:rsidR="00096870" w:rsidRDefault="002A6B7E">
      <w:pPr>
        <w:pStyle w:val="Heading2"/>
        <w:spacing w:before="22" w:line="320" w:lineRule="auto"/>
        <w:ind w:left="3557" w:right="3569" w:firstLine="5"/>
        <w:jc w:val="center"/>
        <w:rPr>
          <w:b w:val="0"/>
          <w:bCs w:val="0"/>
        </w:rPr>
      </w:pPr>
      <w:bookmarkStart w:id="30" w:name="_bookmark23"/>
      <w:bookmarkEnd w:id="30"/>
      <w:r>
        <w:rPr>
          <w:color w:val="1D1B11"/>
          <w:spacing w:val="-1"/>
        </w:rPr>
        <w:t>Annex</w:t>
      </w:r>
      <w:r>
        <w:rPr>
          <w:color w:val="1D1B11"/>
          <w:spacing w:val="-6"/>
        </w:rPr>
        <w:t xml:space="preserve"> </w:t>
      </w:r>
      <w:r>
        <w:rPr>
          <w:color w:val="1D1B11"/>
        </w:rPr>
        <w:t>E</w:t>
      </w:r>
      <w:r>
        <w:rPr>
          <w:color w:val="1D1B11"/>
          <w:spacing w:val="-8"/>
        </w:rPr>
        <w:t xml:space="preserve"> </w:t>
      </w:r>
      <w:r>
        <w:rPr>
          <w:color w:val="1D1B11"/>
          <w:spacing w:val="-1"/>
        </w:rPr>
        <w:t>(Informative)</w:t>
      </w:r>
      <w:r>
        <w:rPr>
          <w:color w:val="1D1B11"/>
          <w:spacing w:val="27"/>
          <w:w w:val="99"/>
        </w:rPr>
        <w:t xml:space="preserve"> </w:t>
      </w:r>
      <w:r>
        <w:rPr>
          <w:color w:val="1D1B11"/>
          <w:spacing w:val="-1"/>
        </w:rPr>
        <w:t>Estimation</w:t>
      </w:r>
      <w:r>
        <w:rPr>
          <w:color w:val="1D1B11"/>
          <w:spacing w:val="-5"/>
        </w:rPr>
        <w:t xml:space="preserve"> </w:t>
      </w:r>
      <w:r>
        <w:rPr>
          <w:color w:val="1D1B11"/>
          <w:spacing w:val="-1"/>
        </w:rPr>
        <w:t>of</w:t>
      </w:r>
      <w:r>
        <w:rPr>
          <w:color w:val="1D1B11"/>
          <w:spacing w:val="-5"/>
        </w:rPr>
        <w:t xml:space="preserve"> </w:t>
      </w:r>
      <w:r>
        <w:rPr>
          <w:color w:val="1D1B11"/>
          <w:spacing w:val="-1"/>
        </w:rPr>
        <w:t>metabolic</w:t>
      </w:r>
      <w:r>
        <w:rPr>
          <w:color w:val="1D1B11"/>
          <w:spacing w:val="-7"/>
        </w:rPr>
        <w:t xml:space="preserve"> </w:t>
      </w:r>
      <w:r>
        <w:rPr>
          <w:color w:val="1D1B11"/>
          <w:spacing w:val="-1"/>
        </w:rPr>
        <w:t>rate</w:t>
      </w:r>
    </w:p>
    <w:p w:rsidR="00096870" w:rsidRPr="00BA270F" w:rsidRDefault="002A6B7E">
      <w:pPr>
        <w:spacing w:before="8"/>
        <w:ind w:left="442"/>
        <w:rPr>
          <w:rFonts w:ascii="Calibri" w:eastAsia="Calibri" w:hAnsi="Calibri" w:cs="Calibri"/>
        </w:rPr>
      </w:pPr>
      <w:r w:rsidRPr="00BA270F">
        <w:rPr>
          <w:rFonts w:ascii="Calibri" w:eastAsia="Calibri" w:hAnsi="Calibri" w:cs="Calibri"/>
          <w:color w:val="1D1B11"/>
          <w:spacing w:val="-1"/>
        </w:rPr>
        <w:t>Table</w:t>
      </w:r>
      <w:r w:rsidRPr="00BA270F">
        <w:rPr>
          <w:rFonts w:ascii="Calibri" w:eastAsia="Calibri" w:hAnsi="Calibri" w:cs="Calibri"/>
          <w:color w:val="1D1B11"/>
          <w:spacing w:val="-6"/>
        </w:rPr>
        <w:t xml:space="preserve"> </w:t>
      </w:r>
      <w:r w:rsidRPr="00BA270F">
        <w:rPr>
          <w:rFonts w:ascii="Calibri" w:eastAsia="Calibri" w:hAnsi="Calibri" w:cs="Calibri"/>
          <w:color w:val="1D1B11"/>
        </w:rPr>
        <w:t>E1</w:t>
      </w:r>
      <w:r w:rsidRPr="00BA270F">
        <w:rPr>
          <w:rFonts w:ascii="Calibri" w:eastAsia="Calibri" w:hAnsi="Calibri" w:cs="Calibri"/>
          <w:color w:val="1D1B11"/>
          <w:spacing w:val="-4"/>
        </w:rPr>
        <w:t xml:space="preserve"> </w:t>
      </w:r>
      <w:r w:rsidRPr="00BA270F">
        <w:rPr>
          <w:rFonts w:ascii="Calibri" w:eastAsia="Calibri" w:hAnsi="Calibri" w:cs="Calibri"/>
          <w:color w:val="1D1B11"/>
        </w:rPr>
        <w:t>—</w:t>
      </w:r>
      <w:r w:rsidRPr="00BA270F">
        <w:rPr>
          <w:rFonts w:ascii="Calibri" w:eastAsia="Calibri" w:hAnsi="Calibri" w:cs="Calibri"/>
          <w:color w:val="1D1B11"/>
          <w:spacing w:val="-5"/>
        </w:rPr>
        <w:t xml:space="preserve"> </w:t>
      </w:r>
      <w:r w:rsidRPr="00BA270F">
        <w:rPr>
          <w:rFonts w:ascii="Calibri" w:eastAsia="Calibri" w:hAnsi="Calibri" w:cs="Calibri"/>
          <w:color w:val="1D1B11"/>
          <w:spacing w:val="-1"/>
        </w:rPr>
        <w:t>Classification</w:t>
      </w:r>
      <w:r w:rsidRPr="00BA270F">
        <w:rPr>
          <w:rFonts w:ascii="Calibri" w:eastAsia="Calibri" w:hAnsi="Calibri" w:cs="Calibri"/>
          <w:color w:val="1D1B11"/>
          <w:spacing w:val="-4"/>
        </w:rPr>
        <w:t xml:space="preserve"> </w:t>
      </w:r>
      <w:r w:rsidRPr="00BA270F">
        <w:rPr>
          <w:rFonts w:ascii="Calibri" w:eastAsia="Calibri" w:hAnsi="Calibri" w:cs="Calibri"/>
          <w:color w:val="1D1B11"/>
        </w:rPr>
        <w:t>of</w:t>
      </w:r>
      <w:r w:rsidRPr="00BA270F">
        <w:rPr>
          <w:rFonts w:ascii="Calibri" w:eastAsia="Calibri" w:hAnsi="Calibri" w:cs="Calibri"/>
          <w:color w:val="1D1B11"/>
          <w:spacing w:val="-6"/>
        </w:rPr>
        <w:t xml:space="preserve"> </w:t>
      </w:r>
      <w:r w:rsidRPr="00BA270F">
        <w:rPr>
          <w:rFonts w:ascii="Calibri" w:eastAsia="Calibri" w:hAnsi="Calibri" w:cs="Calibri"/>
          <w:color w:val="1D1B11"/>
        </w:rPr>
        <w:t>levels</w:t>
      </w:r>
      <w:r w:rsidRPr="00BA270F">
        <w:rPr>
          <w:rFonts w:ascii="Calibri" w:eastAsia="Calibri" w:hAnsi="Calibri" w:cs="Calibri"/>
          <w:color w:val="1D1B11"/>
          <w:spacing w:val="-6"/>
        </w:rPr>
        <w:t xml:space="preserve"> </w:t>
      </w:r>
      <w:r w:rsidRPr="00BA270F">
        <w:rPr>
          <w:rFonts w:ascii="Calibri" w:eastAsia="Calibri" w:hAnsi="Calibri" w:cs="Calibri"/>
          <w:color w:val="1D1B11"/>
        </w:rPr>
        <w:t>of</w:t>
      </w:r>
      <w:r w:rsidRPr="00BA270F">
        <w:rPr>
          <w:rFonts w:ascii="Calibri" w:eastAsia="Calibri" w:hAnsi="Calibri" w:cs="Calibri"/>
          <w:color w:val="1D1B11"/>
          <w:spacing w:val="-5"/>
        </w:rPr>
        <w:t xml:space="preserve"> </w:t>
      </w:r>
      <w:r w:rsidRPr="00BA270F">
        <w:rPr>
          <w:rFonts w:ascii="Calibri" w:eastAsia="Calibri" w:hAnsi="Calibri" w:cs="Calibri"/>
          <w:color w:val="1D1B11"/>
        </w:rPr>
        <w:t>metabolic</w:t>
      </w:r>
      <w:r w:rsidRPr="00BA270F">
        <w:rPr>
          <w:rFonts w:ascii="Calibri" w:eastAsia="Calibri" w:hAnsi="Calibri" w:cs="Calibri"/>
          <w:color w:val="1D1B11"/>
          <w:spacing w:val="-6"/>
        </w:rPr>
        <w:t xml:space="preserve"> </w:t>
      </w:r>
      <w:r w:rsidRPr="00BA270F">
        <w:rPr>
          <w:rFonts w:ascii="Calibri" w:eastAsia="Calibri" w:hAnsi="Calibri" w:cs="Calibri"/>
          <w:color w:val="1D1B11"/>
        </w:rPr>
        <w:t>rate</w:t>
      </w:r>
      <w:r w:rsidRPr="00BA270F">
        <w:rPr>
          <w:rFonts w:ascii="Calibri" w:eastAsia="Calibri" w:hAnsi="Calibri" w:cs="Calibri"/>
          <w:color w:val="1D1B11"/>
          <w:spacing w:val="-5"/>
        </w:rPr>
        <w:t xml:space="preserve"> </w:t>
      </w:r>
      <w:r w:rsidRPr="00BA270F">
        <w:rPr>
          <w:rFonts w:ascii="Calibri" w:eastAsia="Calibri" w:hAnsi="Calibri" w:cs="Calibri"/>
          <w:color w:val="1D1B11"/>
        </w:rPr>
        <w:t>from</w:t>
      </w:r>
      <w:r w:rsidRPr="00BA270F">
        <w:rPr>
          <w:rFonts w:ascii="Calibri" w:eastAsia="Calibri" w:hAnsi="Calibri" w:cs="Calibri"/>
          <w:color w:val="1D1B11"/>
          <w:spacing w:val="-5"/>
        </w:rPr>
        <w:t xml:space="preserve"> </w:t>
      </w:r>
      <w:r w:rsidRPr="00BA270F">
        <w:rPr>
          <w:rFonts w:ascii="Calibri" w:eastAsia="Calibri" w:hAnsi="Calibri" w:cs="Calibri"/>
          <w:color w:val="1D1B11"/>
        </w:rPr>
        <w:t xml:space="preserve">ISO </w:t>
      </w:r>
      <w:r w:rsidRPr="00BA270F">
        <w:rPr>
          <w:rFonts w:ascii="Calibri" w:eastAsia="Calibri" w:hAnsi="Calibri" w:cs="Calibri"/>
          <w:color w:val="1D1B11"/>
          <w:spacing w:val="-1"/>
        </w:rPr>
        <w:t>8996</w:t>
      </w:r>
    </w:p>
    <w:p w:rsidR="00096870" w:rsidRDefault="00096870">
      <w:pPr>
        <w:spacing w:before="11"/>
        <w:rPr>
          <w:rFonts w:ascii="Calibri" w:eastAsia="Calibri" w:hAnsi="Calibri" w:cs="Calibri"/>
          <w:sz w:val="28"/>
          <w:szCs w:val="28"/>
        </w:rPr>
      </w:pPr>
    </w:p>
    <w:tbl>
      <w:tblPr>
        <w:tblW w:w="0" w:type="auto"/>
        <w:tblInd w:w="3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532"/>
        <w:gridCol w:w="6695"/>
      </w:tblGrid>
      <w:tr w:rsidR="00096870">
        <w:trPr>
          <w:trHeight w:hRule="exact" w:val="499"/>
        </w:trPr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before="120"/>
              <w:ind w:left="33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1D1B11"/>
                <w:spacing w:val="-1"/>
                <w:sz w:val="20"/>
              </w:rPr>
              <w:t>Class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ind w:left="421" w:right="350" w:hanging="7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1D1B11"/>
                <w:spacing w:val="-1"/>
                <w:sz w:val="20"/>
              </w:rPr>
              <w:t>Metabolic</w:t>
            </w:r>
            <w:r>
              <w:rPr>
                <w:rFonts w:ascii="Calibri"/>
                <w:color w:val="1D1B11"/>
                <w:spacing w:val="28"/>
                <w:w w:val="99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Rate[W]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before="120"/>
              <w:ind w:right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1D1B11"/>
                <w:spacing w:val="-1"/>
                <w:sz w:val="20"/>
              </w:rPr>
              <w:t>Examples</w:t>
            </w:r>
          </w:p>
        </w:tc>
      </w:tr>
      <w:tr w:rsidR="00096870">
        <w:trPr>
          <w:trHeight w:hRule="exact" w:val="497"/>
        </w:trPr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1D1B11"/>
                <w:sz w:val="20"/>
              </w:rPr>
              <w:t>0</w:t>
            </w:r>
          </w:p>
          <w:p w:rsidR="00096870" w:rsidRDefault="002A6B7E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1D1B11"/>
                <w:spacing w:val="-1"/>
                <w:sz w:val="20"/>
              </w:rPr>
              <w:t>Resting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42" w:lineRule="exact"/>
              <w:ind w:right="3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1D1B11"/>
                <w:spacing w:val="-1"/>
                <w:sz w:val="20"/>
              </w:rPr>
              <w:t>115</w:t>
            </w:r>
          </w:p>
          <w:p w:rsidR="00096870" w:rsidRDefault="002A6B7E">
            <w:pPr>
              <w:pStyle w:val="TableParagraph"/>
              <w:spacing w:line="242" w:lineRule="exact"/>
              <w:ind w:right="6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1D1B11"/>
                <w:spacing w:val="-1"/>
                <w:sz w:val="20"/>
              </w:rPr>
              <w:t>(100</w:t>
            </w:r>
            <w:r>
              <w:rPr>
                <w:rFonts w:ascii="Calibri"/>
                <w:color w:val="1D1B11"/>
                <w:spacing w:val="-6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to</w:t>
            </w:r>
            <w:r>
              <w:rPr>
                <w:rFonts w:ascii="Calibri"/>
                <w:color w:val="1D1B11"/>
                <w:spacing w:val="-4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125)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before="120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1D1B11"/>
                <w:spacing w:val="-1"/>
                <w:sz w:val="20"/>
              </w:rPr>
              <w:t>Resting,</w:t>
            </w:r>
            <w:r>
              <w:rPr>
                <w:rFonts w:ascii="Calibri"/>
                <w:color w:val="1D1B11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sitting</w:t>
            </w:r>
            <w:r>
              <w:rPr>
                <w:rFonts w:ascii="Calibri"/>
                <w:color w:val="1D1B11"/>
                <w:spacing w:val="-7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at</w:t>
            </w:r>
            <w:r>
              <w:rPr>
                <w:rFonts w:ascii="Calibri"/>
                <w:color w:val="1D1B11"/>
                <w:spacing w:val="-5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ease</w:t>
            </w:r>
          </w:p>
        </w:tc>
      </w:tr>
      <w:tr w:rsidR="00096870">
        <w:trPr>
          <w:trHeight w:hRule="exact" w:val="1721"/>
        </w:trPr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096870">
            <w:pPr>
              <w:pStyle w:val="TableParagraph"/>
              <w:spacing w:before="11"/>
              <w:rPr>
                <w:rFonts w:ascii="Calibri" w:eastAsia="Calibri" w:hAnsi="Calibri" w:cs="Calibri"/>
                <w:sz w:val="29"/>
                <w:szCs w:val="29"/>
              </w:rPr>
            </w:pPr>
          </w:p>
          <w:p w:rsidR="00096870" w:rsidRDefault="002A6B7E">
            <w:pPr>
              <w:pStyle w:val="TableParagraph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1D1B11"/>
                <w:sz w:val="20"/>
              </w:rPr>
              <w:t>1</w:t>
            </w:r>
          </w:p>
          <w:p w:rsidR="00096870" w:rsidRDefault="002A6B7E">
            <w:pPr>
              <w:pStyle w:val="TableParagraph"/>
              <w:ind w:left="133" w:right="131"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1D1B11"/>
                <w:spacing w:val="-1"/>
                <w:sz w:val="20"/>
              </w:rPr>
              <w:t>Low</w:t>
            </w:r>
            <w:r>
              <w:rPr>
                <w:rFonts w:ascii="Calibri"/>
                <w:color w:val="1D1B11"/>
                <w:spacing w:val="22"/>
                <w:w w:val="99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w w:val="95"/>
                <w:sz w:val="20"/>
              </w:rPr>
              <w:t>Metabolic</w:t>
            </w:r>
            <w:r>
              <w:rPr>
                <w:rFonts w:ascii="Calibri"/>
                <w:color w:val="1D1B11"/>
                <w:spacing w:val="28"/>
                <w:w w:val="99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Rate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096870">
            <w:pPr>
              <w:pStyle w:val="TableParagraph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96870" w:rsidRDefault="00096870">
            <w:pPr>
              <w:pStyle w:val="TableParagraph"/>
              <w:spacing w:before="12"/>
              <w:rPr>
                <w:rFonts w:ascii="Calibri" w:eastAsia="Calibri" w:hAnsi="Calibri" w:cs="Calibri"/>
                <w:sz w:val="29"/>
                <w:szCs w:val="29"/>
              </w:rPr>
            </w:pPr>
          </w:p>
          <w:p w:rsidR="00096870" w:rsidRDefault="002A6B7E">
            <w:pPr>
              <w:pStyle w:val="TableParagraph"/>
              <w:spacing w:line="243" w:lineRule="exact"/>
              <w:ind w:right="3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1D1B11"/>
                <w:spacing w:val="-1"/>
                <w:sz w:val="20"/>
              </w:rPr>
              <w:t>180</w:t>
            </w:r>
          </w:p>
          <w:p w:rsidR="00096870" w:rsidRDefault="002A6B7E">
            <w:pPr>
              <w:pStyle w:val="TableParagraph"/>
              <w:spacing w:line="243" w:lineRule="exact"/>
              <w:ind w:right="6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1D1B11"/>
                <w:spacing w:val="-1"/>
                <w:sz w:val="20"/>
              </w:rPr>
              <w:t>(125</w:t>
            </w:r>
            <w:r>
              <w:rPr>
                <w:rFonts w:ascii="Calibri"/>
                <w:color w:val="1D1B11"/>
                <w:spacing w:val="-6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to</w:t>
            </w:r>
            <w:r>
              <w:rPr>
                <w:rFonts w:ascii="Calibri"/>
                <w:color w:val="1D1B11"/>
                <w:spacing w:val="-4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235)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ind w:left="99" w:right="103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1D1B11"/>
                <w:spacing w:val="-1"/>
                <w:sz w:val="20"/>
              </w:rPr>
              <w:t>Light</w:t>
            </w:r>
            <w:r>
              <w:rPr>
                <w:rFonts w:ascii="Calibri"/>
                <w:color w:val="1D1B11"/>
                <w:spacing w:val="11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manual</w:t>
            </w:r>
            <w:r>
              <w:rPr>
                <w:rFonts w:ascii="Calibri"/>
                <w:color w:val="1D1B11"/>
                <w:spacing w:val="11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work</w:t>
            </w:r>
            <w:r>
              <w:rPr>
                <w:rFonts w:ascii="Calibri"/>
                <w:color w:val="1D1B11"/>
                <w:spacing w:val="11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(writing,</w:t>
            </w:r>
            <w:r>
              <w:rPr>
                <w:rFonts w:ascii="Calibri"/>
                <w:color w:val="1D1B11"/>
                <w:spacing w:val="12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typing.</w:t>
            </w:r>
            <w:r>
              <w:rPr>
                <w:rFonts w:ascii="Calibri"/>
                <w:color w:val="1D1B11"/>
                <w:spacing w:val="10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drawing.</w:t>
            </w:r>
            <w:r>
              <w:rPr>
                <w:rFonts w:ascii="Calibri"/>
                <w:color w:val="1D1B11"/>
                <w:spacing w:val="11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sewing,</w:t>
            </w:r>
            <w:r>
              <w:rPr>
                <w:rFonts w:ascii="Calibri"/>
                <w:color w:val="1D1B11"/>
                <w:spacing w:val="11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book-keeping);</w:t>
            </w:r>
            <w:r>
              <w:rPr>
                <w:rFonts w:ascii="Calibri"/>
                <w:color w:val="1D1B11"/>
                <w:spacing w:val="10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hand</w:t>
            </w:r>
            <w:r>
              <w:rPr>
                <w:rFonts w:ascii="Calibri"/>
                <w:color w:val="1D1B11"/>
                <w:spacing w:val="12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and</w:t>
            </w:r>
            <w:r>
              <w:rPr>
                <w:rFonts w:ascii="Calibri"/>
                <w:color w:val="1D1B11"/>
                <w:spacing w:val="58"/>
                <w:w w:val="99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arm</w:t>
            </w:r>
            <w:r>
              <w:rPr>
                <w:rFonts w:ascii="Calibri"/>
                <w:color w:val="1D1B11"/>
                <w:spacing w:val="-4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work (small</w:t>
            </w:r>
            <w:r>
              <w:rPr>
                <w:rFonts w:ascii="Calibri"/>
                <w:color w:val="1D1B11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bench</w:t>
            </w:r>
            <w:r>
              <w:rPr>
                <w:rFonts w:ascii="Calibri"/>
                <w:color w:val="1D1B11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tools,</w:t>
            </w:r>
            <w:r>
              <w:rPr>
                <w:rFonts w:ascii="Calibri"/>
                <w:color w:val="1D1B11"/>
                <w:spacing w:val="1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inspection,</w:t>
            </w:r>
            <w:r>
              <w:rPr>
                <w:rFonts w:ascii="Calibri"/>
                <w:color w:val="1D1B11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assembly</w:t>
            </w:r>
            <w:r>
              <w:rPr>
                <w:rFonts w:ascii="Calibri"/>
                <w:color w:val="1D1B11"/>
                <w:spacing w:val="-1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or</w:t>
            </w:r>
            <w:r>
              <w:rPr>
                <w:rFonts w:ascii="Calibri"/>
                <w:color w:val="1D1B11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sorting</w:t>
            </w:r>
            <w:r>
              <w:rPr>
                <w:rFonts w:ascii="Calibri"/>
                <w:color w:val="1D1B11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of</w:t>
            </w:r>
            <w:r>
              <w:rPr>
                <w:rFonts w:ascii="Calibri"/>
                <w:color w:val="1D1B11"/>
                <w:spacing w:val="-4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light materials);</w:t>
            </w:r>
            <w:r>
              <w:rPr>
                <w:rFonts w:ascii="Calibri"/>
                <w:color w:val="1D1B11"/>
                <w:spacing w:val="75"/>
                <w:w w:val="99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arm</w:t>
            </w:r>
            <w:r>
              <w:rPr>
                <w:rFonts w:ascii="Calibri"/>
                <w:color w:val="1D1B11"/>
                <w:spacing w:val="-6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and</w:t>
            </w:r>
            <w:r>
              <w:rPr>
                <w:rFonts w:ascii="Calibri"/>
                <w:color w:val="1D1B11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leg</w:t>
            </w:r>
            <w:r>
              <w:rPr>
                <w:rFonts w:ascii="Calibri"/>
                <w:color w:val="1D1B11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work</w:t>
            </w:r>
            <w:r>
              <w:rPr>
                <w:rFonts w:ascii="Calibri"/>
                <w:color w:val="1D1B11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(driving</w:t>
            </w:r>
            <w:r>
              <w:rPr>
                <w:rFonts w:ascii="Calibri"/>
                <w:color w:val="1D1B11"/>
                <w:spacing w:val="-5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vehicle</w:t>
            </w:r>
            <w:r>
              <w:rPr>
                <w:rFonts w:ascii="Calibri"/>
                <w:color w:val="1D1B11"/>
                <w:spacing w:val="-5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in</w:t>
            </w:r>
            <w:r>
              <w:rPr>
                <w:rFonts w:ascii="Calibri"/>
                <w:color w:val="1D1B11"/>
                <w:spacing w:val="-4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normal</w:t>
            </w:r>
            <w:r>
              <w:rPr>
                <w:rFonts w:ascii="Calibri"/>
                <w:color w:val="1D1B11"/>
                <w:spacing w:val="-5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conditions,</w:t>
            </w:r>
            <w:r>
              <w:rPr>
                <w:rFonts w:ascii="Calibri"/>
                <w:color w:val="1D1B11"/>
                <w:spacing w:val="-4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operating</w:t>
            </w:r>
            <w:r>
              <w:rPr>
                <w:rFonts w:ascii="Calibri"/>
                <w:color w:val="1D1B11"/>
                <w:spacing w:val="-5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foot</w:t>
            </w:r>
            <w:r>
              <w:rPr>
                <w:rFonts w:ascii="Calibri"/>
                <w:color w:val="1D1B11"/>
                <w:spacing w:val="-4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switch</w:t>
            </w:r>
            <w:r>
              <w:rPr>
                <w:rFonts w:ascii="Calibri"/>
                <w:color w:val="1D1B11"/>
                <w:spacing w:val="-5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or</w:t>
            </w:r>
            <w:r>
              <w:rPr>
                <w:rFonts w:ascii="Calibri"/>
                <w:color w:val="1D1B11"/>
                <w:spacing w:val="42"/>
                <w:w w:val="99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pedal).</w:t>
            </w:r>
          </w:p>
          <w:p w:rsidR="00096870" w:rsidRDefault="002A6B7E">
            <w:pPr>
              <w:pStyle w:val="TableParagraph"/>
              <w:ind w:left="99" w:right="102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1D1B11"/>
                <w:spacing w:val="-1"/>
                <w:sz w:val="20"/>
              </w:rPr>
              <w:t>Standing</w:t>
            </w:r>
            <w:r>
              <w:rPr>
                <w:rFonts w:ascii="Calibri"/>
                <w:color w:val="1D1B11"/>
                <w:spacing w:val="2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drilling</w:t>
            </w:r>
            <w:r>
              <w:rPr>
                <w:rFonts w:ascii="Calibri"/>
                <w:color w:val="1D1B11"/>
                <w:spacing w:val="2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(small</w:t>
            </w:r>
            <w:r>
              <w:rPr>
                <w:rFonts w:ascii="Calibri"/>
                <w:color w:val="1D1B11"/>
                <w:spacing w:val="5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parts);</w:t>
            </w:r>
            <w:r>
              <w:rPr>
                <w:rFonts w:ascii="Calibri"/>
                <w:color w:val="1D1B11"/>
                <w:spacing w:val="3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milling</w:t>
            </w:r>
            <w:r>
              <w:rPr>
                <w:rFonts w:ascii="Calibri"/>
                <w:color w:val="1D1B11"/>
                <w:spacing w:val="4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machine</w:t>
            </w:r>
            <w:r>
              <w:rPr>
                <w:rFonts w:ascii="Calibri"/>
                <w:color w:val="1D1B11"/>
                <w:spacing w:val="2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(small</w:t>
            </w:r>
            <w:r>
              <w:rPr>
                <w:rFonts w:ascii="Calibri"/>
                <w:color w:val="1D1B11"/>
                <w:spacing w:val="2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parts);</w:t>
            </w:r>
            <w:r>
              <w:rPr>
                <w:rFonts w:ascii="Calibri"/>
                <w:color w:val="1D1B11"/>
                <w:spacing w:val="1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coil</w:t>
            </w:r>
            <w:r>
              <w:rPr>
                <w:rFonts w:ascii="Calibri"/>
                <w:color w:val="1D1B11"/>
                <w:spacing w:val="4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winding;</w:t>
            </w:r>
            <w:r>
              <w:rPr>
                <w:rFonts w:ascii="Calibri"/>
                <w:color w:val="1D1B11"/>
                <w:spacing w:val="4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small</w:t>
            </w:r>
            <w:r>
              <w:rPr>
                <w:rFonts w:ascii="Calibri"/>
                <w:color w:val="1D1B11"/>
                <w:spacing w:val="67"/>
                <w:w w:val="99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armature</w:t>
            </w:r>
            <w:r>
              <w:rPr>
                <w:rFonts w:ascii="Calibri"/>
                <w:color w:val="1D1B11"/>
                <w:spacing w:val="31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winding;</w:t>
            </w:r>
            <w:r>
              <w:rPr>
                <w:rFonts w:ascii="Calibri"/>
                <w:color w:val="1D1B11"/>
                <w:spacing w:val="32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machining</w:t>
            </w:r>
            <w:r>
              <w:rPr>
                <w:rFonts w:ascii="Calibri"/>
                <w:color w:val="1D1B11"/>
                <w:spacing w:val="29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with</w:t>
            </w:r>
            <w:r>
              <w:rPr>
                <w:rFonts w:ascii="Calibri"/>
                <w:color w:val="1D1B11"/>
                <w:spacing w:val="34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low</w:t>
            </w:r>
            <w:r>
              <w:rPr>
                <w:rFonts w:ascii="Calibri"/>
                <w:color w:val="1D1B11"/>
                <w:spacing w:val="31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power</w:t>
            </w:r>
            <w:r>
              <w:rPr>
                <w:rFonts w:ascii="Calibri"/>
                <w:color w:val="1D1B11"/>
                <w:spacing w:val="33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tools;</w:t>
            </w:r>
            <w:r>
              <w:rPr>
                <w:rFonts w:ascii="Calibri"/>
                <w:color w:val="1D1B11"/>
                <w:spacing w:val="30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casual</w:t>
            </w:r>
            <w:r>
              <w:rPr>
                <w:rFonts w:ascii="Calibri"/>
                <w:color w:val="1D1B11"/>
                <w:spacing w:val="30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walking</w:t>
            </w:r>
            <w:r>
              <w:rPr>
                <w:rFonts w:ascii="Calibri"/>
                <w:color w:val="1D1B11"/>
                <w:spacing w:val="37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on</w:t>
            </w:r>
            <w:r>
              <w:rPr>
                <w:rFonts w:ascii="Calibri"/>
                <w:color w:val="1D1B11"/>
                <w:spacing w:val="33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level</w:t>
            </w:r>
          </w:p>
          <w:p w:rsidR="00096870" w:rsidRDefault="002A6B7E">
            <w:pPr>
              <w:pStyle w:val="TableParagraph"/>
              <w:spacing w:line="246" w:lineRule="exact"/>
              <w:ind w:left="99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D1B11"/>
                <w:spacing w:val="-1"/>
                <w:sz w:val="20"/>
                <w:szCs w:val="20"/>
              </w:rPr>
              <w:t>surface</w:t>
            </w:r>
            <w:r>
              <w:rPr>
                <w:rFonts w:ascii="Calibri" w:eastAsia="Calibri" w:hAnsi="Calibri" w:cs="Calibri"/>
                <w:color w:val="1D1B11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pacing w:val="-1"/>
                <w:sz w:val="20"/>
                <w:szCs w:val="20"/>
              </w:rPr>
              <w:t>(speed</w:t>
            </w:r>
            <w:r>
              <w:rPr>
                <w:rFonts w:ascii="Calibri" w:eastAsia="Calibri" w:hAnsi="Calibri" w:cs="Calibri"/>
                <w:color w:val="1D1B11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z w:val="20"/>
                <w:szCs w:val="20"/>
              </w:rPr>
              <w:t>up</w:t>
            </w:r>
            <w:r>
              <w:rPr>
                <w:rFonts w:ascii="Calibri" w:eastAsia="Calibri" w:hAnsi="Calibri" w:cs="Calibri"/>
                <w:color w:val="1D1B11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z w:val="20"/>
                <w:szCs w:val="20"/>
              </w:rPr>
              <w:t>to</w:t>
            </w:r>
            <w:r>
              <w:rPr>
                <w:rFonts w:ascii="Calibri" w:eastAsia="Calibri" w:hAnsi="Calibri" w:cs="Calibri"/>
                <w:color w:val="1D1B11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z w:val="20"/>
                <w:szCs w:val="20"/>
              </w:rPr>
              <w:t>2,5</w:t>
            </w:r>
            <w:r>
              <w:rPr>
                <w:rFonts w:ascii="Calibri" w:eastAsia="Calibri" w:hAnsi="Calibri" w:cs="Calibri"/>
                <w:color w:val="1D1B11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z w:val="20"/>
                <w:szCs w:val="20"/>
              </w:rPr>
              <w:t>km</w:t>
            </w:r>
            <w:r>
              <w:rPr>
                <w:rFonts w:ascii="Cambria Math" w:eastAsia="Cambria Math" w:hAnsi="Cambria Math" w:cs="Cambria Math"/>
                <w:color w:val="1D1B11"/>
                <w:sz w:val="20"/>
                <w:szCs w:val="20"/>
              </w:rPr>
              <w:t>⋅</w:t>
            </w:r>
            <w:r>
              <w:rPr>
                <w:rFonts w:ascii="Calibri" w:eastAsia="Calibri" w:hAnsi="Calibri" w:cs="Calibri"/>
                <w:color w:val="1D1B1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color w:val="1D1B11"/>
                <w:position w:val="10"/>
                <w:sz w:val="13"/>
                <w:szCs w:val="13"/>
              </w:rPr>
              <w:t>−1</w:t>
            </w:r>
            <w:r>
              <w:rPr>
                <w:rFonts w:ascii="Calibri" w:eastAsia="Calibri" w:hAnsi="Calibri" w:cs="Calibri"/>
                <w:color w:val="1D1B11"/>
                <w:sz w:val="20"/>
                <w:szCs w:val="20"/>
              </w:rPr>
              <w:t>).</w:t>
            </w:r>
          </w:p>
        </w:tc>
      </w:tr>
      <w:tr w:rsidR="00096870">
        <w:trPr>
          <w:trHeight w:hRule="exact" w:val="1474"/>
        </w:trPr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096870">
            <w:pPr>
              <w:pStyle w:val="TableParagraph"/>
              <w:spacing w:before="9"/>
              <w:rPr>
                <w:rFonts w:ascii="Calibri" w:eastAsia="Calibri" w:hAnsi="Calibri" w:cs="Calibri"/>
                <w:sz w:val="19"/>
                <w:szCs w:val="19"/>
              </w:rPr>
            </w:pPr>
          </w:p>
          <w:p w:rsidR="00096870" w:rsidRDefault="002A6B7E">
            <w:pPr>
              <w:pStyle w:val="TableParagraph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1D1B11"/>
                <w:sz w:val="20"/>
              </w:rPr>
              <w:t>2</w:t>
            </w:r>
          </w:p>
          <w:p w:rsidR="00096870" w:rsidRDefault="002A6B7E">
            <w:pPr>
              <w:pStyle w:val="TableParagraph"/>
              <w:ind w:left="133" w:right="131" w:hanging="3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1D1B11"/>
                <w:spacing w:val="-1"/>
                <w:sz w:val="20"/>
              </w:rPr>
              <w:t>Moderate</w:t>
            </w:r>
            <w:r>
              <w:rPr>
                <w:rFonts w:ascii="Calibri"/>
                <w:color w:val="1D1B11"/>
                <w:spacing w:val="27"/>
                <w:w w:val="99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w w:val="95"/>
                <w:sz w:val="20"/>
              </w:rPr>
              <w:t>Metabolic</w:t>
            </w:r>
            <w:r>
              <w:rPr>
                <w:rFonts w:ascii="Calibri"/>
                <w:color w:val="1D1B11"/>
                <w:spacing w:val="28"/>
                <w:w w:val="99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Rate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096870">
            <w:pPr>
              <w:pStyle w:val="TableParagraph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96870" w:rsidRDefault="00096870">
            <w:pPr>
              <w:pStyle w:val="TableParagraph"/>
              <w:spacing w:before="9"/>
              <w:rPr>
                <w:rFonts w:ascii="Calibri" w:eastAsia="Calibri" w:hAnsi="Calibri" w:cs="Calibri"/>
                <w:sz w:val="19"/>
                <w:szCs w:val="19"/>
              </w:rPr>
            </w:pPr>
          </w:p>
          <w:p w:rsidR="00096870" w:rsidRDefault="002A6B7E">
            <w:pPr>
              <w:pStyle w:val="TableParagraph"/>
              <w:ind w:right="3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1D1B11"/>
                <w:spacing w:val="-1"/>
                <w:sz w:val="20"/>
              </w:rPr>
              <w:t>300</w:t>
            </w:r>
          </w:p>
          <w:p w:rsidR="00096870" w:rsidRDefault="002A6B7E">
            <w:pPr>
              <w:pStyle w:val="TableParagraph"/>
              <w:ind w:right="6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1D1B11"/>
                <w:spacing w:val="-1"/>
                <w:sz w:val="20"/>
              </w:rPr>
              <w:t>(235</w:t>
            </w:r>
            <w:r>
              <w:rPr>
                <w:rFonts w:ascii="Calibri"/>
                <w:color w:val="1D1B11"/>
                <w:spacing w:val="-6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to</w:t>
            </w:r>
            <w:r>
              <w:rPr>
                <w:rFonts w:ascii="Calibri"/>
                <w:color w:val="1D1B11"/>
                <w:spacing w:val="-4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360)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ind w:left="99" w:right="108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1D1B11"/>
                <w:spacing w:val="-1"/>
                <w:sz w:val="20"/>
              </w:rPr>
              <w:t>Sustained</w:t>
            </w:r>
            <w:r>
              <w:rPr>
                <w:rFonts w:ascii="Calibri"/>
                <w:color w:val="1D1B11"/>
                <w:spacing w:val="22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hand</w:t>
            </w:r>
            <w:r>
              <w:rPr>
                <w:rFonts w:ascii="Calibri"/>
                <w:color w:val="1D1B11"/>
                <w:spacing w:val="23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and</w:t>
            </w:r>
            <w:r>
              <w:rPr>
                <w:rFonts w:ascii="Calibri"/>
                <w:color w:val="1D1B11"/>
                <w:spacing w:val="23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arm</w:t>
            </w:r>
            <w:r>
              <w:rPr>
                <w:rFonts w:ascii="Calibri"/>
                <w:color w:val="1D1B11"/>
                <w:spacing w:val="23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work</w:t>
            </w:r>
            <w:r>
              <w:rPr>
                <w:rFonts w:ascii="Calibri"/>
                <w:color w:val="1D1B11"/>
                <w:spacing w:val="23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(hammering</w:t>
            </w:r>
            <w:r>
              <w:rPr>
                <w:rFonts w:ascii="Calibri"/>
                <w:color w:val="1D1B11"/>
                <w:spacing w:val="24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in</w:t>
            </w:r>
            <w:r>
              <w:rPr>
                <w:rFonts w:ascii="Calibri"/>
                <w:color w:val="1D1B11"/>
                <w:spacing w:val="22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nails,</w:t>
            </w:r>
            <w:r>
              <w:rPr>
                <w:rFonts w:ascii="Calibri"/>
                <w:color w:val="1D1B11"/>
                <w:spacing w:val="25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filing);</w:t>
            </w:r>
            <w:r>
              <w:rPr>
                <w:rFonts w:ascii="Calibri"/>
                <w:color w:val="1D1B11"/>
                <w:spacing w:val="22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arm</w:t>
            </w:r>
            <w:r>
              <w:rPr>
                <w:rFonts w:ascii="Calibri"/>
                <w:color w:val="1D1B11"/>
                <w:spacing w:val="23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and</w:t>
            </w:r>
            <w:r>
              <w:rPr>
                <w:rFonts w:ascii="Calibri"/>
                <w:color w:val="1D1B11"/>
                <w:spacing w:val="23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leg</w:t>
            </w:r>
            <w:r>
              <w:rPr>
                <w:rFonts w:ascii="Calibri"/>
                <w:color w:val="1D1B11"/>
                <w:spacing w:val="24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work</w:t>
            </w:r>
            <w:r>
              <w:rPr>
                <w:rFonts w:ascii="Calibri"/>
                <w:color w:val="1D1B11"/>
                <w:spacing w:val="60"/>
                <w:w w:val="99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(off-road</w:t>
            </w:r>
            <w:r>
              <w:rPr>
                <w:rFonts w:ascii="Calibri"/>
                <w:color w:val="1D1B11"/>
                <w:spacing w:val="33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operation</w:t>
            </w:r>
            <w:r>
              <w:rPr>
                <w:rFonts w:ascii="Calibri"/>
                <w:color w:val="1D1B11"/>
                <w:spacing w:val="33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of</w:t>
            </w:r>
            <w:r>
              <w:rPr>
                <w:rFonts w:ascii="Calibri"/>
                <w:color w:val="1D1B11"/>
                <w:spacing w:val="32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lorries,</w:t>
            </w:r>
            <w:r>
              <w:rPr>
                <w:rFonts w:ascii="Calibri"/>
                <w:color w:val="1D1B11"/>
                <w:spacing w:val="32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tractors</w:t>
            </w:r>
            <w:r>
              <w:rPr>
                <w:rFonts w:ascii="Calibri"/>
                <w:color w:val="1D1B11"/>
                <w:spacing w:val="32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or</w:t>
            </w:r>
            <w:r>
              <w:rPr>
                <w:rFonts w:ascii="Calibri"/>
                <w:color w:val="1D1B11"/>
                <w:spacing w:val="32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construction</w:t>
            </w:r>
            <w:r>
              <w:rPr>
                <w:rFonts w:ascii="Calibri"/>
                <w:color w:val="1D1B11"/>
                <w:spacing w:val="34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equipment);</w:t>
            </w:r>
            <w:r>
              <w:rPr>
                <w:rFonts w:ascii="Calibri"/>
                <w:color w:val="1D1B11"/>
                <w:spacing w:val="31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arm</w:t>
            </w:r>
            <w:r>
              <w:rPr>
                <w:rFonts w:ascii="Calibri"/>
                <w:color w:val="1D1B11"/>
                <w:spacing w:val="32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and</w:t>
            </w:r>
            <w:r>
              <w:rPr>
                <w:rFonts w:ascii="Calibri"/>
                <w:color w:val="1D1B11"/>
                <w:spacing w:val="51"/>
                <w:w w:val="99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trunk</w:t>
            </w:r>
            <w:r>
              <w:rPr>
                <w:rFonts w:ascii="Calibri"/>
                <w:color w:val="1D1B11"/>
                <w:spacing w:val="25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work</w:t>
            </w:r>
            <w:r>
              <w:rPr>
                <w:rFonts w:ascii="Calibri"/>
                <w:color w:val="1D1B11"/>
                <w:spacing w:val="26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(work</w:t>
            </w:r>
            <w:r>
              <w:rPr>
                <w:rFonts w:ascii="Calibri"/>
                <w:color w:val="1D1B11"/>
                <w:spacing w:val="26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with</w:t>
            </w:r>
            <w:r>
              <w:rPr>
                <w:rFonts w:ascii="Calibri"/>
                <w:color w:val="1D1B11"/>
                <w:spacing w:val="29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pneumatic</w:t>
            </w:r>
            <w:r>
              <w:rPr>
                <w:rFonts w:ascii="Calibri"/>
                <w:color w:val="1D1B11"/>
                <w:spacing w:val="25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hammer,</w:t>
            </w:r>
            <w:r>
              <w:rPr>
                <w:rFonts w:ascii="Calibri"/>
                <w:color w:val="1D1B11"/>
                <w:spacing w:val="25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tractor</w:t>
            </w:r>
            <w:r>
              <w:rPr>
                <w:rFonts w:ascii="Calibri"/>
                <w:color w:val="1D1B11"/>
                <w:spacing w:val="25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assembly,</w:t>
            </w:r>
            <w:r>
              <w:rPr>
                <w:rFonts w:ascii="Calibri"/>
                <w:color w:val="1D1B11"/>
                <w:spacing w:val="26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plastering,</w:t>
            </w:r>
            <w:r>
              <w:rPr>
                <w:rFonts w:ascii="Calibri"/>
                <w:color w:val="1D1B11"/>
                <w:spacing w:val="55"/>
                <w:w w:val="99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intermittent</w:t>
            </w:r>
            <w:r>
              <w:rPr>
                <w:rFonts w:ascii="Calibri"/>
                <w:color w:val="1D1B11"/>
                <w:spacing w:val="15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handling</w:t>
            </w:r>
            <w:r>
              <w:rPr>
                <w:rFonts w:ascii="Calibri"/>
                <w:color w:val="1D1B11"/>
                <w:spacing w:val="15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1"/>
                <w:sz w:val="20"/>
              </w:rPr>
              <w:t>of</w:t>
            </w:r>
            <w:r>
              <w:rPr>
                <w:rFonts w:ascii="Calibri"/>
                <w:color w:val="1D1B11"/>
                <w:spacing w:val="17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moderately</w:t>
            </w:r>
            <w:r>
              <w:rPr>
                <w:rFonts w:ascii="Calibri"/>
                <w:color w:val="1D1B11"/>
                <w:spacing w:val="16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heavy</w:t>
            </w:r>
            <w:r>
              <w:rPr>
                <w:rFonts w:ascii="Calibri"/>
                <w:color w:val="1D1B11"/>
                <w:spacing w:val="16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material,</w:t>
            </w:r>
            <w:r>
              <w:rPr>
                <w:rFonts w:ascii="Calibri"/>
                <w:color w:val="1D1B11"/>
                <w:spacing w:val="17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weeding,</w:t>
            </w:r>
            <w:r>
              <w:rPr>
                <w:rFonts w:ascii="Calibri"/>
                <w:color w:val="1D1B11"/>
                <w:spacing w:val="16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hoeing,</w:t>
            </w:r>
            <w:r>
              <w:rPr>
                <w:rFonts w:ascii="Calibri"/>
                <w:color w:val="1D1B11"/>
                <w:spacing w:val="16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picking</w:t>
            </w:r>
            <w:r>
              <w:rPr>
                <w:rFonts w:ascii="Calibri"/>
                <w:color w:val="1D1B11"/>
                <w:spacing w:val="80"/>
                <w:w w:val="99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fruits</w:t>
            </w:r>
            <w:r>
              <w:rPr>
                <w:rFonts w:ascii="Calibri"/>
                <w:color w:val="1D1B11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2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 xml:space="preserve">or </w:t>
            </w:r>
            <w:r>
              <w:rPr>
                <w:rFonts w:ascii="Calibri"/>
                <w:color w:val="1D1B11"/>
                <w:spacing w:val="4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vegetables,</w:t>
            </w:r>
            <w:r>
              <w:rPr>
                <w:rFonts w:ascii="Calibri"/>
                <w:color w:val="1D1B11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4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pushing</w:t>
            </w:r>
            <w:r>
              <w:rPr>
                <w:rFonts w:ascii="Calibri"/>
                <w:color w:val="1D1B11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4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 xml:space="preserve">or </w:t>
            </w:r>
            <w:r>
              <w:rPr>
                <w:rFonts w:ascii="Calibri"/>
                <w:color w:val="1D1B11"/>
                <w:spacing w:val="4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pulling</w:t>
            </w:r>
            <w:r>
              <w:rPr>
                <w:rFonts w:ascii="Calibri"/>
                <w:color w:val="1D1B11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3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lightweight</w:t>
            </w:r>
            <w:r>
              <w:rPr>
                <w:rFonts w:ascii="Calibri"/>
                <w:color w:val="1D1B11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4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 xml:space="preserve">carts </w:t>
            </w:r>
            <w:r>
              <w:rPr>
                <w:rFonts w:ascii="Calibri"/>
                <w:color w:val="1D1B11"/>
                <w:spacing w:val="3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 xml:space="preserve">or </w:t>
            </w:r>
            <w:r>
              <w:rPr>
                <w:rFonts w:ascii="Calibri"/>
                <w:color w:val="1D1B11"/>
                <w:spacing w:val="4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wheelbarrows,</w:t>
            </w:r>
          </w:p>
          <w:p w:rsidR="00096870" w:rsidRDefault="002A6B7E">
            <w:pPr>
              <w:pStyle w:val="TableParagraph"/>
              <w:spacing w:line="243" w:lineRule="exact"/>
              <w:ind w:left="99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D1B11"/>
                <w:sz w:val="20"/>
                <w:szCs w:val="20"/>
              </w:rPr>
              <w:t>walking</w:t>
            </w:r>
            <w:r>
              <w:rPr>
                <w:rFonts w:ascii="Calibri" w:eastAsia="Calibri" w:hAnsi="Calibri" w:cs="Calibri"/>
                <w:color w:val="1D1B11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z w:val="20"/>
                <w:szCs w:val="20"/>
              </w:rPr>
              <w:t>at</w:t>
            </w:r>
            <w:r>
              <w:rPr>
                <w:rFonts w:ascii="Calibri" w:eastAsia="Calibri" w:hAnsi="Calibri" w:cs="Calibri"/>
                <w:color w:val="1D1B11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color w:val="1D1B11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pacing w:val="-1"/>
                <w:sz w:val="20"/>
                <w:szCs w:val="20"/>
              </w:rPr>
              <w:t>speed</w:t>
            </w:r>
            <w:r>
              <w:rPr>
                <w:rFonts w:ascii="Calibri" w:eastAsia="Calibri" w:hAnsi="Calibri" w:cs="Calibri"/>
                <w:color w:val="1D1B11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z w:val="20"/>
                <w:szCs w:val="20"/>
              </w:rPr>
              <w:t>of</w:t>
            </w:r>
            <w:r>
              <w:rPr>
                <w:rFonts w:ascii="Calibri" w:eastAsia="Calibri" w:hAnsi="Calibri" w:cs="Calibri"/>
                <w:color w:val="1D1B11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z w:val="20"/>
                <w:szCs w:val="20"/>
              </w:rPr>
              <w:t>2,5</w:t>
            </w:r>
            <w:r>
              <w:rPr>
                <w:rFonts w:ascii="Calibri" w:eastAsia="Calibri" w:hAnsi="Calibri" w:cs="Calibri"/>
                <w:color w:val="1D1B11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z w:val="20"/>
                <w:szCs w:val="20"/>
              </w:rPr>
              <w:t>to</w:t>
            </w:r>
            <w:r>
              <w:rPr>
                <w:rFonts w:ascii="Calibri" w:eastAsia="Calibri" w:hAnsi="Calibri" w:cs="Calibri"/>
                <w:color w:val="1D1B11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pacing w:val="1"/>
                <w:sz w:val="20"/>
                <w:szCs w:val="20"/>
              </w:rPr>
              <w:t>5,5</w:t>
            </w:r>
            <w:r>
              <w:rPr>
                <w:rFonts w:ascii="Calibri" w:eastAsia="Calibri" w:hAnsi="Calibri" w:cs="Calibri"/>
                <w:color w:val="1D1B11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z w:val="20"/>
                <w:szCs w:val="20"/>
              </w:rPr>
              <w:t>km</w:t>
            </w:r>
            <w:r>
              <w:rPr>
                <w:rFonts w:ascii="Cambria Math" w:eastAsia="Cambria Math" w:hAnsi="Cambria Math" w:cs="Cambria Math"/>
                <w:color w:val="1D1B11"/>
                <w:sz w:val="20"/>
                <w:szCs w:val="20"/>
              </w:rPr>
              <w:t>⋅</w:t>
            </w:r>
            <w:r>
              <w:rPr>
                <w:rFonts w:ascii="Calibri" w:eastAsia="Calibri" w:hAnsi="Calibri" w:cs="Calibri"/>
                <w:color w:val="1D1B1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color w:val="1D1B11"/>
                <w:position w:val="10"/>
                <w:sz w:val="13"/>
                <w:szCs w:val="13"/>
              </w:rPr>
              <w:t>−1</w:t>
            </w:r>
            <w:r>
              <w:rPr>
                <w:rFonts w:ascii="Calibri" w:eastAsia="Calibri" w:hAnsi="Calibri" w:cs="Calibri"/>
                <w:color w:val="1D1B11"/>
                <w:spacing w:val="10"/>
                <w:position w:val="10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color w:val="1D1B11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z w:val="20"/>
                <w:szCs w:val="20"/>
              </w:rPr>
              <w:t>level</w:t>
            </w:r>
            <w:r>
              <w:rPr>
                <w:rFonts w:ascii="Calibri" w:eastAsia="Calibri" w:hAnsi="Calibri" w:cs="Calibri"/>
                <w:color w:val="1D1B11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z w:val="20"/>
                <w:szCs w:val="20"/>
              </w:rPr>
              <w:t>surface:</w:t>
            </w:r>
            <w:r>
              <w:rPr>
                <w:rFonts w:ascii="Calibri" w:eastAsia="Calibri" w:hAnsi="Calibri" w:cs="Calibri"/>
                <w:color w:val="1D1B11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z w:val="20"/>
                <w:szCs w:val="20"/>
              </w:rPr>
              <w:t>forging)</w:t>
            </w:r>
          </w:p>
        </w:tc>
      </w:tr>
      <w:tr w:rsidR="00096870">
        <w:trPr>
          <w:trHeight w:hRule="exact" w:val="1231"/>
        </w:trPr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before="12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1D1B11"/>
                <w:sz w:val="20"/>
              </w:rPr>
              <w:t>3</w:t>
            </w:r>
          </w:p>
          <w:p w:rsidR="00096870" w:rsidRDefault="002A6B7E">
            <w:pPr>
              <w:pStyle w:val="TableParagraph"/>
              <w:ind w:left="133" w:right="131" w:hanging="3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1D1B11"/>
                <w:sz w:val="20"/>
              </w:rPr>
              <w:t>High</w:t>
            </w:r>
            <w:r>
              <w:rPr>
                <w:rFonts w:ascii="Calibri"/>
                <w:color w:val="1D1B11"/>
                <w:w w:val="99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w w:val="95"/>
                <w:sz w:val="20"/>
              </w:rPr>
              <w:t>Metabolic</w:t>
            </w:r>
            <w:r>
              <w:rPr>
                <w:rFonts w:ascii="Calibri"/>
                <w:color w:val="1D1B11"/>
                <w:spacing w:val="28"/>
                <w:w w:val="99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Rate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096870">
            <w:pPr>
              <w:pStyle w:val="TableParagraph"/>
              <w:spacing w:before="11"/>
              <w:rPr>
                <w:rFonts w:ascii="Calibri" w:eastAsia="Calibri" w:hAnsi="Calibri" w:cs="Calibri"/>
                <w:sz w:val="29"/>
                <w:szCs w:val="29"/>
              </w:rPr>
            </w:pPr>
          </w:p>
          <w:p w:rsidR="00096870" w:rsidRDefault="002A6B7E">
            <w:pPr>
              <w:pStyle w:val="TableParagraph"/>
              <w:ind w:right="3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1D1B11"/>
                <w:spacing w:val="-1"/>
                <w:sz w:val="20"/>
              </w:rPr>
              <w:t>415</w:t>
            </w:r>
          </w:p>
          <w:p w:rsidR="00096870" w:rsidRDefault="002A6B7E">
            <w:pPr>
              <w:pStyle w:val="TableParagraph"/>
              <w:ind w:right="6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1D1B11"/>
                <w:spacing w:val="-1"/>
                <w:sz w:val="20"/>
              </w:rPr>
              <w:t>(360</w:t>
            </w:r>
            <w:r>
              <w:rPr>
                <w:rFonts w:ascii="Calibri"/>
                <w:color w:val="1D1B11"/>
                <w:spacing w:val="-6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to</w:t>
            </w:r>
            <w:r>
              <w:rPr>
                <w:rFonts w:ascii="Calibri"/>
                <w:color w:val="1D1B11"/>
                <w:spacing w:val="-4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465)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tabs>
                <w:tab w:val="left" w:pos="903"/>
                <w:tab w:val="left" w:pos="1428"/>
                <w:tab w:val="left" w:pos="1936"/>
                <w:tab w:val="left" w:pos="3235"/>
                <w:tab w:val="left" w:pos="4092"/>
                <w:tab w:val="left" w:pos="4773"/>
                <w:tab w:val="left" w:pos="5706"/>
              </w:tabs>
              <w:ind w:left="99" w:right="10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1D1B11"/>
                <w:spacing w:val="-1"/>
                <w:w w:val="95"/>
                <w:sz w:val="20"/>
              </w:rPr>
              <w:t>Intense</w:t>
            </w:r>
            <w:r>
              <w:rPr>
                <w:rFonts w:ascii="Calibri"/>
                <w:color w:val="1D1B11"/>
                <w:spacing w:val="-1"/>
                <w:w w:val="95"/>
                <w:sz w:val="20"/>
              </w:rPr>
              <w:tab/>
            </w:r>
            <w:r>
              <w:rPr>
                <w:rFonts w:ascii="Calibri"/>
                <w:color w:val="1D1B11"/>
                <w:w w:val="95"/>
                <w:sz w:val="20"/>
              </w:rPr>
              <w:t>arm</w:t>
            </w:r>
            <w:r>
              <w:rPr>
                <w:rFonts w:ascii="Calibri"/>
                <w:color w:val="1D1B11"/>
                <w:w w:val="95"/>
                <w:sz w:val="20"/>
              </w:rPr>
              <w:tab/>
              <w:t>and</w:t>
            </w:r>
            <w:r>
              <w:rPr>
                <w:rFonts w:ascii="Calibri"/>
                <w:color w:val="1D1B11"/>
                <w:w w:val="95"/>
                <w:sz w:val="20"/>
              </w:rPr>
              <w:tab/>
            </w:r>
            <w:r>
              <w:rPr>
                <w:rFonts w:ascii="Calibri"/>
                <w:color w:val="1D1B11"/>
                <w:sz w:val="20"/>
              </w:rPr>
              <w:t xml:space="preserve">trunk   </w:t>
            </w:r>
            <w:r>
              <w:rPr>
                <w:rFonts w:ascii="Calibri"/>
                <w:color w:val="1D1B11"/>
                <w:spacing w:val="9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work;</w:t>
            </w:r>
            <w:r>
              <w:rPr>
                <w:rFonts w:ascii="Calibri"/>
                <w:color w:val="1D1B11"/>
                <w:spacing w:val="-1"/>
                <w:sz w:val="20"/>
              </w:rPr>
              <w:tab/>
            </w:r>
            <w:r>
              <w:rPr>
                <w:rFonts w:ascii="Calibri"/>
                <w:color w:val="1D1B11"/>
                <w:w w:val="95"/>
                <w:sz w:val="20"/>
              </w:rPr>
              <w:t>carrying</w:t>
            </w:r>
            <w:r>
              <w:rPr>
                <w:rFonts w:ascii="Calibri"/>
                <w:color w:val="1D1B11"/>
                <w:w w:val="95"/>
                <w:sz w:val="20"/>
              </w:rPr>
              <w:tab/>
            </w:r>
            <w:r>
              <w:rPr>
                <w:rFonts w:ascii="Calibri"/>
                <w:color w:val="1D1B11"/>
                <w:spacing w:val="-1"/>
                <w:w w:val="95"/>
                <w:sz w:val="20"/>
              </w:rPr>
              <w:t>heavy</w:t>
            </w:r>
            <w:r>
              <w:rPr>
                <w:rFonts w:ascii="Calibri"/>
                <w:color w:val="1D1B11"/>
                <w:spacing w:val="-1"/>
                <w:w w:val="95"/>
                <w:sz w:val="20"/>
              </w:rPr>
              <w:tab/>
              <w:t>material;</w:t>
            </w:r>
            <w:r>
              <w:rPr>
                <w:rFonts w:ascii="Calibri"/>
                <w:color w:val="1D1B11"/>
                <w:spacing w:val="-1"/>
                <w:w w:val="95"/>
                <w:sz w:val="20"/>
              </w:rPr>
              <w:tab/>
            </w:r>
            <w:r>
              <w:rPr>
                <w:rFonts w:ascii="Calibri"/>
                <w:color w:val="1D1B11"/>
                <w:spacing w:val="-1"/>
                <w:sz w:val="20"/>
              </w:rPr>
              <w:t>shovelling;</w:t>
            </w:r>
            <w:r>
              <w:rPr>
                <w:rFonts w:ascii="Calibri"/>
                <w:color w:val="1D1B11"/>
                <w:spacing w:val="63"/>
                <w:w w:val="99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sledgehammer</w:t>
            </w:r>
            <w:r>
              <w:rPr>
                <w:rFonts w:ascii="Calibri"/>
                <w:color w:val="1D1B11"/>
                <w:spacing w:val="10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work;</w:t>
            </w:r>
            <w:r>
              <w:rPr>
                <w:rFonts w:ascii="Calibri"/>
                <w:color w:val="1D1B11"/>
                <w:spacing w:val="9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sawing;</w:t>
            </w:r>
            <w:r>
              <w:rPr>
                <w:rFonts w:ascii="Calibri"/>
                <w:color w:val="1D1B11"/>
                <w:spacing w:val="12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planning</w:t>
            </w:r>
            <w:r>
              <w:rPr>
                <w:rFonts w:ascii="Calibri"/>
                <w:color w:val="1D1B11"/>
                <w:spacing w:val="9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or</w:t>
            </w:r>
            <w:r>
              <w:rPr>
                <w:rFonts w:ascii="Calibri"/>
                <w:color w:val="1D1B11"/>
                <w:spacing w:val="11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chiselling</w:t>
            </w:r>
            <w:r>
              <w:rPr>
                <w:rFonts w:ascii="Calibri"/>
                <w:color w:val="1D1B11"/>
                <w:spacing w:val="9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hard</w:t>
            </w:r>
            <w:r>
              <w:rPr>
                <w:rFonts w:ascii="Calibri"/>
                <w:color w:val="1D1B11"/>
                <w:spacing w:val="10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wood;</w:t>
            </w:r>
            <w:r>
              <w:rPr>
                <w:rFonts w:ascii="Calibri"/>
                <w:color w:val="1D1B11"/>
                <w:spacing w:val="10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hand</w:t>
            </w:r>
            <w:r>
              <w:rPr>
                <w:rFonts w:ascii="Calibri"/>
                <w:color w:val="1D1B11"/>
                <w:spacing w:val="10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mowing;</w:t>
            </w:r>
          </w:p>
          <w:p w:rsidR="00096870" w:rsidRDefault="002A6B7E">
            <w:pPr>
              <w:pStyle w:val="TableParagraph"/>
              <w:spacing w:line="363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D1B11"/>
                <w:spacing w:val="-1"/>
                <w:sz w:val="20"/>
                <w:szCs w:val="20"/>
              </w:rPr>
              <w:t>digging;</w:t>
            </w:r>
            <w:r>
              <w:rPr>
                <w:rFonts w:ascii="Calibri" w:eastAsia="Calibri" w:hAnsi="Calibri" w:cs="Calibri"/>
                <w:color w:val="1D1B11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z w:val="20"/>
                <w:szCs w:val="20"/>
              </w:rPr>
              <w:t>walking</w:t>
            </w:r>
            <w:r>
              <w:rPr>
                <w:rFonts w:ascii="Calibri" w:eastAsia="Calibri" w:hAnsi="Calibri" w:cs="Calibri"/>
                <w:color w:val="1D1B11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z w:val="20"/>
                <w:szCs w:val="20"/>
              </w:rPr>
              <w:t>at</w:t>
            </w:r>
            <w:r>
              <w:rPr>
                <w:rFonts w:ascii="Calibri" w:eastAsia="Calibri" w:hAnsi="Calibri" w:cs="Calibri"/>
                <w:color w:val="1D1B11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color w:val="1D1B11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pacing w:val="-1"/>
                <w:sz w:val="20"/>
                <w:szCs w:val="20"/>
              </w:rPr>
              <w:t>speed</w:t>
            </w:r>
            <w:r>
              <w:rPr>
                <w:rFonts w:ascii="Calibri" w:eastAsia="Calibri" w:hAnsi="Calibri" w:cs="Calibri"/>
                <w:color w:val="1D1B11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z w:val="20"/>
                <w:szCs w:val="20"/>
              </w:rPr>
              <w:t>of</w:t>
            </w:r>
            <w:r>
              <w:rPr>
                <w:rFonts w:ascii="Calibri" w:eastAsia="Calibri" w:hAnsi="Calibri" w:cs="Calibri"/>
                <w:color w:val="1D1B11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z w:val="20"/>
                <w:szCs w:val="20"/>
              </w:rPr>
              <w:t>5,5</w:t>
            </w:r>
            <w:r>
              <w:rPr>
                <w:rFonts w:ascii="Calibri" w:eastAsia="Calibri" w:hAnsi="Calibri" w:cs="Calibri"/>
                <w:color w:val="1D1B11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z w:val="20"/>
                <w:szCs w:val="20"/>
              </w:rPr>
              <w:t>to</w:t>
            </w:r>
            <w:r>
              <w:rPr>
                <w:rFonts w:ascii="Calibri" w:eastAsia="Calibri" w:hAnsi="Calibri" w:cs="Calibri"/>
                <w:color w:val="1D1B11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z w:val="20"/>
                <w:szCs w:val="20"/>
              </w:rPr>
              <w:t>7</w:t>
            </w:r>
            <w:r>
              <w:rPr>
                <w:rFonts w:ascii="Calibri" w:eastAsia="Calibri" w:hAnsi="Calibri" w:cs="Calibri"/>
                <w:color w:val="1D1B11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z w:val="20"/>
                <w:szCs w:val="20"/>
              </w:rPr>
              <w:t>km</w:t>
            </w:r>
            <w:r>
              <w:rPr>
                <w:rFonts w:ascii="Cambria Math" w:eastAsia="Cambria Math" w:hAnsi="Cambria Math" w:cs="Cambria Math"/>
                <w:color w:val="1D1B11"/>
                <w:sz w:val="20"/>
                <w:szCs w:val="20"/>
              </w:rPr>
              <w:t>⋅</w:t>
            </w:r>
            <w:r>
              <w:rPr>
                <w:rFonts w:ascii="Calibri" w:eastAsia="Calibri" w:hAnsi="Calibri" w:cs="Calibri"/>
                <w:color w:val="1D1B1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color w:val="1D1B11"/>
                <w:position w:val="10"/>
                <w:sz w:val="13"/>
                <w:szCs w:val="13"/>
              </w:rPr>
              <w:t>−1</w:t>
            </w:r>
            <w:r>
              <w:rPr>
                <w:rFonts w:ascii="Calibri" w:eastAsia="Calibri" w:hAnsi="Calibri" w:cs="Calibri"/>
                <w:color w:val="1D1B11"/>
                <w:spacing w:val="11"/>
                <w:position w:val="10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color w:val="1D1B11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pacing w:val="-1"/>
                <w:sz w:val="20"/>
                <w:szCs w:val="20"/>
              </w:rPr>
              <w:t>level</w:t>
            </w:r>
            <w:r>
              <w:rPr>
                <w:rFonts w:ascii="Calibri" w:eastAsia="Calibri" w:hAnsi="Calibri" w:cs="Calibri"/>
                <w:color w:val="1D1B11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z w:val="20"/>
                <w:szCs w:val="20"/>
              </w:rPr>
              <w:t>surface.</w:t>
            </w:r>
          </w:p>
          <w:p w:rsidR="00096870" w:rsidRDefault="002A6B7E">
            <w:pPr>
              <w:pStyle w:val="TableParagraph"/>
              <w:spacing w:line="124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1D1B11"/>
                <w:spacing w:val="-1"/>
                <w:sz w:val="20"/>
              </w:rPr>
              <w:t>Pushing</w:t>
            </w:r>
            <w:r>
              <w:rPr>
                <w:rFonts w:ascii="Calibri"/>
                <w:color w:val="1D1B11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25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 xml:space="preserve">or </w:t>
            </w:r>
            <w:r>
              <w:rPr>
                <w:rFonts w:ascii="Calibri"/>
                <w:color w:val="1D1B11"/>
                <w:spacing w:val="25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pulling</w:t>
            </w:r>
            <w:r>
              <w:rPr>
                <w:rFonts w:ascii="Calibri"/>
                <w:color w:val="1D1B11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25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heavily</w:t>
            </w:r>
            <w:r>
              <w:rPr>
                <w:rFonts w:ascii="Calibri"/>
                <w:color w:val="1D1B11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28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loaded</w:t>
            </w:r>
            <w:r>
              <w:rPr>
                <w:rFonts w:ascii="Calibri"/>
                <w:color w:val="1D1B11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27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 xml:space="preserve">hand </w:t>
            </w:r>
            <w:r>
              <w:rPr>
                <w:rFonts w:ascii="Calibri"/>
                <w:color w:val="1D1B11"/>
                <w:spacing w:val="26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 xml:space="preserve">carts </w:t>
            </w:r>
            <w:r>
              <w:rPr>
                <w:rFonts w:ascii="Calibri"/>
                <w:color w:val="1D1B11"/>
                <w:spacing w:val="24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 xml:space="preserve">or </w:t>
            </w:r>
            <w:r>
              <w:rPr>
                <w:rFonts w:ascii="Calibri"/>
                <w:color w:val="1D1B11"/>
                <w:spacing w:val="25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wheelbarrows;</w:t>
            </w:r>
            <w:r>
              <w:rPr>
                <w:rFonts w:ascii="Calibri"/>
                <w:color w:val="1D1B11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26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chipping</w:t>
            </w:r>
          </w:p>
          <w:p w:rsidR="00096870" w:rsidRDefault="002A6B7E">
            <w:pPr>
              <w:pStyle w:val="TableParagraph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1D1B11"/>
                <w:sz w:val="20"/>
              </w:rPr>
              <w:t>castings;</w:t>
            </w:r>
            <w:r>
              <w:rPr>
                <w:rFonts w:ascii="Calibri"/>
                <w:color w:val="1D1B11"/>
                <w:spacing w:val="-9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concrete</w:t>
            </w:r>
            <w:r>
              <w:rPr>
                <w:rFonts w:ascii="Calibri"/>
                <w:color w:val="1D1B11"/>
                <w:spacing w:val="-9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block</w:t>
            </w:r>
            <w:r>
              <w:rPr>
                <w:rFonts w:ascii="Calibri"/>
                <w:color w:val="1D1B11"/>
                <w:spacing w:val="-8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laying.</w:t>
            </w:r>
          </w:p>
        </w:tc>
      </w:tr>
      <w:tr w:rsidR="00096870">
        <w:trPr>
          <w:trHeight w:hRule="exact" w:val="1232"/>
        </w:trPr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1D1B11"/>
                <w:sz w:val="20"/>
              </w:rPr>
              <w:t>4</w:t>
            </w:r>
          </w:p>
          <w:p w:rsidR="00096870" w:rsidRDefault="002A6B7E">
            <w:pPr>
              <w:pStyle w:val="TableParagraph"/>
              <w:ind w:left="133" w:right="131" w:hanging="3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1D1B11"/>
                <w:spacing w:val="-1"/>
                <w:sz w:val="20"/>
              </w:rPr>
              <w:t>Very</w:t>
            </w:r>
            <w:r>
              <w:rPr>
                <w:rFonts w:ascii="Calibri"/>
                <w:color w:val="1D1B11"/>
                <w:spacing w:val="-8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High</w:t>
            </w:r>
            <w:r>
              <w:rPr>
                <w:rFonts w:ascii="Calibri"/>
                <w:color w:val="1D1B11"/>
                <w:spacing w:val="23"/>
                <w:w w:val="99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w w:val="95"/>
                <w:sz w:val="20"/>
              </w:rPr>
              <w:t>Metabolic</w:t>
            </w:r>
            <w:r>
              <w:rPr>
                <w:rFonts w:ascii="Calibri"/>
                <w:color w:val="1D1B11"/>
                <w:spacing w:val="28"/>
                <w:w w:val="99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Rate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096870">
            <w:pPr>
              <w:pStyle w:val="TableParagraph"/>
              <w:spacing w:before="12"/>
              <w:rPr>
                <w:rFonts w:ascii="Calibri" w:eastAsia="Calibri" w:hAnsi="Calibri" w:cs="Calibri"/>
                <w:sz w:val="29"/>
                <w:szCs w:val="29"/>
              </w:rPr>
            </w:pPr>
          </w:p>
          <w:p w:rsidR="00096870" w:rsidRDefault="002A6B7E">
            <w:pPr>
              <w:pStyle w:val="TableParagraph"/>
              <w:spacing w:line="243" w:lineRule="exact"/>
              <w:ind w:right="3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1D1B11"/>
                <w:spacing w:val="-1"/>
                <w:sz w:val="20"/>
              </w:rPr>
              <w:t>520</w:t>
            </w:r>
          </w:p>
          <w:p w:rsidR="00096870" w:rsidRDefault="002A6B7E">
            <w:pPr>
              <w:pStyle w:val="TableParagraph"/>
              <w:spacing w:line="243" w:lineRule="exact"/>
              <w:ind w:right="5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1D1B11"/>
                <w:spacing w:val="-1"/>
                <w:sz w:val="20"/>
              </w:rPr>
              <w:t>(&gt;</w:t>
            </w:r>
            <w:r>
              <w:rPr>
                <w:rFonts w:ascii="Calibri"/>
                <w:color w:val="1D1B11"/>
                <w:spacing w:val="-8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465)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before="120"/>
              <w:ind w:left="99" w:right="10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1D1B11"/>
                <w:spacing w:val="-1"/>
                <w:sz w:val="20"/>
              </w:rPr>
              <w:t>Very</w:t>
            </w:r>
            <w:r>
              <w:rPr>
                <w:rFonts w:ascii="Calibri"/>
                <w:color w:val="1D1B11"/>
                <w:spacing w:val="22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intense</w:t>
            </w:r>
            <w:r>
              <w:rPr>
                <w:rFonts w:ascii="Calibri"/>
                <w:color w:val="1D1B11"/>
                <w:spacing w:val="23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activity</w:t>
            </w:r>
            <w:r>
              <w:rPr>
                <w:rFonts w:ascii="Calibri"/>
                <w:color w:val="1D1B11"/>
                <w:spacing w:val="22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at</w:t>
            </w:r>
            <w:r>
              <w:rPr>
                <w:rFonts w:ascii="Calibri"/>
                <w:color w:val="1D1B11"/>
                <w:spacing w:val="25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fast</w:t>
            </w:r>
            <w:r>
              <w:rPr>
                <w:rFonts w:ascii="Calibri"/>
                <w:color w:val="1D1B11"/>
                <w:spacing w:val="23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to</w:t>
            </w:r>
            <w:r>
              <w:rPr>
                <w:rFonts w:ascii="Calibri"/>
                <w:color w:val="1D1B11"/>
                <w:spacing w:val="23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maximum</w:t>
            </w:r>
            <w:r>
              <w:rPr>
                <w:rFonts w:ascii="Calibri"/>
                <w:color w:val="1D1B11"/>
                <w:spacing w:val="22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pace;</w:t>
            </w:r>
            <w:r>
              <w:rPr>
                <w:rFonts w:ascii="Calibri"/>
                <w:color w:val="1D1B11"/>
                <w:spacing w:val="23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working</w:t>
            </w:r>
            <w:r>
              <w:rPr>
                <w:rFonts w:ascii="Calibri"/>
                <w:color w:val="1D1B11"/>
                <w:spacing w:val="25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with</w:t>
            </w:r>
            <w:r>
              <w:rPr>
                <w:rFonts w:ascii="Calibri"/>
                <w:color w:val="1D1B11"/>
                <w:spacing w:val="23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an</w:t>
            </w:r>
            <w:r>
              <w:rPr>
                <w:rFonts w:ascii="Calibri"/>
                <w:color w:val="1D1B11"/>
                <w:spacing w:val="22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axe;</w:t>
            </w:r>
            <w:r>
              <w:rPr>
                <w:rFonts w:ascii="Calibri"/>
                <w:color w:val="1D1B11"/>
                <w:spacing w:val="24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intense</w:t>
            </w:r>
            <w:r>
              <w:rPr>
                <w:rFonts w:ascii="Calibri"/>
                <w:color w:val="1D1B11"/>
                <w:spacing w:val="34"/>
                <w:w w:val="99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shovelling</w:t>
            </w:r>
            <w:r>
              <w:rPr>
                <w:rFonts w:ascii="Calibri"/>
                <w:color w:val="1D1B11"/>
                <w:spacing w:val="-4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or</w:t>
            </w:r>
            <w:r>
              <w:rPr>
                <w:rFonts w:ascii="Calibri"/>
                <w:color w:val="1D1B11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digging;</w:t>
            </w:r>
            <w:r>
              <w:rPr>
                <w:rFonts w:ascii="Calibri"/>
                <w:color w:val="1D1B11"/>
                <w:spacing w:val="-4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climbing</w:t>
            </w:r>
            <w:r>
              <w:rPr>
                <w:rFonts w:ascii="Calibri"/>
                <w:color w:val="1D1B11"/>
                <w:spacing w:val="-1"/>
                <w:sz w:val="20"/>
              </w:rPr>
              <w:t xml:space="preserve"> stairs,</w:t>
            </w:r>
            <w:r>
              <w:rPr>
                <w:rFonts w:ascii="Calibri"/>
                <w:color w:val="1D1B11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ramp</w:t>
            </w:r>
            <w:r>
              <w:rPr>
                <w:rFonts w:ascii="Calibri"/>
                <w:color w:val="1D1B11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or</w:t>
            </w:r>
            <w:r>
              <w:rPr>
                <w:rFonts w:ascii="Calibri"/>
                <w:color w:val="1D1B11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ladder;</w:t>
            </w:r>
            <w:r>
              <w:rPr>
                <w:rFonts w:ascii="Calibri"/>
                <w:color w:val="1D1B11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walking</w:t>
            </w:r>
            <w:r>
              <w:rPr>
                <w:rFonts w:ascii="Calibri"/>
                <w:color w:val="1D1B11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quickly</w:t>
            </w:r>
            <w:r>
              <w:rPr>
                <w:rFonts w:ascii="Calibri"/>
                <w:color w:val="1D1B11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with</w:t>
            </w:r>
            <w:r>
              <w:rPr>
                <w:rFonts w:ascii="Calibri"/>
                <w:color w:val="1D1B11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1D1B11"/>
                <w:spacing w:val="-1"/>
                <w:sz w:val="20"/>
              </w:rPr>
              <w:t>small</w:t>
            </w:r>
          </w:p>
          <w:p w:rsidR="00096870" w:rsidRDefault="002A6B7E">
            <w:pPr>
              <w:pStyle w:val="TableParagraph"/>
              <w:spacing w:line="363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D1B11"/>
                <w:sz w:val="20"/>
                <w:szCs w:val="20"/>
              </w:rPr>
              <w:t>steps;</w:t>
            </w:r>
            <w:r>
              <w:rPr>
                <w:rFonts w:ascii="Calibri" w:eastAsia="Calibri" w:hAnsi="Calibri" w:cs="Calibri"/>
                <w:color w:val="1D1B11"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z w:val="20"/>
                <w:szCs w:val="20"/>
              </w:rPr>
              <w:t>running</w:t>
            </w:r>
            <w:r>
              <w:rPr>
                <w:rFonts w:ascii="Calibri" w:eastAsia="Calibri" w:hAnsi="Calibri" w:cs="Calibri"/>
                <w:color w:val="1D1B11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color w:val="1D1B11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pacing w:val="-1"/>
                <w:sz w:val="20"/>
                <w:szCs w:val="20"/>
              </w:rPr>
              <w:t>level</w:t>
            </w:r>
            <w:r>
              <w:rPr>
                <w:rFonts w:ascii="Calibri" w:eastAsia="Calibri" w:hAnsi="Calibri" w:cs="Calibri"/>
                <w:color w:val="1D1B11"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z w:val="20"/>
                <w:szCs w:val="20"/>
              </w:rPr>
              <w:t>surface;</w:t>
            </w:r>
            <w:r>
              <w:rPr>
                <w:rFonts w:ascii="Calibri" w:eastAsia="Calibri" w:hAnsi="Calibri" w:cs="Calibri"/>
                <w:color w:val="1D1B11"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z w:val="20"/>
                <w:szCs w:val="20"/>
              </w:rPr>
              <w:t>walking</w:t>
            </w:r>
            <w:r>
              <w:rPr>
                <w:rFonts w:ascii="Calibri" w:eastAsia="Calibri" w:hAnsi="Calibri" w:cs="Calibri"/>
                <w:color w:val="1D1B11"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z w:val="20"/>
                <w:szCs w:val="20"/>
              </w:rPr>
              <w:t>at</w:t>
            </w:r>
            <w:r>
              <w:rPr>
                <w:rFonts w:ascii="Calibri" w:eastAsia="Calibri" w:hAnsi="Calibri" w:cs="Calibri"/>
                <w:color w:val="1D1B11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color w:val="1D1B11"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z w:val="20"/>
                <w:szCs w:val="20"/>
              </w:rPr>
              <w:t>speed</w:t>
            </w:r>
            <w:r>
              <w:rPr>
                <w:rFonts w:ascii="Calibri" w:eastAsia="Calibri" w:hAnsi="Calibri" w:cs="Calibri"/>
                <w:color w:val="1D1B11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z w:val="20"/>
                <w:szCs w:val="20"/>
              </w:rPr>
              <w:t>greater</w:t>
            </w:r>
            <w:r>
              <w:rPr>
                <w:rFonts w:ascii="Calibri" w:eastAsia="Calibri" w:hAnsi="Calibri" w:cs="Calibri"/>
                <w:color w:val="1D1B11"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z w:val="20"/>
                <w:szCs w:val="20"/>
              </w:rPr>
              <w:t>than</w:t>
            </w:r>
            <w:r>
              <w:rPr>
                <w:rFonts w:ascii="Calibri" w:eastAsia="Calibri" w:hAnsi="Calibri" w:cs="Calibri"/>
                <w:color w:val="1D1B11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z w:val="20"/>
                <w:szCs w:val="20"/>
              </w:rPr>
              <w:t>7</w:t>
            </w:r>
            <w:r>
              <w:rPr>
                <w:rFonts w:ascii="Calibri" w:eastAsia="Calibri" w:hAnsi="Calibri" w:cs="Calibri"/>
                <w:color w:val="1D1B11"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z w:val="20"/>
                <w:szCs w:val="20"/>
              </w:rPr>
              <w:t>km</w:t>
            </w:r>
            <w:r>
              <w:rPr>
                <w:rFonts w:ascii="Cambria Math" w:eastAsia="Cambria Math" w:hAnsi="Cambria Math" w:cs="Cambria Math"/>
                <w:color w:val="1D1B11"/>
                <w:sz w:val="20"/>
                <w:szCs w:val="20"/>
              </w:rPr>
              <w:t>⋅</w:t>
            </w:r>
            <w:r>
              <w:rPr>
                <w:rFonts w:ascii="Calibri" w:eastAsia="Calibri" w:hAnsi="Calibri" w:cs="Calibri"/>
                <w:color w:val="1D1B1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color w:val="1D1B11"/>
                <w:position w:val="10"/>
                <w:sz w:val="13"/>
                <w:szCs w:val="13"/>
              </w:rPr>
              <w:t xml:space="preserve">−1 </w:t>
            </w:r>
            <w:r>
              <w:rPr>
                <w:rFonts w:ascii="Calibri" w:eastAsia="Calibri" w:hAnsi="Calibri" w:cs="Calibri"/>
                <w:color w:val="1D1B11"/>
                <w:spacing w:val="8"/>
                <w:position w:val="10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color w:val="1D1B11"/>
                <w:sz w:val="20"/>
                <w:szCs w:val="20"/>
              </w:rPr>
              <w:t>on</w:t>
            </w:r>
          </w:p>
          <w:p w:rsidR="00096870" w:rsidRDefault="002A6B7E">
            <w:pPr>
              <w:pStyle w:val="TableParagraph"/>
              <w:spacing w:line="124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1D1B11"/>
                <w:spacing w:val="-1"/>
                <w:sz w:val="20"/>
              </w:rPr>
              <w:t>level</w:t>
            </w:r>
            <w:r>
              <w:rPr>
                <w:rFonts w:ascii="Calibri"/>
                <w:color w:val="1D1B11"/>
                <w:spacing w:val="-12"/>
                <w:sz w:val="20"/>
              </w:rPr>
              <w:t xml:space="preserve"> </w:t>
            </w:r>
            <w:r>
              <w:rPr>
                <w:rFonts w:ascii="Calibri"/>
                <w:color w:val="1D1B11"/>
                <w:sz w:val="20"/>
              </w:rPr>
              <w:t>surface.</w:t>
            </w:r>
          </w:p>
        </w:tc>
      </w:tr>
    </w:tbl>
    <w:p w:rsidR="00096870" w:rsidRDefault="00096870">
      <w:pPr>
        <w:spacing w:line="124" w:lineRule="exact"/>
        <w:rPr>
          <w:rFonts w:ascii="Calibri" w:eastAsia="Calibri" w:hAnsi="Calibri" w:cs="Calibri"/>
          <w:sz w:val="20"/>
          <w:szCs w:val="20"/>
        </w:rPr>
        <w:sectPr w:rsidR="00096870">
          <w:pgSz w:w="11910" w:h="16840"/>
          <w:pgMar w:top="1080" w:right="680" w:bottom="720" w:left="1260" w:header="0" w:footer="526" w:gutter="0"/>
          <w:cols w:space="720"/>
        </w:sectPr>
      </w:pPr>
    </w:p>
    <w:p w:rsidR="00096870" w:rsidRDefault="002A6B7E">
      <w:pPr>
        <w:pStyle w:val="Heading2"/>
        <w:spacing w:before="22" w:line="320" w:lineRule="auto"/>
        <w:ind w:left="3573" w:right="3579" w:hanging="2"/>
        <w:jc w:val="center"/>
        <w:rPr>
          <w:b w:val="0"/>
          <w:bCs w:val="0"/>
        </w:rPr>
      </w:pPr>
      <w:bookmarkStart w:id="31" w:name="_bookmark24"/>
      <w:bookmarkEnd w:id="31"/>
      <w:r>
        <w:rPr>
          <w:color w:val="1D1B11"/>
          <w:spacing w:val="-1"/>
        </w:rPr>
        <w:t>Annex</w:t>
      </w:r>
      <w:r>
        <w:rPr>
          <w:color w:val="1D1B11"/>
          <w:spacing w:val="-6"/>
        </w:rPr>
        <w:t xml:space="preserve"> </w:t>
      </w:r>
      <w:r>
        <w:rPr>
          <w:color w:val="1D1B11"/>
        </w:rPr>
        <w:t>F</w:t>
      </w:r>
      <w:r>
        <w:rPr>
          <w:color w:val="1D1B11"/>
          <w:spacing w:val="-7"/>
        </w:rPr>
        <w:t xml:space="preserve"> </w:t>
      </w:r>
      <w:r>
        <w:rPr>
          <w:color w:val="1D1B11"/>
          <w:spacing w:val="-1"/>
        </w:rPr>
        <w:t>(Informative)</w:t>
      </w:r>
      <w:r>
        <w:rPr>
          <w:color w:val="1D1B11"/>
          <w:spacing w:val="25"/>
          <w:w w:val="99"/>
        </w:rPr>
        <w:t xml:space="preserve"> </w:t>
      </w:r>
      <w:r w:rsidR="004176DF">
        <w:rPr>
          <w:color w:val="1D1B11"/>
          <w:spacing w:val="-1"/>
        </w:rPr>
        <w:t>Clothing Adjustment Value</w:t>
      </w:r>
      <w:r>
        <w:rPr>
          <w:color w:val="1D1B11"/>
        </w:rPr>
        <w:t>s</w:t>
      </w:r>
    </w:p>
    <w:p w:rsidR="00096870" w:rsidRDefault="002A6B7E">
      <w:pPr>
        <w:pStyle w:val="BodyText"/>
        <w:spacing w:before="6"/>
        <w:ind w:left="452"/>
      </w:pPr>
      <w:r>
        <w:rPr>
          <w:color w:val="1D1B11"/>
        </w:rPr>
        <w:t xml:space="preserve">WBGT </w:t>
      </w:r>
      <w:r w:rsidR="004176DF">
        <w:rPr>
          <w:color w:val="1D1B11"/>
          <w:spacing w:val="-1"/>
        </w:rPr>
        <w:t>Clothing Adjustment Value</w:t>
      </w:r>
      <w:r>
        <w:rPr>
          <w:color w:val="1D1B11"/>
          <w:spacing w:val="-1"/>
        </w:rPr>
        <w:t>s</w:t>
      </w:r>
      <w:r>
        <w:rPr>
          <w:color w:val="1D1B11"/>
        </w:rPr>
        <w:t xml:space="preserve"> </w:t>
      </w:r>
      <w:r w:rsidR="00EE7DE4">
        <w:rPr>
          <w:color w:val="1D1B11"/>
          <w:spacing w:val="-1"/>
        </w:rPr>
        <w:t>(CAV</w:t>
      </w:r>
      <w:r>
        <w:rPr>
          <w:color w:val="1D1B11"/>
          <w:spacing w:val="-1"/>
        </w:rPr>
        <w:t>s)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for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Different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 xml:space="preserve">Clothing Ensembles </w:t>
      </w:r>
      <w:r>
        <w:rPr>
          <w:color w:val="1D1B11"/>
        </w:rPr>
        <w:t xml:space="preserve">in </w:t>
      </w:r>
      <w:r>
        <w:rPr>
          <w:color w:val="1D1B11"/>
          <w:spacing w:val="-1"/>
        </w:rPr>
        <w:t>°C-WBGT*</w:t>
      </w:r>
    </w:p>
    <w:p w:rsidR="00096870" w:rsidRDefault="00096870">
      <w:pPr>
        <w:spacing w:before="6"/>
        <w:rPr>
          <w:rFonts w:ascii="Calibri" w:eastAsia="Calibri" w:hAnsi="Calibri" w:cs="Calibri"/>
          <w:sz w:val="10"/>
          <w:szCs w:val="10"/>
        </w:r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8"/>
        <w:gridCol w:w="5411"/>
        <w:gridCol w:w="1274"/>
      </w:tblGrid>
      <w:tr w:rsidR="00096870">
        <w:trPr>
          <w:trHeight w:hRule="exact" w:val="787"/>
        </w:trPr>
        <w:tc>
          <w:tcPr>
            <w:tcW w:w="2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7" w:lineRule="exact"/>
              <w:ind w:left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Ensemble</w:t>
            </w:r>
          </w:p>
        </w:tc>
        <w:tc>
          <w:tcPr>
            <w:tcW w:w="5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7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Comments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EE7DE4">
            <w:pPr>
              <w:pStyle w:val="TableParagraph"/>
              <w:spacing w:line="345" w:lineRule="auto"/>
              <w:ind w:left="154" w:right="147" w:firstLine="3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D1B11"/>
                <w:spacing w:val="-1"/>
              </w:rPr>
              <w:t>CAV</w:t>
            </w:r>
            <w:r w:rsidR="002A6B7E">
              <w:rPr>
                <w:rFonts w:ascii="Calibri" w:eastAsia="Calibri" w:hAnsi="Calibri" w:cs="Calibri"/>
                <w:color w:val="1D1B11"/>
                <w:spacing w:val="21"/>
              </w:rPr>
              <w:t xml:space="preserve"> </w:t>
            </w:r>
            <w:r w:rsidR="002A6B7E">
              <w:rPr>
                <w:rFonts w:ascii="Calibri" w:eastAsia="Calibri" w:hAnsi="Calibri" w:cs="Calibri"/>
                <w:color w:val="1D1B11"/>
                <w:spacing w:val="-1"/>
              </w:rPr>
              <w:t>[°C-WBGT]</w:t>
            </w:r>
          </w:p>
        </w:tc>
      </w:tr>
      <w:tr w:rsidR="00096870">
        <w:trPr>
          <w:trHeight w:hRule="exact" w:val="667"/>
        </w:trPr>
        <w:tc>
          <w:tcPr>
            <w:tcW w:w="2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7" w:lineRule="exact"/>
              <w:ind w:left="793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Work</w:t>
            </w:r>
            <w:r>
              <w:rPr>
                <w:rFonts w:ascii="Calibri"/>
                <w:color w:val="1D1B11"/>
                <w:spacing w:val="-3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Clothes</w:t>
            </w:r>
          </w:p>
        </w:tc>
        <w:tc>
          <w:tcPr>
            <w:tcW w:w="5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38" w:lineRule="auto"/>
              <w:ind w:left="2262" w:right="183" w:hanging="2084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Work</w:t>
            </w:r>
            <w:r>
              <w:rPr>
                <w:rFonts w:ascii="Calibri"/>
                <w:color w:val="1D1B11"/>
                <w:spacing w:val="-3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clothes</w:t>
            </w:r>
            <w:r>
              <w:rPr>
                <w:rFonts w:ascii="Calibri"/>
                <w:color w:val="1D1B11"/>
                <w:spacing w:val="-3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made</w:t>
            </w:r>
            <w:r>
              <w:rPr>
                <w:rFonts w:ascii="Calibri"/>
                <w:color w:val="1D1B11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from</w:t>
            </w:r>
            <w:r>
              <w:rPr>
                <w:rFonts w:ascii="Calibri"/>
                <w:color w:val="1D1B11"/>
                <w:spacing w:val="-2"/>
              </w:rPr>
              <w:t xml:space="preserve"> </w:t>
            </w:r>
            <w:r>
              <w:rPr>
                <w:rFonts w:ascii="Calibri"/>
                <w:color w:val="1D1B11"/>
              </w:rPr>
              <w:t>a</w:t>
            </w:r>
            <w:r>
              <w:rPr>
                <w:rFonts w:ascii="Calibri"/>
                <w:color w:val="1D1B11"/>
                <w:spacing w:val="-2"/>
              </w:rPr>
              <w:t xml:space="preserve"> </w:t>
            </w:r>
            <w:r>
              <w:rPr>
                <w:rFonts w:ascii="Calibri"/>
                <w:color w:val="1D1B11"/>
              </w:rPr>
              <w:t>woven</w:t>
            </w:r>
            <w:r>
              <w:rPr>
                <w:rFonts w:ascii="Calibri"/>
                <w:color w:val="1D1B11"/>
                <w:spacing w:val="-1"/>
              </w:rPr>
              <w:t xml:space="preserve"> fabric</w:t>
            </w:r>
            <w:r>
              <w:rPr>
                <w:rFonts w:ascii="Calibri"/>
                <w:color w:val="1D1B11"/>
                <w:spacing w:val="-3"/>
              </w:rPr>
              <w:t xml:space="preserve"> </w:t>
            </w:r>
            <w:r>
              <w:rPr>
                <w:rFonts w:ascii="Calibri"/>
                <w:color w:val="1D1B11"/>
              </w:rPr>
              <w:t xml:space="preserve">is </w:t>
            </w:r>
            <w:r>
              <w:rPr>
                <w:rFonts w:ascii="Calibri"/>
                <w:color w:val="1D1B11"/>
                <w:spacing w:val="-1"/>
              </w:rPr>
              <w:t>the</w:t>
            </w:r>
            <w:r>
              <w:rPr>
                <w:rFonts w:ascii="Calibri"/>
                <w:color w:val="1D1B11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reference</w:t>
            </w:r>
            <w:r>
              <w:rPr>
                <w:rFonts w:ascii="Calibri"/>
                <w:color w:val="1D1B11"/>
                <w:spacing w:val="27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ensemble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7" w:lineRule="exact"/>
              <w:ind w:lef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0</w:t>
            </w:r>
          </w:p>
        </w:tc>
      </w:tr>
      <w:tr w:rsidR="00096870">
        <w:trPr>
          <w:trHeight w:hRule="exact" w:val="398"/>
        </w:trPr>
        <w:tc>
          <w:tcPr>
            <w:tcW w:w="2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left="731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Cloth</w:t>
            </w:r>
            <w:r>
              <w:rPr>
                <w:rFonts w:ascii="Calibri"/>
                <w:color w:val="1D1B11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Coveralls</w:t>
            </w:r>
          </w:p>
        </w:tc>
        <w:tc>
          <w:tcPr>
            <w:tcW w:w="5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left="825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Woven</w:t>
            </w:r>
            <w:r>
              <w:rPr>
                <w:rFonts w:ascii="Calibri"/>
                <w:color w:val="1D1B11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fabric</w:t>
            </w:r>
            <w:r>
              <w:rPr>
                <w:rFonts w:ascii="Calibri"/>
                <w:color w:val="1D1B11"/>
                <w:spacing w:val="-3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that</w:t>
            </w:r>
            <w:r>
              <w:rPr>
                <w:rFonts w:ascii="Calibri"/>
                <w:color w:val="1D1B11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includes</w:t>
            </w:r>
            <w:r>
              <w:rPr>
                <w:rFonts w:ascii="Calibri"/>
                <w:color w:val="1D1B11"/>
                <w:spacing w:val="-2"/>
              </w:rPr>
              <w:t xml:space="preserve"> </w:t>
            </w:r>
            <w:r>
              <w:rPr>
                <w:rFonts w:ascii="Calibri"/>
                <w:color w:val="1D1B11"/>
              </w:rPr>
              <w:t>treated</w:t>
            </w:r>
            <w:r>
              <w:rPr>
                <w:rFonts w:ascii="Calibri"/>
                <w:color w:val="1D1B11"/>
                <w:spacing w:val="-3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cotton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lef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0</w:t>
            </w:r>
          </w:p>
        </w:tc>
      </w:tr>
      <w:tr w:rsidR="00096870">
        <w:trPr>
          <w:trHeight w:hRule="exact" w:val="667"/>
        </w:trPr>
        <w:tc>
          <w:tcPr>
            <w:tcW w:w="2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38" w:lineRule="auto"/>
              <w:ind w:left="817" w:right="104" w:hanging="711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Non-woven SMS</w:t>
            </w:r>
            <w:r>
              <w:rPr>
                <w:rFonts w:ascii="Calibri"/>
                <w:color w:val="1D1B11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Coveralls</w:t>
            </w:r>
            <w:r>
              <w:rPr>
                <w:rFonts w:ascii="Calibri"/>
                <w:color w:val="1D1B11"/>
                <w:spacing w:val="-2"/>
              </w:rPr>
              <w:t xml:space="preserve"> </w:t>
            </w:r>
            <w:r>
              <w:rPr>
                <w:rFonts w:ascii="Calibri"/>
                <w:color w:val="1D1B11"/>
              </w:rPr>
              <w:t>as</w:t>
            </w:r>
            <w:r>
              <w:rPr>
                <w:rFonts w:ascii="Calibri"/>
                <w:color w:val="1D1B11"/>
                <w:spacing w:val="23"/>
              </w:rPr>
              <w:t xml:space="preserve"> </w:t>
            </w:r>
            <w:r>
              <w:rPr>
                <w:rFonts w:ascii="Calibri"/>
                <w:color w:val="1D1B11"/>
              </w:rPr>
              <w:t xml:space="preserve">a </w:t>
            </w:r>
            <w:r>
              <w:rPr>
                <w:rFonts w:ascii="Calibri"/>
                <w:color w:val="1D1B11"/>
                <w:spacing w:val="-1"/>
              </w:rPr>
              <w:t>single</w:t>
            </w:r>
            <w:r>
              <w:rPr>
                <w:rFonts w:ascii="Calibri"/>
                <w:color w:val="1D1B11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layer</w:t>
            </w:r>
          </w:p>
        </w:tc>
        <w:tc>
          <w:tcPr>
            <w:tcW w:w="5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38" w:lineRule="auto"/>
              <w:ind w:left="1811" w:right="283" w:hanging="1527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 xml:space="preserve">A </w:t>
            </w:r>
            <w:r>
              <w:rPr>
                <w:rFonts w:ascii="Calibri"/>
                <w:color w:val="1D1B11"/>
                <w:spacing w:val="-1"/>
              </w:rPr>
              <w:t>non-proprietary</w:t>
            </w:r>
            <w:r>
              <w:rPr>
                <w:rFonts w:ascii="Calibri"/>
                <w:color w:val="1D1B11"/>
                <w:spacing w:val="1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process</w:t>
            </w:r>
            <w:r>
              <w:rPr>
                <w:rFonts w:ascii="Calibri"/>
                <w:color w:val="1D1B11"/>
                <w:spacing w:val="-2"/>
              </w:rPr>
              <w:t xml:space="preserve"> </w:t>
            </w:r>
            <w:r>
              <w:rPr>
                <w:rFonts w:ascii="Calibri"/>
                <w:color w:val="1D1B11"/>
              </w:rPr>
              <w:t>to</w:t>
            </w:r>
            <w:r>
              <w:rPr>
                <w:rFonts w:ascii="Calibri"/>
                <w:color w:val="1D1B11"/>
                <w:spacing w:val="-1"/>
              </w:rPr>
              <w:t xml:space="preserve"> make</w:t>
            </w:r>
            <w:r>
              <w:rPr>
                <w:rFonts w:ascii="Calibri"/>
                <w:color w:val="1D1B11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non-woven</w:t>
            </w:r>
            <w:r>
              <w:rPr>
                <w:rFonts w:ascii="Calibri"/>
                <w:color w:val="1D1B11"/>
                <w:spacing w:val="-3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fabrics</w:t>
            </w:r>
            <w:r>
              <w:rPr>
                <w:rFonts w:ascii="Calibri"/>
                <w:color w:val="1D1B11"/>
                <w:spacing w:val="37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from</w:t>
            </w:r>
            <w:r>
              <w:rPr>
                <w:rFonts w:ascii="Calibri"/>
                <w:color w:val="1D1B11"/>
                <w:spacing w:val="-2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polypropylene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7" w:lineRule="exact"/>
              <w:ind w:lef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0</w:t>
            </w:r>
          </w:p>
        </w:tc>
      </w:tr>
      <w:tr w:rsidR="00096870">
        <w:trPr>
          <w:trHeight w:hRule="exact" w:val="668"/>
        </w:trPr>
        <w:tc>
          <w:tcPr>
            <w:tcW w:w="2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ind w:left="265" w:right="261" w:firstLine="141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Non-woven</w:t>
            </w:r>
            <w:r>
              <w:rPr>
                <w:rFonts w:ascii="Calibri"/>
                <w:color w:val="1D1B11"/>
                <w:spacing w:val="-3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Polyolefin</w:t>
            </w:r>
            <w:r>
              <w:rPr>
                <w:rFonts w:ascii="Calibri"/>
                <w:color w:val="1D1B11"/>
                <w:spacing w:val="31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Coveralls</w:t>
            </w:r>
            <w:r>
              <w:rPr>
                <w:rFonts w:ascii="Calibri"/>
                <w:color w:val="1D1B11"/>
              </w:rPr>
              <w:t xml:space="preserve"> as</w:t>
            </w:r>
            <w:r>
              <w:rPr>
                <w:rFonts w:ascii="Calibri"/>
                <w:color w:val="1D1B11"/>
                <w:spacing w:val="-2"/>
              </w:rPr>
              <w:t xml:space="preserve"> </w:t>
            </w:r>
            <w:r>
              <w:rPr>
                <w:rFonts w:ascii="Calibri"/>
                <w:color w:val="1D1B11"/>
              </w:rPr>
              <w:t xml:space="preserve">a </w:t>
            </w:r>
            <w:r>
              <w:rPr>
                <w:rFonts w:ascii="Calibri"/>
                <w:color w:val="1D1B11"/>
                <w:spacing w:val="-1"/>
              </w:rPr>
              <w:t>single</w:t>
            </w:r>
            <w:r>
              <w:rPr>
                <w:rFonts w:ascii="Calibri"/>
                <w:color w:val="1D1B11"/>
                <w:spacing w:val="-3"/>
              </w:rPr>
              <w:t xml:space="preserve"> </w:t>
            </w:r>
            <w:r>
              <w:rPr>
                <w:rFonts w:ascii="Calibri"/>
                <w:color w:val="1D1B11"/>
              </w:rPr>
              <w:t>layer</w:t>
            </w:r>
          </w:p>
        </w:tc>
        <w:tc>
          <w:tcPr>
            <w:tcW w:w="5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7" w:lineRule="exact"/>
              <w:ind w:left="695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 xml:space="preserve">A </w:t>
            </w:r>
            <w:r>
              <w:rPr>
                <w:rFonts w:ascii="Calibri"/>
                <w:color w:val="1D1B11"/>
                <w:spacing w:val="-1"/>
              </w:rPr>
              <w:t>proprietary</w:t>
            </w:r>
            <w:r>
              <w:rPr>
                <w:rFonts w:ascii="Calibri"/>
                <w:color w:val="1D1B11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fabric</w:t>
            </w:r>
            <w:r>
              <w:rPr>
                <w:rFonts w:ascii="Calibri"/>
                <w:color w:val="1D1B11"/>
                <w:spacing w:val="-3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made</w:t>
            </w:r>
            <w:r>
              <w:rPr>
                <w:rFonts w:ascii="Calibri"/>
                <w:color w:val="1D1B11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from</w:t>
            </w:r>
            <w:r>
              <w:rPr>
                <w:rFonts w:ascii="Calibri"/>
                <w:color w:val="1D1B11"/>
                <w:spacing w:val="-2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polyethylene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7" w:lineRule="exact"/>
              <w:ind w:lef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2</w:t>
            </w:r>
          </w:p>
        </w:tc>
      </w:tr>
      <w:tr w:rsidR="00096870">
        <w:trPr>
          <w:trHeight w:hRule="exact" w:val="936"/>
        </w:trPr>
        <w:tc>
          <w:tcPr>
            <w:tcW w:w="2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ind w:left="135" w:right="13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Vapour-barrier</w:t>
            </w:r>
            <w:r>
              <w:rPr>
                <w:rFonts w:ascii="Calibri"/>
                <w:color w:val="1D1B11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 xml:space="preserve">apron </w:t>
            </w:r>
            <w:r>
              <w:rPr>
                <w:rFonts w:ascii="Calibri"/>
                <w:color w:val="1D1B11"/>
              </w:rPr>
              <w:t>with</w:t>
            </w:r>
            <w:r>
              <w:rPr>
                <w:rFonts w:ascii="Calibri"/>
                <w:color w:val="1D1B11"/>
                <w:spacing w:val="29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long sleeves</w:t>
            </w:r>
            <w:r>
              <w:rPr>
                <w:rFonts w:ascii="Calibri"/>
                <w:color w:val="1D1B11"/>
                <w:spacing w:val="1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and long length</w:t>
            </w:r>
            <w:r>
              <w:rPr>
                <w:rFonts w:ascii="Calibri"/>
                <w:color w:val="1D1B11"/>
                <w:spacing w:val="30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over</w:t>
            </w:r>
            <w:r>
              <w:rPr>
                <w:rFonts w:ascii="Calibri"/>
                <w:color w:val="1D1B11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cloth</w:t>
            </w:r>
            <w:r>
              <w:rPr>
                <w:rFonts w:ascii="Calibri"/>
                <w:color w:val="1D1B11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coveralls</w:t>
            </w:r>
          </w:p>
        </w:tc>
        <w:tc>
          <w:tcPr>
            <w:tcW w:w="5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ind w:left="134" w:right="133" w:hanging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The</w:t>
            </w:r>
            <w:r>
              <w:rPr>
                <w:rFonts w:ascii="Calibri"/>
                <w:color w:val="1D1B11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 xml:space="preserve">wrap-around </w:t>
            </w:r>
            <w:r>
              <w:rPr>
                <w:rFonts w:ascii="Calibri"/>
                <w:color w:val="1D1B11"/>
              </w:rPr>
              <w:t>apron</w:t>
            </w:r>
            <w:r>
              <w:rPr>
                <w:rFonts w:ascii="Calibri"/>
                <w:color w:val="1D1B11"/>
                <w:spacing w:val="-2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 xml:space="preserve">configuration </w:t>
            </w:r>
            <w:r>
              <w:rPr>
                <w:rFonts w:ascii="Calibri"/>
                <w:color w:val="1D1B11"/>
              </w:rPr>
              <w:t>was</w:t>
            </w:r>
            <w:r>
              <w:rPr>
                <w:rFonts w:ascii="Calibri"/>
                <w:color w:val="1D1B11"/>
                <w:spacing w:val="-3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designed</w:t>
            </w:r>
            <w:r>
              <w:rPr>
                <w:rFonts w:ascii="Calibri"/>
                <w:color w:val="1D1B11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to</w:t>
            </w:r>
            <w:r>
              <w:rPr>
                <w:rFonts w:ascii="Calibri"/>
                <w:color w:val="1D1B11"/>
                <w:spacing w:val="29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protect</w:t>
            </w:r>
            <w:r>
              <w:rPr>
                <w:rFonts w:ascii="Calibri"/>
                <w:color w:val="1D1B11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the</w:t>
            </w:r>
            <w:r>
              <w:rPr>
                <w:rFonts w:ascii="Calibri"/>
                <w:color w:val="1D1B11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front</w:t>
            </w:r>
            <w:r>
              <w:rPr>
                <w:rFonts w:ascii="Calibri"/>
                <w:color w:val="1D1B11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and sides</w:t>
            </w:r>
            <w:r>
              <w:rPr>
                <w:rFonts w:ascii="Calibri"/>
                <w:color w:val="1D1B11"/>
                <w:spacing w:val="-5"/>
              </w:rPr>
              <w:t xml:space="preserve"> </w:t>
            </w:r>
            <w:r>
              <w:rPr>
                <w:rFonts w:ascii="Calibri"/>
                <w:color w:val="1D1B11"/>
              </w:rPr>
              <w:t xml:space="preserve">of </w:t>
            </w:r>
            <w:r>
              <w:rPr>
                <w:rFonts w:ascii="Calibri"/>
                <w:color w:val="1D1B11"/>
                <w:spacing w:val="-1"/>
              </w:rPr>
              <w:t>the</w:t>
            </w:r>
            <w:r>
              <w:rPr>
                <w:rFonts w:ascii="Calibri"/>
                <w:color w:val="1D1B11"/>
                <w:spacing w:val="-2"/>
              </w:rPr>
              <w:t xml:space="preserve"> body</w:t>
            </w:r>
            <w:r>
              <w:rPr>
                <w:rFonts w:ascii="Calibri"/>
                <w:color w:val="1D1B11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against</w:t>
            </w:r>
            <w:r>
              <w:rPr>
                <w:rFonts w:ascii="Calibri"/>
                <w:color w:val="1D1B11"/>
                <w:spacing w:val="-2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spills</w:t>
            </w:r>
            <w:r>
              <w:rPr>
                <w:rFonts w:ascii="Calibri"/>
                <w:color w:val="1D1B11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from</w:t>
            </w:r>
            <w:r>
              <w:rPr>
                <w:rFonts w:ascii="Calibri"/>
                <w:color w:val="1D1B11"/>
                <w:spacing w:val="39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chemical</w:t>
            </w:r>
            <w:r>
              <w:rPr>
                <w:rFonts w:ascii="Calibri"/>
                <w:color w:val="1D1B11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agents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lef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4</w:t>
            </w:r>
          </w:p>
        </w:tc>
      </w:tr>
      <w:tr w:rsidR="00096870">
        <w:trPr>
          <w:trHeight w:hRule="exact" w:val="667"/>
        </w:trPr>
        <w:tc>
          <w:tcPr>
            <w:tcW w:w="2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ind w:left="1038" w:right="388" w:hanging="648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Double</w:t>
            </w:r>
            <w:r>
              <w:rPr>
                <w:rFonts w:ascii="Calibri"/>
                <w:color w:val="1D1B11"/>
                <w:spacing w:val="-3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layer</w:t>
            </w:r>
            <w:r>
              <w:rPr>
                <w:rFonts w:ascii="Calibri"/>
                <w:color w:val="1D1B11"/>
              </w:rPr>
              <w:t xml:space="preserve"> of</w:t>
            </w:r>
            <w:r>
              <w:rPr>
                <w:rFonts w:ascii="Calibri"/>
                <w:color w:val="1D1B11"/>
                <w:spacing w:val="-3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woven</w:t>
            </w:r>
            <w:r>
              <w:rPr>
                <w:rFonts w:ascii="Calibri"/>
                <w:color w:val="1D1B11"/>
                <w:spacing w:val="23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clothing</w:t>
            </w:r>
          </w:p>
        </w:tc>
        <w:tc>
          <w:tcPr>
            <w:tcW w:w="5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left="496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Generally</w:t>
            </w:r>
            <w:r>
              <w:rPr>
                <w:rFonts w:ascii="Calibri"/>
                <w:color w:val="1D1B11"/>
                <w:spacing w:val="-2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taken</w:t>
            </w:r>
            <w:r>
              <w:rPr>
                <w:rFonts w:ascii="Calibri"/>
                <w:color w:val="1D1B11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to</w:t>
            </w:r>
            <w:r>
              <w:rPr>
                <w:rFonts w:ascii="Calibri"/>
                <w:color w:val="1D1B11"/>
                <w:spacing w:val="1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be</w:t>
            </w:r>
            <w:r>
              <w:rPr>
                <w:rFonts w:ascii="Calibri"/>
                <w:color w:val="1D1B11"/>
                <w:spacing w:val="-2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coveralls</w:t>
            </w:r>
            <w:r>
              <w:rPr>
                <w:rFonts w:ascii="Calibri"/>
                <w:color w:val="1D1B11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over</w:t>
            </w:r>
            <w:r>
              <w:rPr>
                <w:rFonts w:ascii="Calibri"/>
                <w:color w:val="1D1B11"/>
                <w:spacing w:val="-2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work</w:t>
            </w:r>
            <w:r>
              <w:rPr>
                <w:rFonts w:ascii="Calibri"/>
                <w:color w:val="1D1B11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clothes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lef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3</w:t>
            </w:r>
          </w:p>
        </w:tc>
      </w:tr>
      <w:tr w:rsidR="00096870">
        <w:trPr>
          <w:trHeight w:hRule="exact" w:val="667"/>
        </w:trPr>
        <w:tc>
          <w:tcPr>
            <w:tcW w:w="2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ind w:left="186" w:right="114" w:hanging="72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Vapour-barrier</w:t>
            </w:r>
            <w:r>
              <w:rPr>
                <w:rFonts w:ascii="Calibri"/>
                <w:color w:val="1D1B11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coveralls</w:t>
            </w:r>
            <w:r>
              <w:rPr>
                <w:rFonts w:ascii="Calibri"/>
                <w:color w:val="1D1B11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as</w:t>
            </w:r>
            <w:r>
              <w:rPr>
                <w:rFonts w:ascii="Calibri"/>
                <w:color w:val="1D1B11"/>
                <w:spacing w:val="-3"/>
              </w:rPr>
              <w:t xml:space="preserve"> </w:t>
            </w:r>
            <w:r>
              <w:rPr>
                <w:rFonts w:ascii="Calibri"/>
                <w:color w:val="1D1B11"/>
              </w:rPr>
              <w:t>a</w:t>
            </w:r>
            <w:r>
              <w:rPr>
                <w:rFonts w:ascii="Calibri"/>
                <w:color w:val="1D1B11"/>
                <w:spacing w:val="21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single</w:t>
            </w:r>
            <w:r>
              <w:rPr>
                <w:rFonts w:ascii="Calibri"/>
                <w:color w:val="1D1B11"/>
              </w:rPr>
              <w:t xml:space="preserve"> layer.</w:t>
            </w:r>
            <w:r>
              <w:rPr>
                <w:rFonts w:ascii="Calibri"/>
                <w:color w:val="1D1B11"/>
                <w:spacing w:val="-3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Without</w:t>
            </w:r>
            <w:r>
              <w:rPr>
                <w:rFonts w:ascii="Calibri"/>
                <w:color w:val="1D1B11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hood.</w:t>
            </w:r>
          </w:p>
        </w:tc>
        <w:tc>
          <w:tcPr>
            <w:tcW w:w="5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ind w:left="1415" w:right="253" w:hanging="1162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The</w:t>
            </w:r>
            <w:r>
              <w:rPr>
                <w:rFonts w:ascii="Calibri"/>
                <w:color w:val="1D1B11"/>
              </w:rPr>
              <w:t xml:space="preserve"> real</w:t>
            </w:r>
            <w:r>
              <w:rPr>
                <w:rFonts w:ascii="Calibri"/>
                <w:color w:val="1D1B11"/>
                <w:spacing w:val="-3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effect</w:t>
            </w:r>
            <w:r>
              <w:rPr>
                <w:rFonts w:ascii="Calibri"/>
                <w:color w:val="1D1B11"/>
                <w:spacing w:val="1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depends</w:t>
            </w:r>
            <w:r>
              <w:rPr>
                <w:rFonts w:ascii="Calibri"/>
                <w:color w:val="1D1B11"/>
              </w:rPr>
              <w:t xml:space="preserve"> on</w:t>
            </w:r>
            <w:r>
              <w:rPr>
                <w:rFonts w:ascii="Calibri"/>
                <w:color w:val="1D1B11"/>
                <w:spacing w:val="-5"/>
              </w:rPr>
              <w:t xml:space="preserve"> </w:t>
            </w:r>
            <w:r>
              <w:rPr>
                <w:rFonts w:ascii="Calibri"/>
                <w:color w:val="1D1B11"/>
              </w:rPr>
              <w:t xml:space="preserve">the </w:t>
            </w:r>
            <w:r>
              <w:rPr>
                <w:rFonts w:ascii="Calibri"/>
                <w:color w:val="1D1B11"/>
                <w:spacing w:val="-1"/>
              </w:rPr>
              <w:t>level</w:t>
            </w:r>
            <w:r>
              <w:rPr>
                <w:rFonts w:ascii="Calibri"/>
                <w:color w:val="1D1B11"/>
                <w:spacing w:val="-2"/>
              </w:rPr>
              <w:t xml:space="preserve"> </w:t>
            </w:r>
            <w:r>
              <w:rPr>
                <w:rFonts w:ascii="Calibri"/>
                <w:color w:val="1D1B11"/>
              </w:rPr>
              <w:t xml:space="preserve">of </w:t>
            </w:r>
            <w:r>
              <w:rPr>
                <w:rFonts w:ascii="Calibri"/>
                <w:color w:val="1D1B11"/>
                <w:spacing w:val="-1"/>
              </w:rPr>
              <w:t>humidity</w:t>
            </w:r>
            <w:r>
              <w:rPr>
                <w:rFonts w:ascii="Calibri"/>
                <w:color w:val="1D1B11"/>
                <w:spacing w:val="-2"/>
              </w:rPr>
              <w:t xml:space="preserve"> </w:t>
            </w:r>
            <w:r>
              <w:rPr>
                <w:rFonts w:ascii="Calibri"/>
                <w:color w:val="1D1B11"/>
              </w:rPr>
              <w:t>and</w:t>
            </w:r>
            <w:r>
              <w:rPr>
                <w:rFonts w:ascii="Calibri"/>
                <w:color w:val="1D1B11"/>
                <w:spacing w:val="-2"/>
              </w:rPr>
              <w:t xml:space="preserve"> </w:t>
            </w:r>
            <w:r>
              <w:rPr>
                <w:rFonts w:ascii="Calibri"/>
                <w:color w:val="1D1B11"/>
              </w:rPr>
              <w:t>in</w:t>
            </w:r>
            <w:r>
              <w:rPr>
                <w:rFonts w:ascii="Calibri"/>
                <w:color w:val="1D1B11"/>
                <w:spacing w:val="30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many</w:t>
            </w:r>
            <w:r>
              <w:rPr>
                <w:rFonts w:ascii="Calibri"/>
                <w:color w:val="1D1B11"/>
                <w:spacing w:val="-2"/>
              </w:rPr>
              <w:t xml:space="preserve"> </w:t>
            </w:r>
            <w:r>
              <w:rPr>
                <w:rFonts w:ascii="Calibri"/>
                <w:color w:val="1D1B11"/>
              </w:rPr>
              <w:t>cases</w:t>
            </w:r>
            <w:r>
              <w:rPr>
                <w:rFonts w:ascii="Calibri"/>
                <w:color w:val="1D1B11"/>
                <w:spacing w:val="-2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the</w:t>
            </w:r>
            <w:r>
              <w:rPr>
                <w:rFonts w:ascii="Calibri"/>
                <w:color w:val="1D1B11"/>
                <w:spacing w:val="-2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effect</w:t>
            </w:r>
            <w:r>
              <w:rPr>
                <w:rFonts w:ascii="Calibri"/>
                <w:color w:val="1D1B11"/>
                <w:spacing w:val="1"/>
              </w:rPr>
              <w:t xml:space="preserve"> </w:t>
            </w:r>
            <w:r>
              <w:rPr>
                <w:rFonts w:ascii="Calibri"/>
                <w:color w:val="1D1B11"/>
              </w:rPr>
              <w:t>is</w:t>
            </w:r>
            <w:r>
              <w:rPr>
                <w:rFonts w:ascii="Calibri"/>
                <w:color w:val="1D1B11"/>
                <w:spacing w:val="-3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less.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left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10</w:t>
            </w:r>
          </w:p>
        </w:tc>
      </w:tr>
      <w:tr w:rsidR="00096870">
        <w:trPr>
          <w:trHeight w:hRule="exact" w:val="667"/>
        </w:trPr>
        <w:tc>
          <w:tcPr>
            <w:tcW w:w="2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ind w:left="215" w:right="214" w:firstLine="96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Vapour-barrier</w:t>
            </w:r>
            <w:r>
              <w:rPr>
                <w:rFonts w:ascii="Calibri"/>
                <w:color w:val="1D1B11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coveralls</w:t>
            </w:r>
            <w:r>
              <w:rPr>
                <w:rFonts w:ascii="Calibri"/>
                <w:color w:val="1D1B11"/>
                <w:spacing w:val="21"/>
              </w:rPr>
              <w:t xml:space="preserve"> </w:t>
            </w:r>
            <w:r>
              <w:rPr>
                <w:rFonts w:ascii="Calibri"/>
                <w:color w:val="1D1B11"/>
              </w:rPr>
              <w:t xml:space="preserve">with </w:t>
            </w:r>
            <w:r>
              <w:rPr>
                <w:rFonts w:ascii="Calibri"/>
                <w:color w:val="1D1B11"/>
                <w:spacing w:val="-1"/>
              </w:rPr>
              <w:t xml:space="preserve">hood </w:t>
            </w:r>
            <w:r>
              <w:rPr>
                <w:rFonts w:ascii="Calibri"/>
                <w:color w:val="1D1B11"/>
              </w:rPr>
              <w:t>as</w:t>
            </w:r>
            <w:r>
              <w:rPr>
                <w:rFonts w:ascii="Calibri"/>
                <w:color w:val="1D1B11"/>
                <w:spacing w:val="-2"/>
              </w:rPr>
              <w:t xml:space="preserve"> </w:t>
            </w:r>
            <w:r>
              <w:rPr>
                <w:rFonts w:ascii="Calibri"/>
                <w:color w:val="1D1B11"/>
              </w:rPr>
              <w:t xml:space="preserve">a </w:t>
            </w:r>
            <w:r>
              <w:rPr>
                <w:rFonts w:ascii="Calibri"/>
                <w:color w:val="1D1B11"/>
                <w:spacing w:val="-1"/>
              </w:rPr>
              <w:t>single</w:t>
            </w:r>
            <w:r>
              <w:rPr>
                <w:rFonts w:ascii="Calibri"/>
                <w:color w:val="1D1B11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layer</w:t>
            </w:r>
          </w:p>
        </w:tc>
        <w:tc>
          <w:tcPr>
            <w:tcW w:w="5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ind w:left="1415" w:right="253" w:hanging="1162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The</w:t>
            </w:r>
            <w:r>
              <w:rPr>
                <w:rFonts w:ascii="Calibri"/>
                <w:color w:val="1D1B11"/>
              </w:rPr>
              <w:t xml:space="preserve"> real</w:t>
            </w:r>
            <w:r>
              <w:rPr>
                <w:rFonts w:ascii="Calibri"/>
                <w:color w:val="1D1B11"/>
                <w:spacing w:val="-3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effect</w:t>
            </w:r>
            <w:r>
              <w:rPr>
                <w:rFonts w:ascii="Calibri"/>
                <w:color w:val="1D1B11"/>
                <w:spacing w:val="1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depends</w:t>
            </w:r>
            <w:r>
              <w:rPr>
                <w:rFonts w:ascii="Calibri"/>
                <w:color w:val="1D1B11"/>
              </w:rPr>
              <w:t xml:space="preserve"> on</w:t>
            </w:r>
            <w:r>
              <w:rPr>
                <w:rFonts w:ascii="Calibri"/>
                <w:color w:val="1D1B11"/>
                <w:spacing w:val="-5"/>
              </w:rPr>
              <w:t xml:space="preserve"> </w:t>
            </w:r>
            <w:r>
              <w:rPr>
                <w:rFonts w:ascii="Calibri"/>
                <w:color w:val="1D1B11"/>
              </w:rPr>
              <w:t xml:space="preserve">the </w:t>
            </w:r>
            <w:r>
              <w:rPr>
                <w:rFonts w:ascii="Calibri"/>
                <w:color w:val="1D1B11"/>
                <w:spacing w:val="-1"/>
              </w:rPr>
              <w:t>level</w:t>
            </w:r>
            <w:r>
              <w:rPr>
                <w:rFonts w:ascii="Calibri"/>
                <w:color w:val="1D1B11"/>
                <w:spacing w:val="-2"/>
              </w:rPr>
              <w:t xml:space="preserve"> </w:t>
            </w:r>
            <w:r>
              <w:rPr>
                <w:rFonts w:ascii="Calibri"/>
                <w:color w:val="1D1B11"/>
              </w:rPr>
              <w:t xml:space="preserve">of </w:t>
            </w:r>
            <w:r>
              <w:rPr>
                <w:rFonts w:ascii="Calibri"/>
                <w:color w:val="1D1B11"/>
                <w:spacing w:val="-1"/>
              </w:rPr>
              <w:t>humidity</w:t>
            </w:r>
            <w:r>
              <w:rPr>
                <w:rFonts w:ascii="Calibri"/>
                <w:color w:val="1D1B11"/>
                <w:spacing w:val="-2"/>
              </w:rPr>
              <w:t xml:space="preserve"> </w:t>
            </w:r>
            <w:r>
              <w:rPr>
                <w:rFonts w:ascii="Calibri"/>
                <w:color w:val="1D1B11"/>
              </w:rPr>
              <w:t>and</w:t>
            </w:r>
            <w:r>
              <w:rPr>
                <w:rFonts w:ascii="Calibri"/>
                <w:color w:val="1D1B11"/>
                <w:spacing w:val="-2"/>
              </w:rPr>
              <w:t xml:space="preserve"> </w:t>
            </w:r>
            <w:r>
              <w:rPr>
                <w:rFonts w:ascii="Calibri"/>
                <w:color w:val="1D1B11"/>
              </w:rPr>
              <w:t>in</w:t>
            </w:r>
            <w:r>
              <w:rPr>
                <w:rFonts w:ascii="Calibri"/>
                <w:color w:val="1D1B11"/>
                <w:spacing w:val="30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many</w:t>
            </w:r>
            <w:r>
              <w:rPr>
                <w:rFonts w:ascii="Calibri"/>
                <w:color w:val="1D1B11"/>
                <w:spacing w:val="-2"/>
              </w:rPr>
              <w:t xml:space="preserve"> </w:t>
            </w:r>
            <w:r>
              <w:rPr>
                <w:rFonts w:ascii="Calibri"/>
                <w:color w:val="1D1B11"/>
              </w:rPr>
              <w:t>cases</w:t>
            </w:r>
            <w:r>
              <w:rPr>
                <w:rFonts w:ascii="Calibri"/>
                <w:color w:val="1D1B11"/>
                <w:spacing w:val="-2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the</w:t>
            </w:r>
            <w:r>
              <w:rPr>
                <w:rFonts w:ascii="Calibri"/>
                <w:color w:val="1D1B11"/>
                <w:spacing w:val="-2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effect</w:t>
            </w:r>
            <w:r>
              <w:rPr>
                <w:rFonts w:ascii="Calibri"/>
                <w:color w:val="1D1B11"/>
                <w:spacing w:val="1"/>
              </w:rPr>
              <w:t xml:space="preserve"> </w:t>
            </w:r>
            <w:r>
              <w:rPr>
                <w:rFonts w:ascii="Calibri"/>
                <w:color w:val="1D1B11"/>
              </w:rPr>
              <w:t>is</w:t>
            </w:r>
            <w:r>
              <w:rPr>
                <w:rFonts w:ascii="Calibri"/>
                <w:color w:val="1D1B11"/>
                <w:spacing w:val="-3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less.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left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11</w:t>
            </w:r>
          </w:p>
        </w:tc>
      </w:tr>
      <w:tr w:rsidR="00096870">
        <w:trPr>
          <w:trHeight w:hRule="exact" w:val="668"/>
        </w:trPr>
        <w:tc>
          <w:tcPr>
            <w:tcW w:w="2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ind w:left="544" w:right="253" w:hanging="289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>Vapour-barrier</w:t>
            </w:r>
            <w:r>
              <w:rPr>
                <w:rFonts w:ascii="Calibri"/>
                <w:color w:val="1D1B11"/>
                <w:spacing w:val="-3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over</w:t>
            </w:r>
            <w:r>
              <w:rPr>
                <w:rFonts w:ascii="Calibri"/>
                <w:color w:val="1D1B11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cloth</w:t>
            </w:r>
            <w:r>
              <w:rPr>
                <w:rFonts w:ascii="Calibri"/>
                <w:color w:val="1D1B11"/>
                <w:spacing w:val="27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coveralls</w:t>
            </w:r>
            <w:r>
              <w:rPr>
                <w:rFonts w:ascii="Calibri"/>
                <w:color w:val="1D1B11"/>
                <w:spacing w:val="-2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w/o</w:t>
            </w:r>
            <w:r>
              <w:rPr>
                <w:rFonts w:ascii="Calibri"/>
                <w:color w:val="1D1B11"/>
                <w:spacing w:val="1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hood</w:t>
            </w:r>
          </w:p>
        </w:tc>
        <w:tc>
          <w:tcPr>
            <w:tcW w:w="5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096870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left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12</w:t>
            </w:r>
          </w:p>
        </w:tc>
      </w:tr>
      <w:tr w:rsidR="00096870">
        <w:trPr>
          <w:trHeight w:hRule="exact" w:val="398"/>
        </w:trPr>
        <w:tc>
          <w:tcPr>
            <w:tcW w:w="2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left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D1B11"/>
              </w:rPr>
              <w:t>Hood†</w:t>
            </w:r>
          </w:p>
        </w:tc>
        <w:tc>
          <w:tcPr>
            <w:tcW w:w="5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left="150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  <w:spacing w:val="-1"/>
              </w:rPr>
              <w:t xml:space="preserve">Wearing </w:t>
            </w:r>
            <w:r>
              <w:rPr>
                <w:rFonts w:ascii="Calibri"/>
                <w:color w:val="1D1B11"/>
              </w:rPr>
              <w:t xml:space="preserve">a </w:t>
            </w:r>
            <w:r>
              <w:rPr>
                <w:rFonts w:ascii="Calibri"/>
                <w:color w:val="1D1B11"/>
                <w:spacing w:val="-1"/>
              </w:rPr>
              <w:t>hood</w:t>
            </w:r>
            <w:r>
              <w:rPr>
                <w:rFonts w:ascii="Calibri"/>
                <w:color w:val="1D1B11"/>
                <w:spacing w:val="-3"/>
              </w:rPr>
              <w:t xml:space="preserve"> </w:t>
            </w:r>
            <w:r>
              <w:rPr>
                <w:rFonts w:ascii="Calibri"/>
                <w:color w:val="1D1B11"/>
              </w:rPr>
              <w:t>of</w:t>
            </w:r>
            <w:r>
              <w:rPr>
                <w:rFonts w:ascii="Calibri"/>
                <w:color w:val="1D1B11"/>
                <w:spacing w:val="-2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any</w:t>
            </w:r>
            <w:r>
              <w:rPr>
                <w:rFonts w:ascii="Calibri"/>
                <w:color w:val="1D1B11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fabric</w:t>
            </w:r>
            <w:r>
              <w:rPr>
                <w:rFonts w:ascii="Calibri"/>
                <w:color w:val="1D1B11"/>
              </w:rPr>
              <w:t xml:space="preserve"> with</w:t>
            </w:r>
            <w:r>
              <w:rPr>
                <w:rFonts w:ascii="Calibri"/>
                <w:color w:val="1D1B11"/>
                <w:spacing w:val="-1"/>
              </w:rPr>
              <w:t xml:space="preserve"> any</w:t>
            </w:r>
            <w:r>
              <w:rPr>
                <w:rFonts w:ascii="Calibri"/>
                <w:color w:val="1D1B11"/>
              </w:rPr>
              <w:t xml:space="preserve"> </w:t>
            </w:r>
            <w:r>
              <w:rPr>
                <w:rFonts w:ascii="Calibri"/>
                <w:color w:val="1D1B11"/>
                <w:spacing w:val="-1"/>
              </w:rPr>
              <w:t>clothing ensemble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6870" w:rsidRDefault="002A6B7E">
            <w:pPr>
              <w:pStyle w:val="TableParagraph"/>
              <w:spacing w:line="264" w:lineRule="exact"/>
              <w:ind w:left="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D1B11"/>
              </w:rPr>
              <w:t>+1</w:t>
            </w:r>
          </w:p>
        </w:tc>
      </w:tr>
      <w:tr w:rsidR="00096870">
        <w:trPr>
          <w:trHeight w:hRule="exact" w:val="218"/>
        </w:trPr>
        <w:tc>
          <w:tcPr>
            <w:tcW w:w="2808" w:type="dxa"/>
            <w:tcBorders>
              <w:top w:val="single" w:sz="5" w:space="0" w:color="000000"/>
              <w:left w:val="nil"/>
              <w:bottom w:val="single" w:sz="5" w:space="0" w:color="1C1A10"/>
              <w:right w:val="nil"/>
            </w:tcBorders>
          </w:tcPr>
          <w:p w:rsidR="00096870" w:rsidRDefault="00096870"/>
        </w:tc>
        <w:tc>
          <w:tcPr>
            <w:tcW w:w="541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096870" w:rsidRDefault="00096870"/>
        </w:tc>
        <w:tc>
          <w:tcPr>
            <w:tcW w:w="1274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096870" w:rsidRDefault="00096870"/>
        </w:tc>
      </w:tr>
    </w:tbl>
    <w:p w:rsidR="00096870" w:rsidRDefault="00096870">
      <w:pPr>
        <w:spacing w:before="7"/>
        <w:rPr>
          <w:rFonts w:ascii="Calibri" w:eastAsia="Calibri" w:hAnsi="Calibri" w:cs="Calibri"/>
          <w:sz w:val="6"/>
          <w:szCs w:val="6"/>
        </w:rPr>
      </w:pPr>
    </w:p>
    <w:p w:rsidR="00096870" w:rsidRDefault="002A6B7E">
      <w:pPr>
        <w:pStyle w:val="BodyText"/>
        <w:spacing w:before="56"/>
        <w:ind w:left="452"/>
      </w:pPr>
      <w:r>
        <w:rPr>
          <w:color w:val="1D1B11"/>
          <w:spacing w:val="-1"/>
        </w:rPr>
        <w:t xml:space="preserve">*The </w:t>
      </w:r>
      <w:r w:rsidR="004176DF">
        <w:rPr>
          <w:color w:val="1D1B11"/>
          <w:spacing w:val="-1"/>
        </w:rPr>
        <w:t>Clothing Adjustment Value</w:t>
      </w:r>
      <w:r>
        <w:rPr>
          <w:color w:val="1D1B11"/>
          <w:spacing w:val="-1"/>
        </w:rPr>
        <w:t>s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are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added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to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2"/>
        </w:rPr>
        <w:t>the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measured WBGT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 xml:space="preserve">to </w:t>
      </w:r>
      <w:r>
        <w:rPr>
          <w:color w:val="1D1B11"/>
        </w:rPr>
        <w:t>obtain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WBGT</w:t>
      </w:r>
      <w:r>
        <w:rPr>
          <w:color w:val="1D1B11"/>
          <w:spacing w:val="-1"/>
          <w:position w:val="-2"/>
          <w:sz w:val="14"/>
        </w:rPr>
        <w:t>eff</w:t>
      </w:r>
      <w:r>
        <w:rPr>
          <w:color w:val="1D1B11"/>
          <w:spacing w:val="-1"/>
        </w:rPr>
        <w:t>.</w:t>
      </w:r>
    </w:p>
    <w:p w:rsidR="00096870" w:rsidRDefault="002A6B7E">
      <w:pPr>
        <w:pStyle w:val="BodyText"/>
        <w:spacing w:before="111"/>
        <w:ind w:left="452"/>
        <w:rPr>
          <w:rFonts w:cs="Calibri"/>
          <w:color w:val="1D1B11"/>
          <w:spacing w:val="-1"/>
        </w:rPr>
      </w:pPr>
      <w:r>
        <w:rPr>
          <w:rFonts w:cs="Calibri"/>
          <w:color w:val="1D1B11"/>
          <w:spacing w:val="-1"/>
        </w:rPr>
        <w:t>†This</w:t>
      </w:r>
      <w:r>
        <w:rPr>
          <w:rFonts w:cs="Calibri"/>
          <w:color w:val="1D1B11"/>
        </w:rPr>
        <w:t xml:space="preserve"> </w:t>
      </w:r>
      <w:r>
        <w:rPr>
          <w:rFonts w:cs="Calibri"/>
          <w:color w:val="1D1B11"/>
          <w:spacing w:val="-1"/>
        </w:rPr>
        <w:t>value</w:t>
      </w:r>
      <w:r>
        <w:rPr>
          <w:rFonts w:cs="Calibri"/>
          <w:color w:val="1D1B11"/>
        </w:rPr>
        <w:t xml:space="preserve"> is </w:t>
      </w:r>
      <w:r>
        <w:rPr>
          <w:rFonts w:cs="Calibri"/>
          <w:color w:val="1D1B11"/>
          <w:spacing w:val="-1"/>
        </w:rPr>
        <w:t>added</w:t>
      </w:r>
      <w:r>
        <w:rPr>
          <w:rFonts w:cs="Calibri"/>
          <w:color w:val="1D1B11"/>
        </w:rPr>
        <w:t xml:space="preserve"> </w:t>
      </w:r>
      <w:r>
        <w:rPr>
          <w:rFonts w:cs="Calibri"/>
          <w:color w:val="1D1B11"/>
          <w:spacing w:val="-1"/>
        </w:rPr>
        <w:t>to</w:t>
      </w:r>
      <w:r>
        <w:rPr>
          <w:rFonts w:cs="Calibri"/>
          <w:color w:val="1D1B11"/>
          <w:spacing w:val="1"/>
        </w:rPr>
        <w:t xml:space="preserve"> </w:t>
      </w:r>
      <w:r>
        <w:rPr>
          <w:rFonts w:cs="Calibri"/>
          <w:color w:val="1D1B11"/>
          <w:spacing w:val="-1"/>
        </w:rPr>
        <w:t>the</w:t>
      </w:r>
      <w:r>
        <w:rPr>
          <w:rFonts w:cs="Calibri"/>
          <w:color w:val="1D1B11"/>
          <w:spacing w:val="-4"/>
        </w:rPr>
        <w:t xml:space="preserve"> </w:t>
      </w:r>
      <w:r w:rsidR="00EE7DE4">
        <w:rPr>
          <w:rFonts w:cs="Calibri"/>
          <w:color w:val="1D1B11"/>
          <w:spacing w:val="-1"/>
        </w:rPr>
        <w:t>CAV</w:t>
      </w:r>
      <w:r>
        <w:rPr>
          <w:rFonts w:cs="Calibri"/>
          <w:color w:val="1D1B11"/>
        </w:rPr>
        <w:t xml:space="preserve"> of </w:t>
      </w:r>
      <w:r>
        <w:rPr>
          <w:rFonts w:cs="Calibri"/>
          <w:color w:val="1D1B11"/>
          <w:spacing w:val="-2"/>
        </w:rPr>
        <w:t>the</w:t>
      </w:r>
      <w:r>
        <w:rPr>
          <w:rFonts w:cs="Calibri"/>
          <w:color w:val="1D1B11"/>
        </w:rPr>
        <w:t xml:space="preserve"> </w:t>
      </w:r>
      <w:r>
        <w:rPr>
          <w:rFonts w:cs="Calibri"/>
          <w:color w:val="1D1B11"/>
          <w:spacing w:val="-1"/>
        </w:rPr>
        <w:t>ensemble</w:t>
      </w:r>
      <w:r>
        <w:rPr>
          <w:rFonts w:cs="Calibri"/>
          <w:color w:val="1D1B11"/>
        </w:rPr>
        <w:t xml:space="preserve"> </w:t>
      </w:r>
      <w:r>
        <w:rPr>
          <w:rFonts w:cs="Calibri"/>
          <w:color w:val="1D1B11"/>
          <w:spacing w:val="-1"/>
        </w:rPr>
        <w:t>without</w:t>
      </w:r>
      <w:r>
        <w:rPr>
          <w:rFonts w:cs="Calibri"/>
          <w:color w:val="1D1B11"/>
        </w:rPr>
        <w:t xml:space="preserve"> </w:t>
      </w:r>
      <w:r>
        <w:rPr>
          <w:rFonts w:cs="Calibri"/>
          <w:color w:val="1D1B11"/>
          <w:spacing w:val="-1"/>
        </w:rPr>
        <w:t xml:space="preserve">hood </w:t>
      </w:r>
      <w:r>
        <w:rPr>
          <w:rFonts w:cs="Calibri"/>
          <w:color w:val="1D1B11"/>
        </w:rPr>
        <w:t>or</w:t>
      </w:r>
      <w:r>
        <w:rPr>
          <w:rFonts w:cs="Calibri"/>
          <w:color w:val="1D1B11"/>
          <w:spacing w:val="-3"/>
        </w:rPr>
        <w:t xml:space="preserve"> </w:t>
      </w:r>
      <w:r>
        <w:rPr>
          <w:rFonts w:cs="Calibri"/>
          <w:color w:val="1D1B11"/>
          <w:spacing w:val="-1"/>
        </w:rPr>
        <w:t>respirator.</w:t>
      </w:r>
    </w:p>
    <w:p w:rsidR="00EE7DE4" w:rsidRDefault="00EE7DE4" w:rsidP="00EE7DE4">
      <w:pPr>
        <w:pStyle w:val="ISOSecretObservations"/>
        <w:spacing w:before="60" w:after="60" w:line="240" w:lineRule="auto"/>
        <w:ind w:left="452"/>
      </w:pPr>
      <w:r>
        <w:rPr>
          <w:rFonts w:cs="Arial"/>
          <w:szCs w:val="18"/>
        </w:rPr>
        <w:t xml:space="preserve">Note. </w:t>
      </w:r>
      <w:r>
        <w:t>For high vapour resistance clothing there is a dependence on relative humidity. The CAVs represent the likely high value.</w:t>
      </w:r>
    </w:p>
    <w:p w:rsidR="00EE7DE4" w:rsidRDefault="00EE7DE4">
      <w:pPr>
        <w:pStyle w:val="BodyText"/>
        <w:spacing w:before="111"/>
        <w:ind w:left="452"/>
        <w:rPr>
          <w:rFonts w:cs="Calibri"/>
        </w:rPr>
      </w:pPr>
    </w:p>
    <w:p w:rsidR="00096870" w:rsidRDefault="00096870">
      <w:pPr>
        <w:rPr>
          <w:rFonts w:ascii="Calibri" w:eastAsia="Calibri" w:hAnsi="Calibri" w:cs="Calibri"/>
        </w:rPr>
        <w:sectPr w:rsidR="00096870">
          <w:pgSz w:w="11910" w:h="16840"/>
          <w:pgMar w:top="1080" w:right="1240" w:bottom="680" w:left="680" w:header="0" w:footer="509" w:gutter="0"/>
          <w:cols w:space="720"/>
        </w:sectPr>
      </w:pPr>
    </w:p>
    <w:p w:rsidR="00096870" w:rsidRDefault="002A6B7E">
      <w:pPr>
        <w:pStyle w:val="Heading2"/>
        <w:spacing w:before="22"/>
        <w:ind w:left="2605" w:right="2610"/>
        <w:jc w:val="center"/>
        <w:rPr>
          <w:color w:val="1D1B11"/>
          <w:spacing w:val="-1"/>
        </w:rPr>
      </w:pPr>
      <w:bookmarkStart w:id="32" w:name="_bookmark25"/>
      <w:bookmarkEnd w:id="32"/>
      <w:r>
        <w:rPr>
          <w:color w:val="1D1B11"/>
          <w:spacing w:val="-1"/>
        </w:rPr>
        <w:t>Bibliography</w:t>
      </w:r>
    </w:p>
    <w:p w:rsidR="002F26D4" w:rsidRDefault="002F26D4">
      <w:pPr>
        <w:pStyle w:val="BodyText"/>
        <w:spacing w:before="107"/>
        <w:ind w:right="451"/>
        <w:jc w:val="both"/>
        <w:rPr>
          <w:color w:val="1D1B11"/>
          <w:spacing w:val="-1"/>
        </w:rPr>
      </w:pPr>
      <w:r>
        <w:rPr>
          <w:color w:val="1D1B11"/>
          <w:spacing w:val="-1"/>
        </w:rPr>
        <w:t>ACGIH. 2016. TLV for Heat Stress and Strain in</w:t>
      </w:r>
      <w:r w:rsidRPr="002F26D4">
        <w:rPr>
          <w:color w:val="1D1B11"/>
          <w:spacing w:val="-1"/>
        </w:rPr>
        <w:t xml:space="preserve"> Threshold limit values for Chemical Substances and Physical Agents &amp; Biolo</w:t>
      </w:r>
      <w:r>
        <w:rPr>
          <w:color w:val="1D1B11"/>
          <w:spacing w:val="-1"/>
        </w:rPr>
        <w:t>gical Exposure Indices. ACGIH, Cincinnati (USA).</w:t>
      </w:r>
    </w:p>
    <w:p w:rsidR="00096870" w:rsidRDefault="002A6B7E">
      <w:pPr>
        <w:pStyle w:val="BodyText"/>
        <w:spacing w:before="107"/>
        <w:ind w:right="451"/>
        <w:jc w:val="both"/>
      </w:pPr>
      <w:r>
        <w:rPr>
          <w:color w:val="1D1B11"/>
          <w:spacing w:val="-1"/>
        </w:rPr>
        <w:t>ASHRAE.</w:t>
      </w:r>
      <w:r>
        <w:rPr>
          <w:color w:val="1D1B11"/>
          <w:spacing w:val="25"/>
        </w:rPr>
        <w:t xml:space="preserve"> </w:t>
      </w:r>
      <w:r>
        <w:rPr>
          <w:color w:val="1D1B11"/>
          <w:spacing w:val="-1"/>
        </w:rPr>
        <w:t>2009.</w:t>
      </w:r>
      <w:r>
        <w:rPr>
          <w:color w:val="1D1B11"/>
          <w:spacing w:val="27"/>
        </w:rPr>
        <w:t xml:space="preserve"> </w:t>
      </w:r>
      <w:r>
        <w:rPr>
          <w:color w:val="1D1B11"/>
          <w:spacing w:val="-1"/>
        </w:rPr>
        <w:t>ASHRAE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1"/>
        </w:rPr>
        <w:t>Handbook</w:t>
      </w:r>
      <w:r>
        <w:rPr>
          <w:color w:val="1D1B11"/>
          <w:spacing w:val="25"/>
        </w:rPr>
        <w:t xml:space="preserve"> </w:t>
      </w:r>
      <w:r>
        <w:rPr>
          <w:color w:val="1D1B11"/>
        </w:rPr>
        <w:t>-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1"/>
        </w:rPr>
        <w:t>Fundamentals,</w:t>
      </w:r>
      <w:r>
        <w:rPr>
          <w:color w:val="1D1B11"/>
          <w:spacing w:val="21"/>
        </w:rPr>
        <w:t xml:space="preserve"> </w:t>
      </w:r>
      <w:r>
        <w:rPr>
          <w:color w:val="1D1B11"/>
        </w:rPr>
        <w:t>American</w:t>
      </w:r>
      <w:r>
        <w:rPr>
          <w:color w:val="1D1B11"/>
          <w:spacing w:val="22"/>
        </w:rPr>
        <w:t xml:space="preserve"> </w:t>
      </w:r>
      <w:r>
        <w:rPr>
          <w:color w:val="1D1B11"/>
          <w:spacing w:val="-1"/>
        </w:rPr>
        <w:t>Society</w:t>
      </w:r>
      <w:r>
        <w:rPr>
          <w:color w:val="1D1B11"/>
          <w:spacing w:val="25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1"/>
        </w:rPr>
        <w:t>Heating,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1"/>
        </w:rPr>
        <w:t>Refrigerating</w:t>
      </w:r>
      <w:r>
        <w:rPr>
          <w:color w:val="1D1B11"/>
          <w:spacing w:val="26"/>
        </w:rPr>
        <w:t xml:space="preserve"> </w:t>
      </w:r>
      <w:r>
        <w:rPr>
          <w:color w:val="1D1B11"/>
          <w:spacing w:val="-1"/>
        </w:rPr>
        <w:t>and</w:t>
      </w:r>
      <w:r>
        <w:rPr>
          <w:color w:val="1D1B11"/>
          <w:spacing w:val="59"/>
        </w:rPr>
        <w:t xml:space="preserve"> </w:t>
      </w:r>
      <w:r>
        <w:rPr>
          <w:color w:val="1D1B11"/>
          <w:spacing w:val="-1"/>
        </w:rPr>
        <w:t>Air-Conditioning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Engineers.</w:t>
      </w:r>
      <w:r>
        <w:rPr>
          <w:color w:val="1D1B11"/>
          <w:spacing w:val="47"/>
        </w:rPr>
        <w:t xml:space="preserve"> </w:t>
      </w:r>
      <w:r>
        <w:rPr>
          <w:color w:val="1D1B11"/>
          <w:spacing w:val="-1"/>
        </w:rPr>
        <w:t>ASHRAE,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Atlanta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(USA).</w:t>
      </w:r>
    </w:p>
    <w:p w:rsidR="00096870" w:rsidRDefault="002A6B7E">
      <w:pPr>
        <w:pStyle w:val="BodyText"/>
        <w:ind w:right="450"/>
        <w:jc w:val="both"/>
      </w:pPr>
      <w:r>
        <w:rPr>
          <w:color w:val="1D1B11"/>
          <w:spacing w:val="-1"/>
        </w:rPr>
        <w:t>Bernard TE,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Pourmoghani</w:t>
      </w:r>
      <w:r>
        <w:rPr>
          <w:color w:val="1D1B11"/>
        </w:rPr>
        <w:t xml:space="preserve"> M. </w:t>
      </w:r>
      <w:r>
        <w:rPr>
          <w:color w:val="1D1B11"/>
          <w:spacing w:val="-1"/>
        </w:rPr>
        <w:t>1999.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 xml:space="preserve">Prediction </w:t>
      </w:r>
      <w:r>
        <w:rPr>
          <w:color w:val="1D1B11"/>
        </w:rPr>
        <w:t xml:space="preserve">of </w:t>
      </w:r>
      <w:r>
        <w:rPr>
          <w:color w:val="1D1B11"/>
          <w:spacing w:val="-1"/>
        </w:rPr>
        <w:t>workplace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wet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bulb global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temperature. Appl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Occup</w:t>
      </w:r>
      <w:r>
        <w:rPr>
          <w:color w:val="1D1B11"/>
          <w:spacing w:val="97"/>
        </w:rPr>
        <w:t xml:space="preserve"> </w:t>
      </w:r>
      <w:r>
        <w:rPr>
          <w:color w:val="1D1B11"/>
          <w:spacing w:val="-1"/>
        </w:rPr>
        <w:t>Environ Hyg 14,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126</w:t>
      </w:r>
      <w:r>
        <w:rPr>
          <w:rFonts w:cs="Calibri"/>
          <w:color w:val="1D1B11"/>
          <w:spacing w:val="-1"/>
        </w:rPr>
        <w:t>–</w:t>
      </w:r>
      <w:r>
        <w:rPr>
          <w:color w:val="1D1B11"/>
          <w:spacing w:val="-1"/>
        </w:rPr>
        <w:t>34.</w:t>
      </w:r>
    </w:p>
    <w:p w:rsidR="00096870" w:rsidRDefault="002A6B7E">
      <w:pPr>
        <w:spacing w:before="121" w:line="239" w:lineRule="auto"/>
        <w:ind w:left="442" w:right="449"/>
        <w:jc w:val="both"/>
        <w:rPr>
          <w:rFonts w:ascii="Calibri" w:eastAsia="Calibri" w:hAnsi="Calibri" w:cs="Calibri"/>
        </w:rPr>
      </w:pPr>
      <w:r>
        <w:rPr>
          <w:rFonts w:ascii="Calibri"/>
          <w:color w:val="1D1B11"/>
          <w:spacing w:val="-1"/>
        </w:rPr>
        <w:t>Bernard,</w:t>
      </w:r>
      <w:r>
        <w:rPr>
          <w:rFonts w:ascii="Calibri"/>
          <w:color w:val="1D1B11"/>
          <w:spacing w:val="17"/>
        </w:rPr>
        <w:t xml:space="preserve"> </w:t>
      </w:r>
      <w:r>
        <w:rPr>
          <w:rFonts w:ascii="Calibri"/>
          <w:color w:val="1D1B11"/>
          <w:spacing w:val="-1"/>
        </w:rPr>
        <w:t>TE,</w:t>
      </w:r>
      <w:r>
        <w:rPr>
          <w:rFonts w:ascii="Calibri"/>
          <w:color w:val="1D1B11"/>
          <w:spacing w:val="14"/>
        </w:rPr>
        <w:t xml:space="preserve"> </w:t>
      </w:r>
      <w:r>
        <w:rPr>
          <w:rFonts w:ascii="Calibri"/>
          <w:color w:val="1D1B11"/>
          <w:spacing w:val="-1"/>
        </w:rPr>
        <w:t>Luecke</w:t>
      </w:r>
      <w:r>
        <w:rPr>
          <w:rFonts w:ascii="Calibri"/>
          <w:color w:val="1D1B11"/>
          <w:spacing w:val="17"/>
        </w:rPr>
        <w:t xml:space="preserve"> </w:t>
      </w:r>
      <w:r>
        <w:rPr>
          <w:rFonts w:ascii="Calibri"/>
          <w:color w:val="1D1B11"/>
          <w:spacing w:val="-1"/>
        </w:rPr>
        <w:t>CL,</w:t>
      </w:r>
      <w:r>
        <w:rPr>
          <w:rFonts w:ascii="Calibri"/>
          <w:color w:val="1D1B11"/>
          <w:spacing w:val="17"/>
        </w:rPr>
        <w:t xml:space="preserve"> </w:t>
      </w:r>
      <w:r>
        <w:rPr>
          <w:rFonts w:ascii="Calibri"/>
          <w:color w:val="1D1B11"/>
          <w:spacing w:val="-1"/>
        </w:rPr>
        <w:t>Schwartz</w:t>
      </w:r>
      <w:r>
        <w:rPr>
          <w:rFonts w:ascii="Calibri"/>
          <w:color w:val="1D1B11"/>
          <w:spacing w:val="16"/>
        </w:rPr>
        <w:t xml:space="preserve"> </w:t>
      </w:r>
      <w:r>
        <w:rPr>
          <w:rFonts w:ascii="Calibri"/>
          <w:color w:val="1D1B11"/>
          <w:spacing w:val="-1"/>
        </w:rPr>
        <w:t>SW,</w:t>
      </w:r>
      <w:r>
        <w:rPr>
          <w:rFonts w:ascii="Calibri"/>
          <w:color w:val="1D1B11"/>
          <w:spacing w:val="15"/>
        </w:rPr>
        <w:t xml:space="preserve"> </w:t>
      </w:r>
      <w:r>
        <w:rPr>
          <w:rFonts w:ascii="Calibri"/>
          <w:color w:val="1D1B11"/>
          <w:spacing w:val="-1"/>
        </w:rPr>
        <w:t>Kirkland</w:t>
      </w:r>
      <w:r>
        <w:rPr>
          <w:rFonts w:ascii="Calibri"/>
          <w:color w:val="1D1B11"/>
          <w:spacing w:val="16"/>
        </w:rPr>
        <w:t xml:space="preserve"> </w:t>
      </w:r>
      <w:r>
        <w:rPr>
          <w:rFonts w:ascii="Calibri"/>
          <w:color w:val="1D1B11"/>
        </w:rPr>
        <w:t>KS,</w:t>
      </w:r>
      <w:r>
        <w:rPr>
          <w:rFonts w:ascii="Calibri"/>
          <w:color w:val="1D1B11"/>
          <w:spacing w:val="16"/>
        </w:rPr>
        <w:t xml:space="preserve"> </w:t>
      </w:r>
      <w:r>
        <w:rPr>
          <w:rFonts w:ascii="Calibri"/>
          <w:color w:val="1D1B11"/>
          <w:spacing w:val="-2"/>
        </w:rPr>
        <w:t>Ashley</w:t>
      </w:r>
      <w:r>
        <w:rPr>
          <w:rFonts w:ascii="Calibri"/>
          <w:color w:val="1D1B11"/>
          <w:spacing w:val="17"/>
        </w:rPr>
        <w:t xml:space="preserve"> </w:t>
      </w:r>
      <w:r>
        <w:rPr>
          <w:rFonts w:ascii="Calibri"/>
          <w:color w:val="1D1B11"/>
          <w:spacing w:val="-1"/>
        </w:rPr>
        <w:t>CD.</w:t>
      </w:r>
      <w:r>
        <w:rPr>
          <w:rFonts w:ascii="Calibri"/>
          <w:color w:val="1D1B11"/>
          <w:spacing w:val="16"/>
        </w:rPr>
        <w:t xml:space="preserve"> </w:t>
      </w:r>
      <w:r>
        <w:rPr>
          <w:rFonts w:ascii="Calibri"/>
          <w:color w:val="1D1B11"/>
          <w:spacing w:val="-1"/>
        </w:rPr>
        <w:t>2005.</w:t>
      </w:r>
      <w:r>
        <w:rPr>
          <w:rFonts w:ascii="Calibri"/>
          <w:color w:val="1D1B11"/>
          <w:spacing w:val="16"/>
        </w:rPr>
        <w:t xml:space="preserve"> </w:t>
      </w:r>
      <w:r>
        <w:rPr>
          <w:rFonts w:ascii="Calibri"/>
          <w:color w:val="1D1B11"/>
          <w:spacing w:val="-1"/>
        </w:rPr>
        <w:t>WBGT</w:t>
      </w:r>
      <w:r>
        <w:rPr>
          <w:rFonts w:ascii="Calibri"/>
          <w:color w:val="1D1B11"/>
          <w:spacing w:val="17"/>
        </w:rPr>
        <w:t xml:space="preserve"> </w:t>
      </w:r>
      <w:r>
        <w:rPr>
          <w:rFonts w:ascii="Calibri"/>
          <w:color w:val="1D1B11"/>
          <w:spacing w:val="-1"/>
        </w:rPr>
        <w:t>clothing</w:t>
      </w:r>
      <w:r>
        <w:rPr>
          <w:rFonts w:ascii="Calibri"/>
          <w:color w:val="1D1B11"/>
          <w:spacing w:val="16"/>
        </w:rPr>
        <w:t xml:space="preserve"> </w:t>
      </w:r>
      <w:r>
        <w:rPr>
          <w:rFonts w:ascii="Calibri"/>
          <w:color w:val="1D1B11"/>
          <w:spacing w:val="-1"/>
        </w:rPr>
        <w:t>adjustments</w:t>
      </w:r>
      <w:r>
        <w:rPr>
          <w:rFonts w:ascii="Calibri"/>
          <w:color w:val="1D1B11"/>
          <w:spacing w:val="14"/>
        </w:rPr>
        <w:t xml:space="preserve"> </w:t>
      </w:r>
      <w:r>
        <w:rPr>
          <w:rFonts w:ascii="Calibri"/>
          <w:color w:val="1D1B11"/>
          <w:spacing w:val="-1"/>
        </w:rPr>
        <w:t>for</w:t>
      </w:r>
      <w:r>
        <w:rPr>
          <w:rFonts w:ascii="Calibri"/>
          <w:color w:val="1D1B11"/>
          <w:spacing w:val="77"/>
        </w:rPr>
        <w:t xml:space="preserve"> </w:t>
      </w:r>
      <w:r>
        <w:rPr>
          <w:rFonts w:ascii="Calibri"/>
          <w:color w:val="1D1B11"/>
          <w:spacing w:val="-1"/>
        </w:rPr>
        <w:t>four</w:t>
      </w:r>
      <w:r>
        <w:rPr>
          <w:rFonts w:ascii="Calibri"/>
          <w:color w:val="1D1B11"/>
          <w:spacing w:val="33"/>
        </w:rPr>
        <w:t xml:space="preserve"> </w:t>
      </w:r>
      <w:r>
        <w:rPr>
          <w:rFonts w:ascii="Calibri"/>
          <w:color w:val="1D1B11"/>
          <w:spacing w:val="-1"/>
        </w:rPr>
        <w:t>clothing</w:t>
      </w:r>
      <w:r>
        <w:rPr>
          <w:rFonts w:ascii="Calibri"/>
          <w:color w:val="1D1B11"/>
          <w:spacing w:val="34"/>
        </w:rPr>
        <w:t xml:space="preserve"> </w:t>
      </w:r>
      <w:r>
        <w:rPr>
          <w:rFonts w:ascii="Calibri"/>
          <w:color w:val="1D1B11"/>
          <w:spacing w:val="-1"/>
        </w:rPr>
        <w:t>ensembles</w:t>
      </w:r>
      <w:r>
        <w:rPr>
          <w:rFonts w:ascii="Calibri"/>
          <w:color w:val="1D1B11"/>
          <w:spacing w:val="32"/>
        </w:rPr>
        <w:t xml:space="preserve"> </w:t>
      </w:r>
      <w:r>
        <w:rPr>
          <w:rFonts w:ascii="Calibri"/>
          <w:color w:val="1D1B11"/>
          <w:spacing w:val="-1"/>
        </w:rPr>
        <w:t>under</w:t>
      </w:r>
      <w:r>
        <w:rPr>
          <w:rFonts w:ascii="Calibri"/>
          <w:color w:val="1D1B11"/>
          <w:spacing w:val="34"/>
        </w:rPr>
        <w:t xml:space="preserve"> </w:t>
      </w:r>
      <w:r>
        <w:rPr>
          <w:rFonts w:ascii="Calibri"/>
          <w:color w:val="1D1B11"/>
        </w:rPr>
        <w:t>three</w:t>
      </w:r>
      <w:r>
        <w:rPr>
          <w:rFonts w:ascii="Calibri"/>
          <w:color w:val="1D1B11"/>
          <w:spacing w:val="35"/>
        </w:rPr>
        <w:t xml:space="preserve"> </w:t>
      </w:r>
      <w:r>
        <w:rPr>
          <w:rFonts w:ascii="Calibri"/>
          <w:color w:val="1D1B11"/>
          <w:spacing w:val="-1"/>
        </w:rPr>
        <w:t>relative</w:t>
      </w:r>
      <w:r>
        <w:rPr>
          <w:rFonts w:ascii="Calibri"/>
          <w:color w:val="1D1B11"/>
          <w:spacing w:val="35"/>
        </w:rPr>
        <w:t xml:space="preserve"> </w:t>
      </w:r>
      <w:r>
        <w:rPr>
          <w:rFonts w:ascii="Calibri"/>
          <w:color w:val="1D1B11"/>
          <w:spacing w:val="-1"/>
        </w:rPr>
        <w:t>humidity</w:t>
      </w:r>
      <w:r>
        <w:rPr>
          <w:rFonts w:ascii="Calibri"/>
          <w:color w:val="1D1B11"/>
          <w:spacing w:val="35"/>
        </w:rPr>
        <w:t xml:space="preserve"> </w:t>
      </w:r>
      <w:r>
        <w:rPr>
          <w:rFonts w:ascii="Calibri"/>
          <w:color w:val="1D1B11"/>
          <w:spacing w:val="-1"/>
        </w:rPr>
        <w:t>levels.</w:t>
      </w:r>
      <w:r>
        <w:rPr>
          <w:rFonts w:ascii="Calibri"/>
          <w:color w:val="1D1B11"/>
          <w:spacing w:val="22"/>
        </w:rPr>
        <w:t xml:space="preserve"> </w:t>
      </w:r>
      <w:r>
        <w:rPr>
          <w:rFonts w:ascii="Calibri"/>
          <w:i/>
          <w:color w:val="1D1B11"/>
          <w:spacing w:val="-1"/>
        </w:rPr>
        <w:t>Journal</w:t>
      </w:r>
      <w:r>
        <w:rPr>
          <w:rFonts w:ascii="Calibri"/>
          <w:i/>
          <w:color w:val="1D1B11"/>
          <w:spacing w:val="33"/>
        </w:rPr>
        <w:t xml:space="preserve"> </w:t>
      </w:r>
      <w:r>
        <w:rPr>
          <w:rFonts w:ascii="Calibri"/>
          <w:i/>
          <w:color w:val="1D1B11"/>
          <w:spacing w:val="-1"/>
        </w:rPr>
        <w:t>of</w:t>
      </w:r>
      <w:r>
        <w:rPr>
          <w:rFonts w:ascii="Calibri"/>
          <w:i/>
          <w:color w:val="1D1B11"/>
          <w:spacing w:val="34"/>
        </w:rPr>
        <w:t xml:space="preserve"> </w:t>
      </w:r>
      <w:r>
        <w:rPr>
          <w:rFonts w:ascii="Calibri"/>
          <w:i/>
          <w:color w:val="1D1B11"/>
          <w:spacing w:val="-1"/>
        </w:rPr>
        <w:t>Occupational</w:t>
      </w:r>
      <w:r>
        <w:rPr>
          <w:rFonts w:ascii="Calibri"/>
          <w:i/>
          <w:color w:val="1D1B11"/>
          <w:spacing w:val="34"/>
        </w:rPr>
        <w:t xml:space="preserve"> </w:t>
      </w:r>
      <w:r>
        <w:rPr>
          <w:rFonts w:ascii="Calibri"/>
          <w:i/>
          <w:color w:val="1D1B11"/>
        </w:rPr>
        <w:t>and</w:t>
      </w:r>
      <w:r>
        <w:rPr>
          <w:rFonts w:ascii="Calibri"/>
          <w:i/>
          <w:color w:val="1D1B11"/>
          <w:spacing w:val="67"/>
        </w:rPr>
        <w:t xml:space="preserve"> </w:t>
      </w:r>
      <w:r>
        <w:rPr>
          <w:rFonts w:ascii="Calibri"/>
          <w:i/>
          <w:color w:val="1D1B11"/>
          <w:spacing w:val="-1"/>
        </w:rPr>
        <w:t>Environmental</w:t>
      </w:r>
      <w:r>
        <w:rPr>
          <w:rFonts w:ascii="Calibri"/>
          <w:i/>
          <w:color w:val="1D1B11"/>
          <w:spacing w:val="-3"/>
        </w:rPr>
        <w:t xml:space="preserve"> </w:t>
      </w:r>
      <w:r>
        <w:rPr>
          <w:rFonts w:ascii="Calibri"/>
          <w:i/>
          <w:color w:val="1D1B11"/>
          <w:spacing w:val="-1"/>
        </w:rPr>
        <w:t>Hygiene</w:t>
      </w:r>
      <w:r>
        <w:rPr>
          <w:rFonts w:ascii="Calibri"/>
          <w:i/>
          <w:color w:val="1D1B11"/>
          <w:spacing w:val="1"/>
        </w:rPr>
        <w:t xml:space="preserve"> </w:t>
      </w:r>
      <w:r>
        <w:rPr>
          <w:rFonts w:ascii="Calibri"/>
          <w:color w:val="1D1B11"/>
          <w:spacing w:val="-1"/>
        </w:rPr>
        <w:t>2:251-256.</w:t>
      </w:r>
    </w:p>
    <w:p w:rsidR="00096870" w:rsidRDefault="002A6B7E">
      <w:pPr>
        <w:spacing w:before="120"/>
        <w:ind w:left="442" w:right="453"/>
        <w:jc w:val="both"/>
        <w:rPr>
          <w:rFonts w:ascii="Calibri" w:eastAsia="Calibri" w:hAnsi="Calibri" w:cs="Calibri"/>
        </w:rPr>
      </w:pPr>
      <w:r>
        <w:rPr>
          <w:rFonts w:ascii="Calibri"/>
          <w:color w:val="1D1B11"/>
          <w:spacing w:val="-1"/>
        </w:rPr>
        <w:t>Bernard</w:t>
      </w:r>
      <w:r>
        <w:rPr>
          <w:rFonts w:ascii="Calibri"/>
          <w:color w:val="1D1B11"/>
          <w:spacing w:val="16"/>
        </w:rPr>
        <w:t xml:space="preserve"> </w:t>
      </w:r>
      <w:r>
        <w:rPr>
          <w:rFonts w:ascii="Calibri"/>
          <w:color w:val="1D1B11"/>
          <w:spacing w:val="-1"/>
        </w:rPr>
        <w:t>TE,</w:t>
      </w:r>
      <w:r>
        <w:rPr>
          <w:rFonts w:ascii="Calibri"/>
          <w:color w:val="1D1B11"/>
          <w:spacing w:val="17"/>
        </w:rPr>
        <w:t xml:space="preserve"> </w:t>
      </w:r>
      <w:r>
        <w:rPr>
          <w:rFonts w:ascii="Calibri"/>
          <w:color w:val="1D1B11"/>
          <w:spacing w:val="-1"/>
        </w:rPr>
        <w:t>Caravello</w:t>
      </w:r>
      <w:r>
        <w:rPr>
          <w:rFonts w:ascii="Calibri"/>
          <w:color w:val="1D1B11"/>
          <w:spacing w:val="18"/>
        </w:rPr>
        <w:t xml:space="preserve"> </w:t>
      </w:r>
      <w:r>
        <w:rPr>
          <w:rFonts w:ascii="Calibri"/>
          <w:color w:val="1D1B11"/>
          <w:spacing w:val="-1"/>
        </w:rPr>
        <w:t>V,</w:t>
      </w:r>
      <w:r>
        <w:rPr>
          <w:rFonts w:ascii="Calibri"/>
          <w:color w:val="1D1B11"/>
          <w:spacing w:val="17"/>
        </w:rPr>
        <w:t xml:space="preserve"> </w:t>
      </w:r>
      <w:r>
        <w:rPr>
          <w:rFonts w:ascii="Calibri"/>
          <w:color w:val="1D1B11"/>
          <w:spacing w:val="-1"/>
        </w:rPr>
        <w:t>Schwartz</w:t>
      </w:r>
      <w:r>
        <w:rPr>
          <w:rFonts w:ascii="Calibri"/>
          <w:color w:val="1D1B11"/>
          <w:spacing w:val="16"/>
        </w:rPr>
        <w:t xml:space="preserve"> </w:t>
      </w:r>
      <w:r>
        <w:rPr>
          <w:rFonts w:ascii="Calibri"/>
          <w:color w:val="1D1B11"/>
          <w:spacing w:val="-1"/>
        </w:rPr>
        <w:t>SW,</w:t>
      </w:r>
      <w:r>
        <w:rPr>
          <w:rFonts w:ascii="Calibri"/>
          <w:color w:val="1D1B11"/>
          <w:spacing w:val="17"/>
        </w:rPr>
        <w:t xml:space="preserve"> </w:t>
      </w:r>
      <w:r>
        <w:rPr>
          <w:rFonts w:ascii="Calibri"/>
          <w:color w:val="1D1B11"/>
          <w:spacing w:val="-1"/>
        </w:rPr>
        <w:t>Ashley</w:t>
      </w:r>
      <w:r>
        <w:rPr>
          <w:rFonts w:ascii="Calibri"/>
          <w:color w:val="1D1B11"/>
          <w:spacing w:val="17"/>
        </w:rPr>
        <w:t xml:space="preserve"> </w:t>
      </w:r>
      <w:r>
        <w:rPr>
          <w:rFonts w:ascii="Calibri"/>
          <w:color w:val="1D1B11"/>
          <w:spacing w:val="-1"/>
        </w:rPr>
        <w:t>CD.</w:t>
      </w:r>
      <w:r>
        <w:rPr>
          <w:rFonts w:ascii="Calibri"/>
          <w:color w:val="1D1B11"/>
          <w:spacing w:val="16"/>
        </w:rPr>
        <w:t xml:space="preserve"> </w:t>
      </w:r>
      <w:r>
        <w:rPr>
          <w:rFonts w:ascii="Calibri"/>
          <w:color w:val="1D1B11"/>
          <w:spacing w:val="-1"/>
        </w:rPr>
        <w:t>2008.</w:t>
      </w:r>
      <w:r>
        <w:rPr>
          <w:rFonts w:ascii="Calibri"/>
          <w:color w:val="1D1B11"/>
          <w:spacing w:val="16"/>
        </w:rPr>
        <w:t xml:space="preserve"> </w:t>
      </w:r>
      <w:r>
        <w:rPr>
          <w:rFonts w:ascii="Calibri"/>
          <w:color w:val="1D1B11"/>
          <w:spacing w:val="-1"/>
        </w:rPr>
        <w:t>WBGT</w:t>
      </w:r>
      <w:r>
        <w:rPr>
          <w:rFonts w:ascii="Calibri"/>
          <w:color w:val="1D1B11"/>
          <w:spacing w:val="17"/>
        </w:rPr>
        <w:t xml:space="preserve"> </w:t>
      </w:r>
      <w:r w:rsidR="004176DF">
        <w:rPr>
          <w:rFonts w:ascii="Calibri"/>
          <w:color w:val="1D1B11"/>
          <w:spacing w:val="-1"/>
        </w:rPr>
        <w:t>Clothing Adjustment Value</w:t>
      </w:r>
      <w:r>
        <w:rPr>
          <w:rFonts w:ascii="Calibri"/>
          <w:color w:val="1D1B11"/>
          <w:spacing w:val="-1"/>
        </w:rPr>
        <w:t>s</w:t>
      </w:r>
      <w:r>
        <w:rPr>
          <w:rFonts w:ascii="Calibri"/>
          <w:color w:val="1D1B11"/>
          <w:spacing w:val="16"/>
        </w:rPr>
        <w:t xml:space="preserve"> </w:t>
      </w:r>
      <w:r>
        <w:rPr>
          <w:rFonts w:ascii="Calibri"/>
          <w:color w:val="1D1B11"/>
          <w:spacing w:val="-1"/>
        </w:rPr>
        <w:t>for</w:t>
      </w:r>
      <w:r>
        <w:rPr>
          <w:rFonts w:ascii="Calibri"/>
          <w:color w:val="1D1B11"/>
          <w:spacing w:val="17"/>
        </w:rPr>
        <w:t xml:space="preserve"> </w:t>
      </w:r>
      <w:r>
        <w:rPr>
          <w:rFonts w:ascii="Calibri"/>
          <w:color w:val="1D1B11"/>
          <w:spacing w:val="-1"/>
        </w:rPr>
        <w:t>four</w:t>
      </w:r>
      <w:r>
        <w:rPr>
          <w:rFonts w:ascii="Calibri"/>
          <w:color w:val="1D1B11"/>
          <w:spacing w:val="81"/>
        </w:rPr>
        <w:t xml:space="preserve"> </w:t>
      </w:r>
      <w:r>
        <w:rPr>
          <w:rFonts w:ascii="Calibri"/>
          <w:color w:val="1D1B11"/>
          <w:spacing w:val="-1"/>
        </w:rPr>
        <w:t>clothing</w:t>
      </w:r>
      <w:r>
        <w:rPr>
          <w:rFonts w:ascii="Calibri"/>
          <w:color w:val="1D1B11"/>
          <w:spacing w:val="17"/>
        </w:rPr>
        <w:t xml:space="preserve"> </w:t>
      </w:r>
      <w:r>
        <w:rPr>
          <w:rFonts w:ascii="Calibri"/>
          <w:color w:val="1D1B11"/>
          <w:spacing w:val="-1"/>
        </w:rPr>
        <w:t>ensembles</w:t>
      </w:r>
      <w:r>
        <w:rPr>
          <w:rFonts w:ascii="Calibri"/>
          <w:color w:val="1D1B11"/>
          <w:spacing w:val="18"/>
        </w:rPr>
        <w:t xml:space="preserve"> </w:t>
      </w:r>
      <w:r>
        <w:rPr>
          <w:rFonts w:ascii="Calibri"/>
          <w:color w:val="1D1B11"/>
          <w:spacing w:val="-1"/>
        </w:rPr>
        <w:t>and</w:t>
      </w:r>
      <w:r>
        <w:rPr>
          <w:rFonts w:ascii="Calibri"/>
          <w:color w:val="1D1B11"/>
          <w:spacing w:val="15"/>
        </w:rPr>
        <w:t xml:space="preserve"> </w:t>
      </w:r>
      <w:r>
        <w:rPr>
          <w:rFonts w:ascii="Calibri"/>
          <w:color w:val="1D1B11"/>
        </w:rPr>
        <w:t>the</w:t>
      </w:r>
      <w:r>
        <w:rPr>
          <w:rFonts w:ascii="Calibri"/>
          <w:color w:val="1D1B11"/>
          <w:spacing w:val="18"/>
        </w:rPr>
        <w:t xml:space="preserve"> </w:t>
      </w:r>
      <w:r>
        <w:rPr>
          <w:rFonts w:ascii="Calibri"/>
          <w:color w:val="1D1B11"/>
          <w:spacing w:val="-1"/>
        </w:rPr>
        <w:t>effects</w:t>
      </w:r>
      <w:r>
        <w:rPr>
          <w:rFonts w:ascii="Calibri"/>
          <w:color w:val="1D1B11"/>
          <w:spacing w:val="18"/>
        </w:rPr>
        <w:t xml:space="preserve"> </w:t>
      </w:r>
      <w:r>
        <w:rPr>
          <w:rFonts w:ascii="Calibri"/>
          <w:color w:val="1D1B11"/>
        </w:rPr>
        <w:t>of</w:t>
      </w:r>
      <w:r>
        <w:rPr>
          <w:rFonts w:ascii="Calibri"/>
          <w:color w:val="1D1B11"/>
          <w:spacing w:val="18"/>
        </w:rPr>
        <w:t xml:space="preserve"> </w:t>
      </w:r>
      <w:r>
        <w:rPr>
          <w:rFonts w:ascii="Calibri"/>
          <w:color w:val="1D1B11"/>
          <w:spacing w:val="-1"/>
        </w:rPr>
        <w:t>metabolic</w:t>
      </w:r>
      <w:r>
        <w:rPr>
          <w:rFonts w:ascii="Calibri"/>
          <w:color w:val="1D1B11"/>
          <w:spacing w:val="18"/>
        </w:rPr>
        <w:t xml:space="preserve"> </w:t>
      </w:r>
      <w:r>
        <w:rPr>
          <w:rFonts w:ascii="Calibri"/>
          <w:color w:val="1D1B11"/>
          <w:spacing w:val="-1"/>
        </w:rPr>
        <w:t>demands.</w:t>
      </w:r>
      <w:r>
        <w:rPr>
          <w:rFonts w:ascii="Calibri"/>
          <w:color w:val="1D1B11"/>
          <w:spacing w:val="19"/>
        </w:rPr>
        <w:t xml:space="preserve"> </w:t>
      </w:r>
      <w:r>
        <w:rPr>
          <w:rFonts w:ascii="Calibri"/>
          <w:i/>
          <w:color w:val="1D1B11"/>
          <w:spacing w:val="-1"/>
        </w:rPr>
        <w:t>Journal</w:t>
      </w:r>
      <w:r>
        <w:rPr>
          <w:rFonts w:ascii="Calibri"/>
          <w:i/>
          <w:color w:val="1D1B11"/>
          <w:spacing w:val="18"/>
        </w:rPr>
        <w:t xml:space="preserve"> </w:t>
      </w:r>
      <w:r>
        <w:rPr>
          <w:rFonts w:ascii="Calibri"/>
          <w:i/>
          <w:color w:val="1D1B11"/>
          <w:spacing w:val="-1"/>
        </w:rPr>
        <w:t>of</w:t>
      </w:r>
      <w:r>
        <w:rPr>
          <w:rFonts w:ascii="Calibri"/>
          <w:i/>
          <w:color w:val="1D1B11"/>
          <w:spacing w:val="18"/>
        </w:rPr>
        <w:t xml:space="preserve"> </w:t>
      </w:r>
      <w:r>
        <w:rPr>
          <w:rFonts w:ascii="Calibri"/>
          <w:i/>
          <w:color w:val="1D1B11"/>
          <w:spacing w:val="-1"/>
        </w:rPr>
        <w:t>Occupational</w:t>
      </w:r>
      <w:r>
        <w:rPr>
          <w:rFonts w:ascii="Calibri"/>
          <w:i/>
          <w:color w:val="1D1B11"/>
          <w:spacing w:val="18"/>
        </w:rPr>
        <w:t xml:space="preserve"> </w:t>
      </w:r>
      <w:r>
        <w:rPr>
          <w:rFonts w:ascii="Calibri"/>
          <w:i/>
          <w:color w:val="1D1B11"/>
        </w:rPr>
        <w:t>and</w:t>
      </w:r>
      <w:r>
        <w:rPr>
          <w:rFonts w:ascii="Calibri"/>
          <w:i/>
          <w:color w:val="1D1B11"/>
          <w:spacing w:val="61"/>
        </w:rPr>
        <w:t xml:space="preserve"> </w:t>
      </w:r>
      <w:r>
        <w:rPr>
          <w:rFonts w:ascii="Calibri"/>
          <w:i/>
          <w:color w:val="1D1B11"/>
          <w:spacing w:val="-1"/>
        </w:rPr>
        <w:t>Environmental</w:t>
      </w:r>
      <w:r>
        <w:rPr>
          <w:rFonts w:ascii="Calibri"/>
          <w:i/>
          <w:color w:val="1D1B11"/>
          <w:spacing w:val="-3"/>
        </w:rPr>
        <w:t xml:space="preserve"> </w:t>
      </w:r>
      <w:r>
        <w:rPr>
          <w:rFonts w:ascii="Calibri"/>
          <w:i/>
          <w:color w:val="1D1B11"/>
          <w:spacing w:val="-1"/>
        </w:rPr>
        <w:t>Hygiene</w:t>
      </w:r>
      <w:r>
        <w:rPr>
          <w:rFonts w:ascii="Calibri"/>
          <w:i/>
          <w:color w:val="1D1B11"/>
          <w:spacing w:val="1"/>
        </w:rPr>
        <w:t xml:space="preserve"> </w:t>
      </w:r>
      <w:r>
        <w:rPr>
          <w:rFonts w:ascii="Calibri"/>
          <w:color w:val="1D1B11"/>
          <w:spacing w:val="-1"/>
        </w:rPr>
        <w:t>5:1-5.</w:t>
      </w:r>
    </w:p>
    <w:p w:rsidR="00096870" w:rsidRDefault="002A6B7E">
      <w:pPr>
        <w:pStyle w:val="BodyText"/>
        <w:ind w:right="455"/>
        <w:jc w:val="both"/>
      </w:pPr>
      <w:r>
        <w:rPr>
          <w:color w:val="1D1B11"/>
          <w:spacing w:val="-1"/>
        </w:rPr>
        <w:t>Bernard</w:t>
      </w:r>
      <w:r>
        <w:rPr>
          <w:color w:val="1D1B11"/>
          <w:spacing w:val="16"/>
        </w:rPr>
        <w:t xml:space="preserve"> </w:t>
      </w:r>
      <w:r>
        <w:rPr>
          <w:color w:val="1D1B11"/>
          <w:spacing w:val="-1"/>
        </w:rPr>
        <w:t>TE,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Barrow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CA.</w:t>
      </w:r>
      <w:r>
        <w:rPr>
          <w:color w:val="1D1B11"/>
          <w:spacing w:val="16"/>
        </w:rPr>
        <w:t xml:space="preserve"> </w:t>
      </w:r>
      <w:r>
        <w:rPr>
          <w:color w:val="1D1B11"/>
          <w:spacing w:val="-1"/>
        </w:rPr>
        <w:t>2013.</w:t>
      </w:r>
      <w:r>
        <w:rPr>
          <w:color w:val="1D1B11"/>
          <w:spacing w:val="16"/>
        </w:rPr>
        <w:t xml:space="preserve"> </w:t>
      </w:r>
      <w:r>
        <w:rPr>
          <w:color w:val="1D1B11"/>
          <w:spacing w:val="-1"/>
        </w:rPr>
        <w:t>Empirical</w:t>
      </w:r>
      <w:r>
        <w:rPr>
          <w:color w:val="1D1B11"/>
          <w:spacing w:val="16"/>
        </w:rPr>
        <w:t xml:space="preserve"> </w:t>
      </w:r>
      <w:r>
        <w:rPr>
          <w:color w:val="1D1B11"/>
          <w:spacing w:val="-1"/>
        </w:rPr>
        <w:t>Approach</w:t>
      </w:r>
      <w:r>
        <w:rPr>
          <w:color w:val="1D1B11"/>
          <w:spacing w:val="16"/>
        </w:rPr>
        <w:t xml:space="preserve"> </w:t>
      </w:r>
      <w:r>
        <w:rPr>
          <w:color w:val="1D1B11"/>
          <w:spacing w:val="-1"/>
        </w:rPr>
        <w:t>to</w:t>
      </w:r>
      <w:r>
        <w:rPr>
          <w:color w:val="1D1B11"/>
          <w:spacing w:val="15"/>
        </w:rPr>
        <w:t xml:space="preserve"> </w:t>
      </w:r>
      <w:r>
        <w:rPr>
          <w:color w:val="1D1B11"/>
          <w:spacing w:val="-1"/>
        </w:rPr>
        <w:t>Outdoor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WBGT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from</w:t>
      </w:r>
      <w:r>
        <w:rPr>
          <w:color w:val="1D1B11"/>
          <w:spacing w:val="18"/>
        </w:rPr>
        <w:t xml:space="preserve"> </w:t>
      </w:r>
      <w:r>
        <w:rPr>
          <w:color w:val="1D1B11"/>
          <w:spacing w:val="-1"/>
        </w:rPr>
        <w:t>Meteorological</w:t>
      </w:r>
      <w:r>
        <w:rPr>
          <w:color w:val="1D1B11"/>
          <w:spacing w:val="14"/>
        </w:rPr>
        <w:t xml:space="preserve"> </w:t>
      </w:r>
      <w:r>
        <w:rPr>
          <w:color w:val="1D1B11"/>
        </w:rPr>
        <w:t>Data</w:t>
      </w:r>
      <w:r>
        <w:rPr>
          <w:color w:val="1D1B11"/>
          <w:spacing w:val="17"/>
        </w:rPr>
        <w:t xml:space="preserve"> </w:t>
      </w:r>
      <w:r>
        <w:rPr>
          <w:color w:val="1D1B11"/>
          <w:spacing w:val="-1"/>
        </w:rPr>
        <w:t>and</w:t>
      </w:r>
      <w:r>
        <w:rPr>
          <w:color w:val="1D1B11"/>
          <w:spacing w:val="67"/>
        </w:rPr>
        <w:t xml:space="preserve"> </w:t>
      </w:r>
      <w:r>
        <w:rPr>
          <w:color w:val="1D1B11"/>
          <w:spacing w:val="-1"/>
        </w:rPr>
        <w:t>Performance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Two Different Instrument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Designs.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Industrial Health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51:79-85.</w:t>
      </w:r>
    </w:p>
    <w:p w:rsidR="00096870" w:rsidRDefault="002A6B7E">
      <w:pPr>
        <w:spacing w:before="121"/>
        <w:ind w:left="442" w:right="45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1D1B11"/>
          <w:spacing w:val="-1"/>
        </w:rPr>
        <w:t>Budd</w:t>
      </w:r>
      <w:r>
        <w:rPr>
          <w:rFonts w:ascii="Calibri" w:eastAsia="Calibri" w:hAnsi="Calibri" w:cs="Calibri"/>
          <w:color w:val="1D1B11"/>
          <w:spacing w:val="30"/>
        </w:rPr>
        <w:t xml:space="preserve"> </w:t>
      </w:r>
      <w:r>
        <w:rPr>
          <w:rFonts w:ascii="Calibri" w:eastAsia="Calibri" w:hAnsi="Calibri" w:cs="Calibri"/>
          <w:color w:val="1D1B11"/>
        </w:rPr>
        <w:t>GM.</w:t>
      </w:r>
      <w:r>
        <w:rPr>
          <w:rFonts w:ascii="Calibri" w:eastAsia="Calibri" w:hAnsi="Calibri" w:cs="Calibri"/>
          <w:color w:val="1D1B11"/>
          <w:spacing w:val="31"/>
        </w:rPr>
        <w:t xml:space="preserve"> </w:t>
      </w:r>
      <w:r>
        <w:rPr>
          <w:rFonts w:ascii="Calibri" w:eastAsia="Calibri" w:hAnsi="Calibri" w:cs="Calibri"/>
          <w:color w:val="1D1B11"/>
          <w:spacing w:val="-1"/>
        </w:rPr>
        <w:t>Wet-bulb</w:t>
      </w:r>
      <w:r>
        <w:rPr>
          <w:rFonts w:ascii="Calibri" w:eastAsia="Calibri" w:hAnsi="Calibri" w:cs="Calibri"/>
          <w:color w:val="1D1B11"/>
          <w:spacing w:val="30"/>
        </w:rPr>
        <w:t xml:space="preserve"> </w:t>
      </w:r>
      <w:r>
        <w:rPr>
          <w:rFonts w:ascii="Calibri" w:eastAsia="Calibri" w:hAnsi="Calibri" w:cs="Calibri"/>
          <w:color w:val="1D1B11"/>
          <w:spacing w:val="-1"/>
        </w:rPr>
        <w:t>globe</w:t>
      </w:r>
      <w:r>
        <w:rPr>
          <w:rFonts w:ascii="Calibri" w:eastAsia="Calibri" w:hAnsi="Calibri" w:cs="Calibri"/>
          <w:color w:val="1D1B11"/>
          <w:spacing w:val="29"/>
        </w:rPr>
        <w:t xml:space="preserve"> </w:t>
      </w:r>
      <w:r>
        <w:rPr>
          <w:rFonts w:ascii="Calibri" w:eastAsia="Calibri" w:hAnsi="Calibri" w:cs="Calibri"/>
          <w:color w:val="1D1B11"/>
          <w:spacing w:val="-1"/>
        </w:rPr>
        <w:t>temperature</w:t>
      </w:r>
      <w:r>
        <w:rPr>
          <w:rFonts w:ascii="Calibri" w:eastAsia="Calibri" w:hAnsi="Calibri" w:cs="Calibri"/>
          <w:color w:val="1D1B11"/>
          <w:spacing w:val="32"/>
        </w:rPr>
        <w:t xml:space="preserve"> </w:t>
      </w:r>
      <w:r>
        <w:rPr>
          <w:rFonts w:ascii="Calibri" w:eastAsia="Calibri" w:hAnsi="Calibri" w:cs="Calibri"/>
          <w:color w:val="1D1B11"/>
          <w:spacing w:val="-1"/>
        </w:rPr>
        <w:t>(WBGT)—its</w:t>
      </w:r>
      <w:r>
        <w:rPr>
          <w:rFonts w:ascii="Calibri" w:eastAsia="Calibri" w:hAnsi="Calibri" w:cs="Calibri"/>
          <w:color w:val="1D1B11"/>
          <w:spacing w:val="30"/>
        </w:rPr>
        <w:t xml:space="preserve"> </w:t>
      </w:r>
      <w:r>
        <w:rPr>
          <w:rFonts w:ascii="Calibri" w:eastAsia="Calibri" w:hAnsi="Calibri" w:cs="Calibri"/>
          <w:color w:val="1D1B11"/>
          <w:spacing w:val="-1"/>
        </w:rPr>
        <w:t>history</w:t>
      </w:r>
      <w:r>
        <w:rPr>
          <w:rFonts w:ascii="Calibri" w:eastAsia="Calibri" w:hAnsi="Calibri" w:cs="Calibri"/>
          <w:color w:val="1D1B11"/>
          <w:spacing w:val="32"/>
        </w:rPr>
        <w:t xml:space="preserve"> </w:t>
      </w:r>
      <w:r>
        <w:rPr>
          <w:rFonts w:ascii="Calibri" w:eastAsia="Calibri" w:hAnsi="Calibri" w:cs="Calibri"/>
          <w:color w:val="1D1B11"/>
          <w:spacing w:val="-1"/>
        </w:rPr>
        <w:t>and</w:t>
      </w:r>
      <w:r>
        <w:rPr>
          <w:rFonts w:ascii="Calibri" w:eastAsia="Calibri" w:hAnsi="Calibri" w:cs="Calibri"/>
          <w:color w:val="1D1B11"/>
          <w:spacing w:val="30"/>
        </w:rPr>
        <w:t xml:space="preserve"> </w:t>
      </w:r>
      <w:r>
        <w:rPr>
          <w:rFonts w:ascii="Calibri" w:eastAsia="Calibri" w:hAnsi="Calibri" w:cs="Calibri"/>
          <w:color w:val="1D1B11"/>
        </w:rPr>
        <w:t>its</w:t>
      </w:r>
      <w:r>
        <w:rPr>
          <w:rFonts w:ascii="Calibri" w:eastAsia="Calibri" w:hAnsi="Calibri" w:cs="Calibri"/>
          <w:color w:val="1D1B11"/>
          <w:spacing w:val="31"/>
        </w:rPr>
        <w:t xml:space="preserve"> </w:t>
      </w:r>
      <w:r>
        <w:rPr>
          <w:rFonts w:ascii="Calibri" w:eastAsia="Calibri" w:hAnsi="Calibri" w:cs="Calibri"/>
          <w:color w:val="1D1B11"/>
          <w:spacing w:val="-1"/>
        </w:rPr>
        <w:t>limitations.</w:t>
      </w:r>
      <w:r>
        <w:rPr>
          <w:rFonts w:ascii="Calibri" w:eastAsia="Calibri" w:hAnsi="Calibri" w:cs="Calibri"/>
          <w:color w:val="1D1B11"/>
          <w:spacing w:val="34"/>
        </w:rPr>
        <w:t xml:space="preserve"> </w:t>
      </w:r>
      <w:r>
        <w:rPr>
          <w:rFonts w:ascii="Calibri" w:eastAsia="Calibri" w:hAnsi="Calibri" w:cs="Calibri"/>
          <w:i/>
          <w:color w:val="1D1B11"/>
          <w:spacing w:val="-1"/>
        </w:rPr>
        <w:t>Journal</w:t>
      </w:r>
      <w:r>
        <w:rPr>
          <w:rFonts w:ascii="Calibri" w:eastAsia="Calibri" w:hAnsi="Calibri" w:cs="Calibri"/>
          <w:i/>
          <w:color w:val="1D1B11"/>
          <w:spacing w:val="30"/>
        </w:rPr>
        <w:t xml:space="preserve"> </w:t>
      </w:r>
      <w:r>
        <w:rPr>
          <w:rFonts w:ascii="Calibri" w:eastAsia="Calibri" w:hAnsi="Calibri" w:cs="Calibri"/>
          <w:i/>
          <w:color w:val="1D1B11"/>
          <w:spacing w:val="-1"/>
        </w:rPr>
        <w:t>of</w:t>
      </w:r>
      <w:r>
        <w:rPr>
          <w:rFonts w:ascii="Calibri" w:eastAsia="Calibri" w:hAnsi="Calibri" w:cs="Calibri"/>
          <w:i/>
          <w:color w:val="1D1B11"/>
          <w:spacing w:val="31"/>
        </w:rPr>
        <w:t xml:space="preserve"> </w:t>
      </w:r>
      <w:r>
        <w:rPr>
          <w:rFonts w:ascii="Calibri" w:eastAsia="Calibri" w:hAnsi="Calibri" w:cs="Calibri"/>
          <w:i/>
          <w:color w:val="1D1B11"/>
          <w:spacing w:val="-1"/>
        </w:rPr>
        <w:t>Science</w:t>
      </w:r>
      <w:r>
        <w:rPr>
          <w:rFonts w:ascii="Calibri" w:eastAsia="Calibri" w:hAnsi="Calibri" w:cs="Calibri"/>
          <w:i/>
          <w:color w:val="1D1B11"/>
          <w:spacing w:val="79"/>
        </w:rPr>
        <w:t xml:space="preserve"> </w:t>
      </w:r>
      <w:r>
        <w:rPr>
          <w:rFonts w:ascii="Calibri" w:eastAsia="Calibri" w:hAnsi="Calibri" w:cs="Calibri"/>
          <w:i/>
          <w:color w:val="1D1B11"/>
          <w:spacing w:val="-1"/>
        </w:rPr>
        <w:t>and Medicine</w:t>
      </w:r>
      <w:r>
        <w:rPr>
          <w:rFonts w:ascii="Calibri" w:eastAsia="Calibri" w:hAnsi="Calibri" w:cs="Calibri"/>
          <w:i/>
          <w:color w:val="1D1B11"/>
        </w:rPr>
        <w:t xml:space="preserve"> in </w:t>
      </w:r>
      <w:r>
        <w:rPr>
          <w:rFonts w:ascii="Calibri" w:eastAsia="Calibri" w:hAnsi="Calibri" w:cs="Calibri"/>
          <w:i/>
          <w:color w:val="1D1B11"/>
          <w:spacing w:val="-1"/>
        </w:rPr>
        <w:t xml:space="preserve">Sport </w:t>
      </w:r>
      <w:r>
        <w:rPr>
          <w:rFonts w:ascii="Calibri" w:eastAsia="Calibri" w:hAnsi="Calibri" w:cs="Calibri"/>
          <w:color w:val="1D1B11"/>
          <w:spacing w:val="-1"/>
        </w:rPr>
        <w:t>11(1):</w:t>
      </w:r>
      <w:r>
        <w:rPr>
          <w:rFonts w:ascii="Calibri" w:eastAsia="Calibri" w:hAnsi="Calibri" w:cs="Calibri"/>
          <w:color w:val="1D1B11"/>
          <w:spacing w:val="1"/>
        </w:rPr>
        <w:t xml:space="preserve"> </w:t>
      </w:r>
      <w:r>
        <w:rPr>
          <w:rFonts w:ascii="Calibri" w:eastAsia="Calibri" w:hAnsi="Calibri" w:cs="Calibri"/>
          <w:color w:val="1D1B11"/>
          <w:spacing w:val="-1"/>
        </w:rPr>
        <w:t>20-32,</w:t>
      </w:r>
      <w:r>
        <w:rPr>
          <w:rFonts w:ascii="Calibri" w:eastAsia="Calibri" w:hAnsi="Calibri" w:cs="Calibri"/>
          <w:color w:val="1D1B11"/>
          <w:spacing w:val="-2"/>
        </w:rPr>
        <w:t xml:space="preserve"> </w:t>
      </w:r>
      <w:r>
        <w:rPr>
          <w:rFonts w:ascii="Calibri" w:eastAsia="Calibri" w:hAnsi="Calibri" w:cs="Calibri"/>
          <w:color w:val="1D1B11"/>
          <w:spacing w:val="-1"/>
        </w:rPr>
        <w:t>2008</w:t>
      </w:r>
    </w:p>
    <w:p w:rsidR="00096870" w:rsidRDefault="002A6B7E">
      <w:pPr>
        <w:pStyle w:val="BodyText"/>
        <w:spacing w:before="117" w:line="266" w:lineRule="exact"/>
        <w:ind w:right="454"/>
        <w:jc w:val="both"/>
      </w:pPr>
      <w:r>
        <w:rPr>
          <w:color w:val="1D1B11"/>
          <w:spacing w:val="-1"/>
        </w:rPr>
        <w:t>Buonanno</w:t>
      </w:r>
      <w:r>
        <w:rPr>
          <w:color w:val="1D1B11"/>
          <w:spacing w:val="6"/>
        </w:rPr>
        <w:t xml:space="preserve"> </w:t>
      </w:r>
      <w:r>
        <w:rPr>
          <w:color w:val="1D1B11"/>
        </w:rPr>
        <w:t>G,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Frattolillo</w:t>
      </w:r>
      <w:r>
        <w:rPr>
          <w:color w:val="1D1B11"/>
          <w:spacing w:val="6"/>
        </w:rPr>
        <w:t xml:space="preserve"> </w:t>
      </w:r>
      <w:r>
        <w:rPr>
          <w:color w:val="1D1B11"/>
          <w:spacing w:val="-2"/>
        </w:rPr>
        <w:t>A,</w:t>
      </w:r>
      <w:r>
        <w:rPr>
          <w:color w:val="1D1B11"/>
          <w:spacing w:val="6"/>
        </w:rPr>
        <w:t xml:space="preserve"> </w:t>
      </w:r>
      <w:r>
        <w:rPr>
          <w:color w:val="1D1B11"/>
          <w:spacing w:val="-1"/>
        </w:rPr>
        <w:t>Vanoli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L.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2001.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Direct</w:t>
      </w:r>
      <w:r>
        <w:rPr>
          <w:color w:val="1D1B11"/>
          <w:spacing w:val="6"/>
        </w:rPr>
        <w:t xml:space="preserve"> </w:t>
      </w:r>
      <w:r>
        <w:rPr>
          <w:color w:val="1D1B11"/>
          <w:spacing w:val="-2"/>
        </w:rPr>
        <w:t>and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indirect</w:t>
      </w:r>
      <w:r>
        <w:rPr>
          <w:color w:val="1D1B11"/>
          <w:spacing w:val="5"/>
        </w:rPr>
        <w:t xml:space="preserve"> </w:t>
      </w:r>
      <w:r>
        <w:rPr>
          <w:color w:val="1D1B11"/>
          <w:spacing w:val="-1"/>
        </w:rPr>
        <w:t>measurement</w:t>
      </w:r>
      <w:r>
        <w:rPr>
          <w:color w:val="1D1B11"/>
          <w:spacing w:val="3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5"/>
        </w:rPr>
        <w:t xml:space="preserve"> </w:t>
      </w:r>
      <w:r>
        <w:rPr>
          <w:color w:val="1D1B11"/>
        </w:rPr>
        <w:t>WBGT</w:t>
      </w:r>
      <w:r>
        <w:rPr>
          <w:color w:val="1D1B11"/>
          <w:spacing w:val="6"/>
        </w:rPr>
        <w:t xml:space="preserve"> </w:t>
      </w:r>
      <w:r>
        <w:rPr>
          <w:color w:val="1D1B11"/>
          <w:spacing w:val="-1"/>
        </w:rPr>
        <w:t>index</w:t>
      </w:r>
      <w:r>
        <w:rPr>
          <w:color w:val="1D1B11"/>
          <w:spacing w:val="6"/>
        </w:rPr>
        <w:t xml:space="preserve"> </w:t>
      </w:r>
      <w:r>
        <w:rPr>
          <w:color w:val="1D1B11"/>
        </w:rPr>
        <w:t>in</w:t>
      </w:r>
      <w:r>
        <w:rPr>
          <w:color w:val="1D1B11"/>
          <w:spacing w:val="73"/>
        </w:rPr>
        <w:t xml:space="preserve"> </w:t>
      </w:r>
      <w:r>
        <w:rPr>
          <w:color w:val="1D1B11"/>
          <w:spacing w:val="-1"/>
        </w:rPr>
        <w:t>transversal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flow.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Measurement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29,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127-135.</w:t>
      </w:r>
    </w:p>
    <w:p w:rsidR="00096870" w:rsidRDefault="002A6B7E">
      <w:pPr>
        <w:spacing w:before="126"/>
        <w:ind w:left="442" w:right="451"/>
        <w:jc w:val="both"/>
        <w:rPr>
          <w:rFonts w:ascii="Calibri" w:eastAsia="Calibri" w:hAnsi="Calibri" w:cs="Calibri"/>
        </w:rPr>
      </w:pPr>
      <w:r>
        <w:rPr>
          <w:rFonts w:ascii="Calibri"/>
          <w:color w:val="1D1B11"/>
          <w:spacing w:val="-1"/>
        </w:rPr>
        <w:t>Caravello,</w:t>
      </w:r>
      <w:r>
        <w:rPr>
          <w:rFonts w:ascii="Calibri"/>
          <w:color w:val="1D1B11"/>
          <w:spacing w:val="47"/>
        </w:rPr>
        <w:t xml:space="preserve"> </w:t>
      </w:r>
      <w:r>
        <w:rPr>
          <w:rFonts w:ascii="Calibri"/>
          <w:color w:val="1D1B11"/>
          <w:spacing w:val="-1"/>
        </w:rPr>
        <w:t>V,</w:t>
      </w:r>
      <w:r>
        <w:rPr>
          <w:rFonts w:ascii="Calibri"/>
          <w:color w:val="1D1B11"/>
          <w:spacing w:val="46"/>
        </w:rPr>
        <w:t xml:space="preserve"> </w:t>
      </w:r>
      <w:r>
        <w:rPr>
          <w:rFonts w:ascii="Calibri"/>
          <w:color w:val="1D1B11"/>
          <w:spacing w:val="-1"/>
        </w:rPr>
        <w:t>McCullough</w:t>
      </w:r>
      <w:r>
        <w:rPr>
          <w:rFonts w:ascii="Calibri"/>
          <w:color w:val="1D1B11"/>
          <w:spacing w:val="48"/>
        </w:rPr>
        <w:t xml:space="preserve"> </w:t>
      </w:r>
      <w:r>
        <w:rPr>
          <w:rFonts w:ascii="Calibri"/>
          <w:color w:val="1D1B11"/>
          <w:spacing w:val="-1"/>
        </w:rPr>
        <w:t>EA,</w:t>
      </w:r>
      <w:r>
        <w:rPr>
          <w:rFonts w:ascii="Calibri"/>
          <w:color w:val="1D1B11"/>
          <w:spacing w:val="47"/>
        </w:rPr>
        <w:t xml:space="preserve"> </w:t>
      </w:r>
      <w:r>
        <w:rPr>
          <w:rFonts w:ascii="Calibri"/>
          <w:color w:val="1D1B11"/>
          <w:spacing w:val="-1"/>
        </w:rPr>
        <w:t>Ashley</w:t>
      </w:r>
      <w:r>
        <w:rPr>
          <w:rFonts w:ascii="Calibri"/>
          <w:color w:val="1D1B11"/>
          <w:spacing w:val="49"/>
        </w:rPr>
        <w:t xml:space="preserve"> </w:t>
      </w:r>
      <w:r>
        <w:rPr>
          <w:rFonts w:ascii="Calibri"/>
          <w:color w:val="1D1B11"/>
          <w:spacing w:val="-1"/>
        </w:rPr>
        <w:t>CD,</w:t>
      </w:r>
      <w:r>
        <w:rPr>
          <w:rFonts w:ascii="Calibri"/>
          <w:color w:val="1D1B11"/>
          <w:spacing w:val="48"/>
        </w:rPr>
        <w:t xml:space="preserve"> </w:t>
      </w:r>
      <w:r>
        <w:rPr>
          <w:rFonts w:ascii="Calibri"/>
          <w:color w:val="1D1B11"/>
          <w:spacing w:val="-1"/>
        </w:rPr>
        <w:t>Bernard</w:t>
      </w:r>
      <w:r>
        <w:rPr>
          <w:rFonts w:ascii="Calibri"/>
          <w:color w:val="1D1B11"/>
          <w:spacing w:val="47"/>
        </w:rPr>
        <w:t xml:space="preserve"> </w:t>
      </w:r>
      <w:r>
        <w:rPr>
          <w:rFonts w:ascii="Calibri"/>
          <w:color w:val="1D1B11"/>
          <w:spacing w:val="-2"/>
        </w:rPr>
        <w:t>TE.</w:t>
      </w:r>
      <w:r>
        <w:rPr>
          <w:rFonts w:ascii="Calibri"/>
          <w:color w:val="1D1B11"/>
          <w:spacing w:val="47"/>
        </w:rPr>
        <w:t xml:space="preserve"> </w:t>
      </w:r>
      <w:r>
        <w:rPr>
          <w:rFonts w:ascii="Calibri"/>
          <w:color w:val="1D1B11"/>
          <w:spacing w:val="-1"/>
        </w:rPr>
        <w:t>2008.</w:t>
      </w:r>
      <w:r>
        <w:rPr>
          <w:rFonts w:ascii="Calibri"/>
          <w:color w:val="1D1B11"/>
          <w:spacing w:val="47"/>
        </w:rPr>
        <w:t xml:space="preserve"> </w:t>
      </w:r>
      <w:r>
        <w:rPr>
          <w:rFonts w:ascii="Calibri"/>
          <w:color w:val="1D1B11"/>
          <w:spacing w:val="-1"/>
        </w:rPr>
        <w:t>Apparent</w:t>
      </w:r>
      <w:r>
        <w:rPr>
          <w:rFonts w:ascii="Calibri"/>
          <w:color w:val="1D1B11"/>
          <w:spacing w:val="46"/>
        </w:rPr>
        <w:t xml:space="preserve"> </w:t>
      </w:r>
      <w:r>
        <w:rPr>
          <w:rFonts w:ascii="Calibri"/>
          <w:color w:val="1D1B11"/>
          <w:spacing w:val="-1"/>
        </w:rPr>
        <w:t>evaporative</w:t>
      </w:r>
      <w:r>
        <w:rPr>
          <w:rFonts w:ascii="Calibri"/>
          <w:color w:val="1D1B11"/>
          <w:spacing w:val="48"/>
        </w:rPr>
        <w:t xml:space="preserve"> </w:t>
      </w:r>
      <w:r>
        <w:rPr>
          <w:rFonts w:ascii="Calibri"/>
          <w:color w:val="1D1B11"/>
          <w:spacing w:val="-1"/>
        </w:rPr>
        <w:t>resistance</w:t>
      </w:r>
      <w:r>
        <w:rPr>
          <w:rFonts w:ascii="Calibri"/>
          <w:color w:val="1D1B11"/>
          <w:spacing w:val="49"/>
        </w:rPr>
        <w:t xml:space="preserve"> </w:t>
      </w:r>
      <w:r>
        <w:rPr>
          <w:rFonts w:ascii="Calibri"/>
          <w:color w:val="1D1B11"/>
        </w:rPr>
        <w:t>at</w:t>
      </w:r>
      <w:r>
        <w:rPr>
          <w:rFonts w:ascii="Calibri"/>
          <w:color w:val="1D1B11"/>
          <w:spacing w:val="75"/>
        </w:rPr>
        <w:t xml:space="preserve"> </w:t>
      </w:r>
      <w:r>
        <w:rPr>
          <w:rFonts w:ascii="Calibri"/>
          <w:color w:val="1D1B11"/>
        </w:rPr>
        <w:t>critical</w:t>
      </w:r>
      <w:r>
        <w:rPr>
          <w:rFonts w:ascii="Calibri"/>
          <w:color w:val="1D1B11"/>
          <w:spacing w:val="-1"/>
        </w:rPr>
        <w:t xml:space="preserve"> conditions</w:t>
      </w:r>
      <w:r>
        <w:rPr>
          <w:rFonts w:ascii="Calibri"/>
          <w:color w:val="1D1B11"/>
          <w:spacing w:val="-3"/>
        </w:rPr>
        <w:t xml:space="preserve"> </w:t>
      </w:r>
      <w:r>
        <w:rPr>
          <w:rFonts w:ascii="Calibri"/>
          <w:color w:val="1D1B11"/>
        </w:rPr>
        <w:t>for</w:t>
      </w:r>
      <w:r>
        <w:rPr>
          <w:rFonts w:ascii="Calibri"/>
          <w:color w:val="1D1B11"/>
          <w:spacing w:val="-3"/>
        </w:rPr>
        <w:t xml:space="preserve"> </w:t>
      </w:r>
      <w:r>
        <w:rPr>
          <w:rFonts w:ascii="Calibri"/>
          <w:color w:val="1D1B11"/>
          <w:spacing w:val="-1"/>
        </w:rPr>
        <w:t>five</w:t>
      </w:r>
      <w:r>
        <w:rPr>
          <w:rFonts w:ascii="Calibri"/>
          <w:color w:val="1D1B11"/>
        </w:rPr>
        <w:t xml:space="preserve"> </w:t>
      </w:r>
      <w:r>
        <w:rPr>
          <w:rFonts w:ascii="Calibri"/>
          <w:color w:val="1D1B11"/>
          <w:spacing w:val="-1"/>
        </w:rPr>
        <w:t>clothing ensembles.</w:t>
      </w:r>
      <w:r>
        <w:rPr>
          <w:rFonts w:ascii="Calibri"/>
          <w:color w:val="1D1B11"/>
        </w:rPr>
        <w:t xml:space="preserve"> </w:t>
      </w:r>
      <w:r>
        <w:rPr>
          <w:rFonts w:ascii="Calibri"/>
          <w:color w:val="1D1B11"/>
          <w:spacing w:val="3"/>
        </w:rPr>
        <w:t xml:space="preserve"> </w:t>
      </w:r>
      <w:r>
        <w:rPr>
          <w:rFonts w:ascii="Calibri"/>
          <w:i/>
          <w:color w:val="1D1B11"/>
          <w:spacing w:val="-2"/>
        </w:rPr>
        <w:t>European</w:t>
      </w:r>
      <w:r>
        <w:rPr>
          <w:rFonts w:ascii="Calibri"/>
          <w:i/>
          <w:color w:val="1D1B11"/>
          <w:spacing w:val="-1"/>
        </w:rPr>
        <w:t xml:space="preserve"> Journal</w:t>
      </w:r>
      <w:r>
        <w:rPr>
          <w:rFonts w:ascii="Calibri"/>
          <w:i/>
          <w:color w:val="1D1B11"/>
        </w:rPr>
        <w:t xml:space="preserve"> </w:t>
      </w:r>
      <w:r>
        <w:rPr>
          <w:rFonts w:ascii="Calibri"/>
          <w:i/>
          <w:color w:val="1D1B11"/>
          <w:spacing w:val="-1"/>
        </w:rPr>
        <w:t>of</w:t>
      </w:r>
      <w:r>
        <w:rPr>
          <w:rFonts w:ascii="Calibri"/>
          <w:i/>
          <w:color w:val="1D1B11"/>
        </w:rPr>
        <w:t xml:space="preserve"> </w:t>
      </w:r>
      <w:r>
        <w:rPr>
          <w:rFonts w:ascii="Calibri"/>
          <w:i/>
          <w:color w:val="1D1B11"/>
          <w:spacing w:val="-1"/>
        </w:rPr>
        <w:t>Applied</w:t>
      </w:r>
      <w:r>
        <w:rPr>
          <w:rFonts w:ascii="Calibri"/>
          <w:i/>
          <w:color w:val="1D1B11"/>
        </w:rPr>
        <w:t xml:space="preserve"> </w:t>
      </w:r>
      <w:r>
        <w:rPr>
          <w:rFonts w:ascii="Calibri"/>
          <w:i/>
          <w:color w:val="1D1B11"/>
          <w:spacing w:val="-2"/>
        </w:rPr>
        <w:t>Physiology</w:t>
      </w:r>
      <w:r>
        <w:rPr>
          <w:rFonts w:ascii="Calibri"/>
          <w:i/>
          <w:color w:val="1D1B11"/>
          <w:spacing w:val="1"/>
        </w:rPr>
        <w:t xml:space="preserve"> </w:t>
      </w:r>
      <w:r>
        <w:rPr>
          <w:rFonts w:ascii="Calibri"/>
          <w:color w:val="1D1B11"/>
          <w:spacing w:val="-1"/>
        </w:rPr>
        <w:t>104:361-367.</w:t>
      </w:r>
    </w:p>
    <w:p w:rsidR="00096870" w:rsidRDefault="002A6B7E">
      <w:pPr>
        <w:pStyle w:val="BodyText"/>
        <w:ind w:right="451"/>
        <w:jc w:val="both"/>
        <w:rPr>
          <w:color w:val="1D1B11"/>
          <w:spacing w:val="-1"/>
        </w:rPr>
      </w:pPr>
      <w:r>
        <w:rPr>
          <w:rFonts w:cs="Calibri"/>
          <w:color w:val="1D1B11"/>
          <w:spacing w:val="-1"/>
        </w:rPr>
        <w:t>d’Ambrosio</w:t>
      </w:r>
      <w:r>
        <w:rPr>
          <w:rFonts w:cs="Calibri"/>
          <w:color w:val="1D1B11"/>
          <w:spacing w:val="44"/>
        </w:rPr>
        <w:t xml:space="preserve"> </w:t>
      </w:r>
      <w:r>
        <w:rPr>
          <w:rFonts w:cs="Calibri"/>
          <w:color w:val="1D1B11"/>
          <w:spacing w:val="-1"/>
        </w:rPr>
        <w:t>Alfano</w:t>
      </w:r>
      <w:r>
        <w:rPr>
          <w:rFonts w:cs="Calibri"/>
          <w:color w:val="1D1B11"/>
          <w:spacing w:val="45"/>
        </w:rPr>
        <w:t xml:space="preserve"> </w:t>
      </w:r>
      <w:r>
        <w:rPr>
          <w:rFonts w:cs="Calibri"/>
          <w:color w:val="1D1B11"/>
        </w:rPr>
        <w:t>FR,</w:t>
      </w:r>
      <w:r>
        <w:rPr>
          <w:rFonts w:cs="Calibri"/>
          <w:color w:val="1D1B11"/>
          <w:spacing w:val="43"/>
        </w:rPr>
        <w:t xml:space="preserve"> </w:t>
      </w:r>
      <w:r>
        <w:rPr>
          <w:rFonts w:cs="Calibri"/>
          <w:color w:val="1D1B11"/>
          <w:spacing w:val="-1"/>
        </w:rPr>
        <w:t>Palella</w:t>
      </w:r>
      <w:r>
        <w:rPr>
          <w:rFonts w:cs="Calibri"/>
          <w:color w:val="1D1B11"/>
          <w:spacing w:val="42"/>
        </w:rPr>
        <w:t xml:space="preserve"> </w:t>
      </w:r>
      <w:r>
        <w:rPr>
          <w:rFonts w:cs="Calibri"/>
          <w:color w:val="1D1B11"/>
        </w:rPr>
        <w:t>BI,</w:t>
      </w:r>
      <w:r>
        <w:rPr>
          <w:rFonts w:cs="Calibri"/>
          <w:color w:val="1D1B11"/>
          <w:spacing w:val="43"/>
        </w:rPr>
        <w:t xml:space="preserve"> </w:t>
      </w:r>
      <w:r>
        <w:rPr>
          <w:rFonts w:cs="Calibri"/>
          <w:color w:val="1D1B11"/>
        </w:rPr>
        <w:t>Riccio</w:t>
      </w:r>
      <w:r>
        <w:rPr>
          <w:rFonts w:cs="Calibri"/>
          <w:color w:val="1D1B11"/>
          <w:spacing w:val="44"/>
        </w:rPr>
        <w:t xml:space="preserve"> </w:t>
      </w:r>
      <w:r>
        <w:rPr>
          <w:rFonts w:cs="Calibri"/>
          <w:color w:val="1D1B11"/>
        </w:rPr>
        <w:t>G.</w:t>
      </w:r>
      <w:r>
        <w:rPr>
          <w:rFonts w:cs="Calibri"/>
          <w:color w:val="1D1B11"/>
          <w:spacing w:val="43"/>
        </w:rPr>
        <w:t xml:space="preserve"> </w:t>
      </w:r>
      <w:r>
        <w:rPr>
          <w:rFonts w:cs="Calibri"/>
          <w:color w:val="1D1B11"/>
        </w:rPr>
        <w:t>2012</w:t>
      </w:r>
      <w:r>
        <w:rPr>
          <w:color w:val="1D1B11"/>
        </w:rPr>
        <w:t>.</w:t>
      </w:r>
      <w:r>
        <w:rPr>
          <w:color w:val="1D1B11"/>
          <w:spacing w:val="42"/>
        </w:rPr>
        <w:t xml:space="preserve"> </w:t>
      </w:r>
      <w:r>
        <w:rPr>
          <w:color w:val="1D1B11"/>
          <w:spacing w:val="-2"/>
        </w:rPr>
        <w:t>On</w:t>
      </w:r>
      <w:r>
        <w:rPr>
          <w:color w:val="1D1B11"/>
          <w:spacing w:val="43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44"/>
        </w:rPr>
        <w:t xml:space="preserve"> </w:t>
      </w:r>
      <w:r>
        <w:rPr>
          <w:color w:val="1D1B11"/>
          <w:spacing w:val="-1"/>
        </w:rPr>
        <w:t>Problems</w:t>
      </w:r>
      <w:r>
        <w:rPr>
          <w:color w:val="1D1B11"/>
          <w:spacing w:val="42"/>
        </w:rPr>
        <w:t xml:space="preserve"> </w:t>
      </w:r>
      <w:r>
        <w:rPr>
          <w:color w:val="1D1B11"/>
          <w:spacing w:val="-1"/>
        </w:rPr>
        <w:t>Related</w:t>
      </w:r>
      <w:r>
        <w:rPr>
          <w:color w:val="1D1B11"/>
          <w:spacing w:val="43"/>
        </w:rPr>
        <w:t xml:space="preserve"> </w:t>
      </w:r>
      <w:r>
        <w:rPr>
          <w:color w:val="1D1B11"/>
          <w:spacing w:val="-1"/>
        </w:rPr>
        <w:t>to</w:t>
      </w:r>
      <w:r>
        <w:rPr>
          <w:color w:val="1D1B11"/>
          <w:spacing w:val="45"/>
        </w:rPr>
        <w:t xml:space="preserve"> </w:t>
      </w:r>
      <w:r>
        <w:rPr>
          <w:color w:val="1D1B11"/>
          <w:spacing w:val="-1"/>
        </w:rPr>
        <w:t>Natural</w:t>
      </w:r>
      <w:r>
        <w:rPr>
          <w:color w:val="1D1B11"/>
          <w:spacing w:val="43"/>
        </w:rPr>
        <w:t xml:space="preserve"> </w:t>
      </w:r>
      <w:r>
        <w:rPr>
          <w:color w:val="1D1B11"/>
        </w:rPr>
        <w:t>Wet</w:t>
      </w:r>
      <w:r>
        <w:rPr>
          <w:color w:val="1D1B11"/>
          <w:spacing w:val="43"/>
        </w:rPr>
        <w:t xml:space="preserve"> </w:t>
      </w:r>
      <w:r>
        <w:rPr>
          <w:color w:val="1D1B11"/>
          <w:spacing w:val="-1"/>
        </w:rPr>
        <w:t>Bulb</w:t>
      </w:r>
      <w:r>
        <w:rPr>
          <w:color w:val="1D1B11"/>
          <w:spacing w:val="65"/>
        </w:rPr>
        <w:t xml:space="preserve"> </w:t>
      </w:r>
      <w:r>
        <w:rPr>
          <w:color w:val="1D1B11"/>
          <w:spacing w:val="-1"/>
        </w:rPr>
        <w:t>Temperature</w:t>
      </w:r>
      <w:r>
        <w:rPr>
          <w:color w:val="1D1B11"/>
          <w:spacing w:val="44"/>
        </w:rPr>
        <w:t xml:space="preserve"> </w:t>
      </w:r>
      <w:r>
        <w:rPr>
          <w:color w:val="1D1B11"/>
          <w:spacing w:val="-1"/>
        </w:rPr>
        <w:t>Indirect</w:t>
      </w:r>
      <w:r>
        <w:rPr>
          <w:color w:val="1D1B11"/>
          <w:spacing w:val="46"/>
        </w:rPr>
        <w:t xml:space="preserve"> </w:t>
      </w:r>
      <w:r>
        <w:rPr>
          <w:color w:val="1D1B11"/>
          <w:spacing w:val="-1"/>
        </w:rPr>
        <w:t>Evaluation</w:t>
      </w:r>
      <w:r>
        <w:rPr>
          <w:color w:val="1D1B11"/>
          <w:spacing w:val="45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45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46"/>
        </w:rPr>
        <w:t xml:space="preserve"> </w:t>
      </w:r>
      <w:r>
        <w:rPr>
          <w:color w:val="1D1B11"/>
          <w:spacing w:val="-1"/>
        </w:rPr>
        <w:t>Assessment</w:t>
      </w:r>
      <w:r>
        <w:rPr>
          <w:color w:val="1D1B11"/>
          <w:spacing w:val="46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46"/>
        </w:rPr>
        <w:t xml:space="preserve"> </w:t>
      </w:r>
      <w:r>
        <w:rPr>
          <w:color w:val="1D1B11"/>
        </w:rPr>
        <w:t>Hot</w:t>
      </w:r>
      <w:r>
        <w:rPr>
          <w:color w:val="1D1B11"/>
          <w:spacing w:val="43"/>
        </w:rPr>
        <w:t xml:space="preserve"> </w:t>
      </w:r>
      <w:r>
        <w:rPr>
          <w:color w:val="1D1B11"/>
          <w:spacing w:val="-1"/>
        </w:rPr>
        <w:t>Thermal</w:t>
      </w:r>
      <w:r>
        <w:rPr>
          <w:color w:val="1D1B11"/>
          <w:spacing w:val="45"/>
        </w:rPr>
        <w:t xml:space="preserve"> </w:t>
      </w:r>
      <w:r>
        <w:rPr>
          <w:color w:val="1D1B11"/>
          <w:spacing w:val="-1"/>
        </w:rPr>
        <w:t>Environments</w:t>
      </w:r>
      <w:r>
        <w:rPr>
          <w:color w:val="1D1B11"/>
          <w:spacing w:val="46"/>
        </w:rPr>
        <w:t xml:space="preserve"> </w:t>
      </w:r>
      <w:r>
        <w:rPr>
          <w:color w:val="1D1B11"/>
          <w:spacing w:val="-2"/>
        </w:rPr>
        <w:t>by</w:t>
      </w:r>
      <w:r>
        <w:rPr>
          <w:color w:val="1D1B11"/>
          <w:spacing w:val="46"/>
        </w:rPr>
        <w:t xml:space="preserve"> </w:t>
      </w:r>
      <w:r>
        <w:rPr>
          <w:color w:val="1D1B11"/>
        </w:rPr>
        <w:t>Means</w:t>
      </w:r>
      <w:r>
        <w:rPr>
          <w:color w:val="1D1B11"/>
          <w:spacing w:val="42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51"/>
        </w:rPr>
        <w:t xml:space="preserve"> </w:t>
      </w:r>
      <w:r>
        <w:rPr>
          <w:color w:val="1D1B11"/>
        </w:rPr>
        <w:t>WBGT.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56(9),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1063-1069.</w:t>
      </w:r>
    </w:p>
    <w:p w:rsidR="001823A0" w:rsidRPr="001823A0" w:rsidRDefault="001823A0" w:rsidP="001823A0">
      <w:pPr>
        <w:pStyle w:val="ISOSecretObservations"/>
        <w:spacing w:before="60" w:after="60"/>
        <w:ind w:left="442"/>
        <w:rPr>
          <w:rFonts w:asciiTheme="majorHAnsi" w:hAnsiTheme="majorHAnsi" w:cs="Arial"/>
          <w:sz w:val="22"/>
          <w:szCs w:val="22"/>
          <w:lang w:val="en-US" w:eastAsia="ja-JP"/>
        </w:rPr>
      </w:pPr>
      <w:r w:rsidRPr="001823A0">
        <w:rPr>
          <w:rFonts w:asciiTheme="majorHAnsi" w:hAnsiTheme="majorHAnsi" w:cs="Arial"/>
          <w:sz w:val="22"/>
          <w:szCs w:val="22"/>
          <w:lang w:val="en-US" w:eastAsia="ja-JP"/>
        </w:rPr>
        <w:t>d’Ambrosio Alfano,F.R., Malchaire,J., Palella,B.I., Riccio,G. (2014).WBGT Index revisited after 60 years of use. Ann. Occup. Hyg.</w:t>
      </w:r>
      <w:r>
        <w:rPr>
          <w:rFonts w:asciiTheme="majorHAnsi" w:hAnsiTheme="majorHAnsi" w:cs="Arial"/>
          <w:sz w:val="22"/>
          <w:szCs w:val="22"/>
          <w:lang w:val="en-US" w:eastAsia="ja-JP"/>
        </w:rPr>
        <w:t xml:space="preserve"> </w:t>
      </w:r>
      <w:r w:rsidRPr="001823A0">
        <w:rPr>
          <w:rFonts w:asciiTheme="majorHAnsi" w:hAnsiTheme="majorHAnsi" w:cs="Arial"/>
          <w:sz w:val="22"/>
          <w:szCs w:val="22"/>
          <w:lang w:val="en-US" w:eastAsia="ja-JP"/>
        </w:rPr>
        <w:t>58(8), 955–970.</w:t>
      </w:r>
    </w:p>
    <w:p w:rsidR="00096870" w:rsidRDefault="002A6B7E">
      <w:pPr>
        <w:pStyle w:val="BodyText"/>
        <w:ind w:right="447"/>
        <w:jc w:val="both"/>
      </w:pPr>
      <w:r>
        <w:rPr>
          <w:rFonts w:cs="Calibri"/>
          <w:color w:val="1D1B11"/>
          <w:spacing w:val="-1"/>
        </w:rPr>
        <w:t>d’Ambrosio</w:t>
      </w:r>
      <w:r>
        <w:rPr>
          <w:rFonts w:cs="Calibri"/>
          <w:color w:val="1D1B11"/>
          <w:spacing w:val="27"/>
        </w:rPr>
        <w:t xml:space="preserve"> </w:t>
      </w:r>
      <w:r>
        <w:rPr>
          <w:rFonts w:cs="Calibri"/>
          <w:color w:val="1D1B11"/>
          <w:spacing w:val="-1"/>
        </w:rPr>
        <w:t>Alfano</w:t>
      </w:r>
      <w:r>
        <w:rPr>
          <w:rFonts w:cs="Calibri"/>
          <w:color w:val="1D1B11"/>
          <w:spacing w:val="28"/>
        </w:rPr>
        <w:t xml:space="preserve"> </w:t>
      </w:r>
      <w:r>
        <w:rPr>
          <w:rFonts w:cs="Calibri"/>
          <w:color w:val="1D1B11"/>
          <w:spacing w:val="-1"/>
        </w:rPr>
        <w:t>Fr.,</w:t>
      </w:r>
      <w:r>
        <w:rPr>
          <w:rFonts w:cs="Calibri"/>
          <w:color w:val="1D1B11"/>
          <w:spacing w:val="24"/>
        </w:rPr>
        <w:t xml:space="preserve"> </w:t>
      </w:r>
      <w:r>
        <w:rPr>
          <w:rFonts w:cs="Calibri"/>
          <w:color w:val="1D1B11"/>
          <w:spacing w:val="-1"/>
        </w:rPr>
        <w:t>Malchaire</w:t>
      </w:r>
      <w:r>
        <w:rPr>
          <w:rFonts w:cs="Calibri"/>
          <w:color w:val="1D1B11"/>
          <w:spacing w:val="27"/>
        </w:rPr>
        <w:t xml:space="preserve"> </w:t>
      </w:r>
      <w:r>
        <w:rPr>
          <w:rFonts w:cs="Calibri"/>
          <w:color w:val="1D1B11"/>
          <w:spacing w:val="-1"/>
        </w:rPr>
        <w:t>J.,</w:t>
      </w:r>
      <w:r>
        <w:rPr>
          <w:rFonts w:cs="Calibri"/>
          <w:color w:val="1D1B11"/>
          <w:spacing w:val="24"/>
        </w:rPr>
        <w:t xml:space="preserve"> </w:t>
      </w:r>
      <w:r>
        <w:rPr>
          <w:rFonts w:cs="Calibri"/>
          <w:color w:val="1D1B11"/>
          <w:spacing w:val="-1"/>
        </w:rPr>
        <w:t>Palella</w:t>
      </w:r>
      <w:r>
        <w:rPr>
          <w:rFonts w:cs="Calibri"/>
          <w:color w:val="1D1B11"/>
          <w:spacing w:val="25"/>
        </w:rPr>
        <w:t xml:space="preserve"> </w:t>
      </w:r>
      <w:r>
        <w:rPr>
          <w:rFonts w:cs="Calibri"/>
          <w:color w:val="1D1B11"/>
          <w:spacing w:val="-1"/>
        </w:rPr>
        <w:t>B.I.,</w:t>
      </w:r>
      <w:r>
        <w:rPr>
          <w:rFonts w:cs="Calibri"/>
          <w:color w:val="1D1B11"/>
          <w:spacing w:val="24"/>
        </w:rPr>
        <w:t xml:space="preserve"> </w:t>
      </w:r>
      <w:r>
        <w:rPr>
          <w:rFonts w:cs="Calibri"/>
          <w:color w:val="1D1B11"/>
          <w:spacing w:val="-1"/>
        </w:rPr>
        <w:t>Riccio</w:t>
      </w:r>
      <w:r>
        <w:rPr>
          <w:rFonts w:cs="Calibri"/>
          <w:color w:val="1D1B11"/>
          <w:spacing w:val="28"/>
        </w:rPr>
        <w:t xml:space="preserve"> </w:t>
      </w:r>
      <w:r>
        <w:rPr>
          <w:rFonts w:cs="Calibri"/>
          <w:color w:val="1D1B11"/>
        </w:rPr>
        <w:t>G.</w:t>
      </w:r>
      <w:r>
        <w:rPr>
          <w:rFonts w:cs="Calibri"/>
          <w:color w:val="1D1B11"/>
          <w:spacing w:val="23"/>
        </w:rPr>
        <w:t xml:space="preserve"> </w:t>
      </w:r>
      <w:r>
        <w:rPr>
          <w:rFonts w:cs="Calibri"/>
          <w:color w:val="1D1B11"/>
          <w:spacing w:val="-1"/>
        </w:rPr>
        <w:t>2014.</w:t>
      </w:r>
      <w:r>
        <w:rPr>
          <w:rFonts w:cs="Calibri"/>
          <w:color w:val="1D1B11"/>
          <w:spacing w:val="24"/>
        </w:rPr>
        <w:t xml:space="preserve"> </w:t>
      </w:r>
      <w:r>
        <w:rPr>
          <w:rFonts w:cs="Calibri"/>
          <w:color w:val="1D1B11"/>
        </w:rPr>
        <w:t>The</w:t>
      </w:r>
      <w:r>
        <w:rPr>
          <w:rFonts w:cs="Calibri"/>
          <w:color w:val="1D1B11"/>
          <w:spacing w:val="24"/>
        </w:rPr>
        <w:t xml:space="preserve"> </w:t>
      </w:r>
      <w:r>
        <w:rPr>
          <w:rFonts w:cs="Calibri"/>
          <w:color w:val="1D1B11"/>
          <w:spacing w:val="-1"/>
        </w:rPr>
        <w:t>WBGT</w:t>
      </w:r>
      <w:r>
        <w:rPr>
          <w:rFonts w:cs="Calibri"/>
          <w:color w:val="1D1B11"/>
          <w:spacing w:val="27"/>
        </w:rPr>
        <w:t xml:space="preserve"> </w:t>
      </w:r>
      <w:r>
        <w:rPr>
          <w:rFonts w:cs="Calibri"/>
          <w:color w:val="1D1B11"/>
          <w:spacing w:val="-2"/>
        </w:rPr>
        <w:t>index</w:t>
      </w:r>
      <w:r>
        <w:rPr>
          <w:rFonts w:cs="Calibri"/>
          <w:color w:val="1D1B11"/>
          <w:spacing w:val="27"/>
        </w:rPr>
        <w:t xml:space="preserve"> </w:t>
      </w:r>
      <w:r>
        <w:rPr>
          <w:rFonts w:cs="Calibri"/>
          <w:color w:val="1D1B11"/>
          <w:spacing w:val="-1"/>
        </w:rPr>
        <w:t>revisited</w:t>
      </w:r>
      <w:r>
        <w:rPr>
          <w:rFonts w:cs="Calibri"/>
          <w:color w:val="1D1B11"/>
          <w:spacing w:val="32"/>
        </w:rPr>
        <w:t xml:space="preserve"> </w:t>
      </w:r>
      <w:r>
        <w:rPr>
          <w:color w:val="1D1B11"/>
          <w:spacing w:val="-1"/>
        </w:rPr>
        <w:t>after</w:t>
      </w:r>
      <w:r>
        <w:rPr>
          <w:color w:val="1D1B11"/>
          <w:spacing w:val="24"/>
        </w:rPr>
        <w:t xml:space="preserve"> </w:t>
      </w:r>
      <w:r>
        <w:rPr>
          <w:color w:val="1D1B11"/>
        </w:rPr>
        <w:t>60</w:t>
      </w:r>
      <w:r>
        <w:rPr>
          <w:color w:val="1D1B11"/>
          <w:spacing w:val="81"/>
        </w:rPr>
        <w:t xml:space="preserve"> </w:t>
      </w:r>
      <w:r>
        <w:rPr>
          <w:color w:val="1D1B11"/>
        </w:rPr>
        <w:t>years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of </w:t>
      </w:r>
      <w:r>
        <w:rPr>
          <w:color w:val="1D1B11"/>
          <w:spacing w:val="-1"/>
        </w:rPr>
        <w:t>use.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Annals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 xml:space="preserve">of </w:t>
      </w:r>
      <w:r>
        <w:rPr>
          <w:color w:val="1D1B11"/>
          <w:spacing w:val="-1"/>
        </w:rPr>
        <w:t>the</w:t>
      </w:r>
      <w:r>
        <w:rPr>
          <w:color w:val="1D1B11"/>
          <w:spacing w:val="-4"/>
        </w:rPr>
        <w:t xml:space="preserve"> </w:t>
      </w:r>
      <w:r>
        <w:rPr>
          <w:color w:val="1D1B11"/>
          <w:spacing w:val="-1"/>
        </w:rPr>
        <w:t>Occupational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Hygiene,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2014,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1</w:t>
      </w:r>
      <w:r>
        <w:rPr>
          <w:rFonts w:cs="Calibri"/>
          <w:color w:val="1D1B11"/>
          <w:spacing w:val="-1"/>
        </w:rPr>
        <w:t>–</w:t>
      </w:r>
      <w:r>
        <w:rPr>
          <w:color w:val="1D1B11"/>
          <w:spacing w:val="-1"/>
        </w:rPr>
        <w:t>16</w:t>
      </w:r>
    </w:p>
    <w:p w:rsidR="00096870" w:rsidRDefault="002A6B7E">
      <w:pPr>
        <w:pStyle w:val="BodyText"/>
        <w:ind w:right="451"/>
        <w:jc w:val="both"/>
        <w:rPr>
          <w:color w:val="1D1B11"/>
          <w:spacing w:val="-1"/>
        </w:rPr>
      </w:pPr>
      <w:r>
        <w:rPr>
          <w:color w:val="1D1B11"/>
          <w:spacing w:val="-1"/>
        </w:rPr>
        <w:t>Gaspar</w:t>
      </w:r>
      <w:r>
        <w:rPr>
          <w:color w:val="1D1B11"/>
          <w:spacing w:val="30"/>
        </w:rPr>
        <w:t xml:space="preserve"> </w:t>
      </w:r>
      <w:r>
        <w:rPr>
          <w:color w:val="1D1B11"/>
        </w:rPr>
        <w:t>AR,</w:t>
      </w:r>
      <w:r>
        <w:rPr>
          <w:color w:val="1D1B11"/>
          <w:spacing w:val="31"/>
        </w:rPr>
        <w:t xml:space="preserve"> </w:t>
      </w:r>
      <w:r>
        <w:rPr>
          <w:color w:val="1D1B11"/>
          <w:spacing w:val="-1"/>
        </w:rPr>
        <w:t>Quintela</w:t>
      </w:r>
      <w:r>
        <w:rPr>
          <w:color w:val="1D1B11"/>
          <w:spacing w:val="31"/>
        </w:rPr>
        <w:t xml:space="preserve"> </w:t>
      </w:r>
      <w:r>
        <w:rPr>
          <w:color w:val="1D1B11"/>
        </w:rPr>
        <w:t>DA.</w:t>
      </w:r>
      <w:r>
        <w:rPr>
          <w:color w:val="1D1B11"/>
          <w:spacing w:val="27"/>
        </w:rPr>
        <w:t xml:space="preserve"> </w:t>
      </w:r>
      <w:r>
        <w:rPr>
          <w:color w:val="1D1B11"/>
          <w:spacing w:val="-1"/>
        </w:rPr>
        <w:t>2009.</w:t>
      </w:r>
      <w:r>
        <w:rPr>
          <w:color w:val="1D1B11"/>
          <w:spacing w:val="33"/>
        </w:rPr>
        <w:t xml:space="preserve"> </w:t>
      </w:r>
      <w:r>
        <w:rPr>
          <w:color w:val="1D1B11"/>
          <w:spacing w:val="-1"/>
        </w:rPr>
        <w:t>Physical</w:t>
      </w:r>
      <w:r>
        <w:rPr>
          <w:color w:val="1D1B11"/>
          <w:spacing w:val="29"/>
        </w:rPr>
        <w:t xml:space="preserve"> </w:t>
      </w:r>
      <w:r>
        <w:rPr>
          <w:color w:val="1D1B11"/>
          <w:spacing w:val="-1"/>
        </w:rPr>
        <w:t>modelling</w:t>
      </w:r>
      <w:r>
        <w:rPr>
          <w:color w:val="1D1B11"/>
          <w:spacing w:val="31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28"/>
        </w:rPr>
        <w:t xml:space="preserve"> </w:t>
      </w:r>
      <w:r>
        <w:rPr>
          <w:color w:val="1D1B11"/>
          <w:spacing w:val="-1"/>
        </w:rPr>
        <w:t>globe</w:t>
      </w:r>
      <w:r>
        <w:rPr>
          <w:color w:val="1D1B11"/>
          <w:spacing w:val="32"/>
        </w:rPr>
        <w:t xml:space="preserve"> </w:t>
      </w:r>
      <w:r>
        <w:rPr>
          <w:color w:val="1D1B11"/>
          <w:spacing w:val="-1"/>
        </w:rPr>
        <w:t>and</w:t>
      </w:r>
      <w:r>
        <w:rPr>
          <w:color w:val="1D1B11"/>
          <w:spacing w:val="31"/>
        </w:rPr>
        <w:t xml:space="preserve"> </w:t>
      </w:r>
      <w:r>
        <w:rPr>
          <w:color w:val="1D1B11"/>
          <w:spacing w:val="-1"/>
        </w:rPr>
        <w:t>natural</w:t>
      </w:r>
      <w:r>
        <w:rPr>
          <w:color w:val="1D1B11"/>
          <w:spacing w:val="30"/>
        </w:rPr>
        <w:t xml:space="preserve"> </w:t>
      </w:r>
      <w:r>
        <w:rPr>
          <w:color w:val="1D1B11"/>
          <w:spacing w:val="-1"/>
        </w:rPr>
        <w:t>wet</w:t>
      </w:r>
      <w:r>
        <w:rPr>
          <w:color w:val="1D1B11"/>
          <w:spacing w:val="32"/>
        </w:rPr>
        <w:t xml:space="preserve"> </w:t>
      </w:r>
      <w:r>
        <w:rPr>
          <w:color w:val="1D1B11"/>
          <w:spacing w:val="-2"/>
        </w:rPr>
        <w:t>bulb</w:t>
      </w:r>
      <w:r>
        <w:rPr>
          <w:color w:val="1D1B11"/>
          <w:spacing w:val="30"/>
        </w:rPr>
        <w:t xml:space="preserve"> </w:t>
      </w:r>
      <w:r>
        <w:rPr>
          <w:color w:val="1D1B11"/>
          <w:spacing w:val="-1"/>
        </w:rPr>
        <w:t>temperatures</w:t>
      </w:r>
      <w:r>
        <w:rPr>
          <w:color w:val="1D1B11"/>
          <w:spacing w:val="29"/>
        </w:rPr>
        <w:t xml:space="preserve"> </w:t>
      </w:r>
      <w:r>
        <w:rPr>
          <w:color w:val="1D1B11"/>
        </w:rPr>
        <w:t>to</w:t>
      </w:r>
      <w:r>
        <w:rPr>
          <w:color w:val="1D1B11"/>
          <w:spacing w:val="73"/>
        </w:rPr>
        <w:t xml:space="preserve"> </w:t>
      </w:r>
      <w:r>
        <w:rPr>
          <w:color w:val="1D1B11"/>
          <w:spacing w:val="-1"/>
        </w:rPr>
        <w:t>predict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WBGT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heat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stress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index</w:t>
      </w:r>
      <w:r>
        <w:rPr>
          <w:color w:val="1D1B11"/>
        </w:rPr>
        <w:t xml:space="preserve"> in </w:t>
      </w:r>
      <w:r>
        <w:rPr>
          <w:color w:val="1D1B11"/>
          <w:spacing w:val="-1"/>
        </w:rPr>
        <w:t>outdoor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environments.</w:t>
      </w:r>
      <w:r>
        <w:rPr>
          <w:color w:val="1D1B11"/>
        </w:rPr>
        <w:t xml:space="preserve"> Int J </w:t>
      </w:r>
      <w:r>
        <w:rPr>
          <w:color w:val="1D1B11"/>
          <w:spacing w:val="-1"/>
        </w:rPr>
        <w:t>Biometereol;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53,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221-230.</w:t>
      </w:r>
    </w:p>
    <w:p w:rsidR="001823A0" w:rsidRPr="00170E7B" w:rsidRDefault="001823A0" w:rsidP="001823A0">
      <w:pPr>
        <w:pStyle w:val="ISOSecretObservations"/>
        <w:spacing w:before="60" w:after="60"/>
        <w:ind w:firstLine="442"/>
        <w:rPr>
          <w:rFonts w:cs="Arial"/>
          <w:szCs w:val="18"/>
          <w:lang w:val="en-US" w:eastAsia="ja-JP"/>
        </w:rPr>
      </w:pPr>
      <w:r w:rsidRPr="001823A0">
        <w:rPr>
          <w:rFonts w:asciiTheme="minorHAnsi" w:hAnsiTheme="minorHAnsi" w:cstheme="minorHAnsi"/>
          <w:sz w:val="22"/>
          <w:szCs w:val="22"/>
          <w:lang w:val="en-US" w:eastAsia="ja-JP"/>
        </w:rPr>
        <w:t>Graves</w:t>
      </w:r>
      <w:r w:rsidRPr="00170E7B">
        <w:rPr>
          <w:rFonts w:cs="Arial"/>
          <w:szCs w:val="18"/>
          <w:lang w:val="en-US" w:eastAsia="ja-JP"/>
        </w:rPr>
        <w:t xml:space="preserve"> KW. (1974) Globe thermometer evaluation. Am Ind Hyg Assoc J;</w:t>
      </w:r>
      <w:r>
        <w:rPr>
          <w:rFonts w:cs="Arial"/>
          <w:szCs w:val="18"/>
          <w:lang w:val="en-US" w:eastAsia="ja-JP"/>
        </w:rPr>
        <w:t xml:space="preserve"> </w:t>
      </w:r>
      <w:r w:rsidRPr="00170E7B">
        <w:rPr>
          <w:rFonts w:cs="Arial"/>
          <w:szCs w:val="18"/>
          <w:lang w:val="en-US" w:eastAsia="ja-JP"/>
        </w:rPr>
        <w:t>35: 30–40.</w:t>
      </w:r>
    </w:p>
    <w:p w:rsidR="00096870" w:rsidRDefault="002A6B7E">
      <w:pPr>
        <w:pStyle w:val="BodyText"/>
        <w:spacing w:before="118"/>
        <w:ind w:right="452"/>
        <w:jc w:val="both"/>
      </w:pPr>
      <w:r>
        <w:rPr>
          <w:color w:val="1D1B11"/>
          <w:spacing w:val="-1"/>
        </w:rPr>
        <w:t>ISO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7243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2"/>
        </w:rPr>
        <w:t>(1989)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(ED</w:t>
      </w:r>
      <w:r>
        <w:rPr>
          <w:color w:val="1D1B11"/>
          <w:spacing w:val="8"/>
        </w:rPr>
        <w:t xml:space="preserve"> </w:t>
      </w:r>
      <w:r>
        <w:rPr>
          <w:color w:val="1D1B11"/>
        </w:rPr>
        <w:t>2)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Hot</w:t>
      </w:r>
      <w:r>
        <w:rPr>
          <w:color w:val="1D1B11"/>
          <w:spacing w:val="8"/>
        </w:rPr>
        <w:t xml:space="preserve"> </w:t>
      </w:r>
      <w:r>
        <w:rPr>
          <w:color w:val="1D1B11"/>
          <w:spacing w:val="-1"/>
        </w:rPr>
        <w:t>environments</w:t>
      </w:r>
      <w:r>
        <w:rPr>
          <w:color w:val="1D1B11"/>
          <w:spacing w:val="13"/>
        </w:rPr>
        <w:t xml:space="preserve"> </w:t>
      </w:r>
      <w:r>
        <w:rPr>
          <w:color w:val="1D1B11"/>
          <w:spacing w:val="-1"/>
        </w:rPr>
        <w:t>--</w:t>
      </w:r>
      <w:r>
        <w:rPr>
          <w:color w:val="1D1B11"/>
          <w:spacing w:val="9"/>
        </w:rPr>
        <w:t xml:space="preserve"> </w:t>
      </w:r>
      <w:r>
        <w:rPr>
          <w:color w:val="1D1B11"/>
          <w:spacing w:val="-1"/>
        </w:rPr>
        <w:t>Estimation</w:t>
      </w:r>
      <w:r>
        <w:rPr>
          <w:color w:val="1D1B11"/>
          <w:spacing w:val="9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9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heat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stress</w:t>
      </w:r>
      <w:r>
        <w:rPr>
          <w:color w:val="1D1B11"/>
          <w:spacing w:val="7"/>
        </w:rPr>
        <w:t xml:space="preserve"> </w:t>
      </w:r>
      <w:r>
        <w:rPr>
          <w:color w:val="1D1B11"/>
        </w:rPr>
        <w:t>on</w:t>
      </w:r>
      <w:r>
        <w:rPr>
          <w:color w:val="1D1B11"/>
          <w:spacing w:val="9"/>
        </w:rPr>
        <w:t xml:space="preserve"> </w:t>
      </w:r>
      <w:r>
        <w:rPr>
          <w:color w:val="1D1B11"/>
          <w:spacing w:val="-1"/>
        </w:rPr>
        <w:t>working</w:t>
      </w:r>
      <w:r>
        <w:rPr>
          <w:color w:val="1D1B11"/>
          <w:spacing w:val="9"/>
        </w:rPr>
        <w:t xml:space="preserve"> </w:t>
      </w:r>
      <w:r>
        <w:rPr>
          <w:color w:val="1D1B11"/>
          <w:spacing w:val="-1"/>
        </w:rPr>
        <w:t>man,</w:t>
      </w:r>
      <w:r>
        <w:rPr>
          <w:color w:val="1D1B11"/>
          <w:spacing w:val="10"/>
        </w:rPr>
        <w:t xml:space="preserve"> </w:t>
      </w:r>
      <w:r>
        <w:rPr>
          <w:color w:val="1D1B11"/>
          <w:spacing w:val="-1"/>
        </w:rPr>
        <w:t>based</w:t>
      </w:r>
      <w:r>
        <w:rPr>
          <w:color w:val="1D1B11"/>
          <w:spacing w:val="9"/>
        </w:rPr>
        <w:t xml:space="preserve"> </w:t>
      </w:r>
      <w:r>
        <w:rPr>
          <w:color w:val="1D1B11"/>
        </w:rPr>
        <w:t>on</w:t>
      </w:r>
      <w:r>
        <w:rPr>
          <w:color w:val="1D1B11"/>
          <w:spacing w:val="67"/>
        </w:rPr>
        <w:t xml:space="preserve"> </w:t>
      </w:r>
      <w:r>
        <w:rPr>
          <w:color w:val="1D1B11"/>
        </w:rPr>
        <w:t xml:space="preserve">the </w:t>
      </w:r>
      <w:r>
        <w:rPr>
          <w:color w:val="1D1B11"/>
          <w:spacing w:val="-1"/>
        </w:rPr>
        <w:t>WBGT-index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(wet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bulb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globe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temperature)</w:t>
      </w:r>
    </w:p>
    <w:p w:rsidR="00096870" w:rsidRDefault="002A6B7E">
      <w:pPr>
        <w:pStyle w:val="BodyText"/>
        <w:ind w:right="447"/>
        <w:jc w:val="both"/>
      </w:pPr>
      <w:r>
        <w:rPr>
          <w:color w:val="1D1B11"/>
          <w:spacing w:val="-1"/>
        </w:rPr>
        <w:t>ISO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7726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(1998)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2"/>
        </w:rPr>
        <w:t>(ED</w:t>
      </w:r>
      <w:r>
        <w:rPr>
          <w:color w:val="1D1B11"/>
          <w:spacing w:val="1"/>
        </w:rPr>
        <w:t xml:space="preserve"> </w:t>
      </w:r>
      <w:r>
        <w:rPr>
          <w:color w:val="1D1B11"/>
        </w:rPr>
        <w:t>2)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 xml:space="preserve">Ergonomics </w:t>
      </w:r>
      <w:r>
        <w:rPr>
          <w:color w:val="1D1B11"/>
        </w:rPr>
        <w:t>of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thermal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environment</w:t>
      </w:r>
      <w:r>
        <w:rPr>
          <w:color w:val="1D1B11"/>
          <w:spacing w:val="8"/>
        </w:rPr>
        <w:t xml:space="preserve"> </w:t>
      </w:r>
      <w:r>
        <w:rPr>
          <w:color w:val="1D1B11"/>
          <w:spacing w:val="-1"/>
        </w:rPr>
        <w:t>--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1"/>
        </w:rPr>
        <w:t>Instruments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measuring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1"/>
        </w:rPr>
        <w:t>physical</w:t>
      </w:r>
      <w:r>
        <w:rPr>
          <w:color w:val="1D1B11"/>
          <w:spacing w:val="75"/>
        </w:rPr>
        <w:t xml:space="preserve"> </w:t>
      </w:r>
      <w:r>
        <w:rPr>
          <w:color w:val="1D1B11"/>
          <w:spacing w:val="-1"/>
        </w:rPr>
        <w:t>quantities</w:t>
      </w:r>
    </w:p>
    <w:p w:rsidR="00096870" w:rsidRDefault="002A6B7E">
      <w:pPr>
        <w:pStyle w:val="BodyText"/>
        <w:ind w:right="446"/>
        <w:jc w:val="both"/>
      </w:pPr>
      <w:r>
        <w:rPr>
          <w:color w:val="1D1B11"/>
          <w:spacing w:val="-1"/>
        </w:rPr>
        <w:t>ISO</w:t>
      </w:r>
      <w:r>
        <w:rPr>
          <w:color w:val="1D1B11"/>
          <w:spacing w:val="45"/>
        </w:rPr>
        <w:t xml:space="preserve"> </w:t>
      </w:r>
      <w:r>
        <w:rPr>
          <w:color w:val="1D1B11"/>
          <w:spacing w:val="-1"/>
        </w:rPr>
        <w:t>7933</w:t>
      </w:r>
      <w:r>
        <w:rPr>
          <w:color w:val="1D1B11"/>
          <w:spacing w:val="47"/>
        </w:rPr>
        <w:t xml:space="preserve"> </w:t>
      </w:r>
      <w:r>
        <w:rPr>
          <w:color w:val="1D1B11"/>
          <w:spacing w:val="-1"/>
        </w:rPr>
        <w:t>(2004)</w:t>
      </w:r>
      <w:r>
        <w:rPr>
          <w:color w:val="1D1B11"/>
          <w:spacing w:val="44"/>
        </w:rPr>
        <w:t xml:space="preserve"> </w:t>
      </w:r>
      <w:r>
        <w:rPr>
          <w:color w:val="1D1B11"/>
          <w:spacing w:val="-1"/>
        </w:rPr>
        <w:t>(ED</w:t>
      </w:r>
      <w:r>
        <w:rPr>
          <w:color w:val="1D1B11"/>
          <w:spacing w:val="43"/>
        </w:rPr>
        <w:t xml:space="preserve"> </w:t>
      </w:r>
      <w:r>
        <w:rPr>
          <w:color w:val="1D1B11"/>
        </w:rPr>
        <w:t>2)</w:t>
      </w:r>
      <w:r>
        <w:rPr>
          <w:color w:val="1D1B11"/>
          <w:spacing w:val="46"/>
        </w:rPr>
        <w:t xml:space="preserve"> </w:t>
      </w:r>
      <w:r>
        <w:rPr>
          <w:color w:val="1D1B11"/>
          <w:spacing w:val="-1"/>
        </w:rPr>
        <w:t>Ergonomics</w:t>
      </w:r>
      <w:r>
        <w:rPr>
          <w:color w:val="1D1B11"/>
          <w:spacing w:val="43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43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43"/>
        </w:rPr>
        <w:t xml:space="preserve"> </w:t>
      </w:r>
      <w:r>
        <w:rPr>
          <w:color w:val="1D1B11"/>
          <w:spacing w:val="-1"/>
        </w:rPr>
        <w:t>thermal</w:t>
      </w:r>
      <w:r>
        <w:rPr>
          <w:color w:val="1D1B11"/>
          <w:spacing w:val="43"/>
        </w:rPr>
        <w:t xml:space="preserve"> </w:t>
      </w:r>
      <w:r>
        <w:rPr>
          <w:color w:val="1D1B11"/>
          <w:spacing w:val="-1"/>
        </w:rPr>
        <w:t>environment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--</w:t>
      </w:r>
      <w:r>
        <w:rPr>
          <w:color w:val="1D1B11"/>
          <w:spacing w:val="46"/>
        </w:rPr>
        <w:t xml:space="preserve"> </w:t>
      </w:r>
      <w:r>
        <w:rPr>
          <w:color w:val="1D1B11"/>
          <w:spacing w:val="-1"/>
        </w:rPr>
        <w:t>Analytical</w:t>
      </w:r>
      <w:r>
        <w:rPr>
          <w:color w:val="1D1B11"/>
          <w:spacing w:val="42"/>
        </w:rPr>
        <w:t xml:space="preserve"> </w:t>
      </w:r>
      <w:r>
        <w:rPr>
          <w:color w:val="1D1B11"/>
          <w:spacing w:val="-1"/>
        </w:rPr>
        <w:t>determination</w:t>
      </w:r>
      <w:r>
        <w:rPr>
          <w:color w:val="1D1B11"/>
          <w:spacing w:val="45"/>
        </w:rPr>
        <w:t xml:space="preserve"> </w:t>
      </w:r>
      <w:r>
        <w:rPr>
          <w:color w:val="1D1B11"/>
          <w:spacing w:val="-1"/>
        </w:rPr>
        <w:t>and</w:t>
      </w:r>
      <w:r>
        <w:rPr>
          <w:color w:val="1D1B11"/>
          <w:spacing w:val="61"/>
        </w:rPr>
        <w:t xml:space="preserve"> </w:t>
      </w:r>
      <w:r>
        <w:rPr>
          <w:color w:val="1D1B11"/>
          <w:spacing w:val="-1"/>
        </w:rPr>
        <w:t>interpretation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 xml:space="preserve">of </w:t>
      </w:r>
      <w:r>
        <w:rPr>
          <w:color w:val="1D1B11"/>
          <w:spacing w:val="-2"/>
        </w:rPr>
        <w:t>heat</w:t>
      </w:r>
      <w:r>
        <w:rPr>
          <w:color w:val="1D1B11"/>
        </w:rPr>
        <w:t xml:space="preserve"> </w:t>
      </w:r>
      <w:r>
        <w:rPr>
          <w:color w:val="1D1B11"/>
          <w:spacing w:val="-2"/>
        </w:rPr>
        <w:t>stress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 xml:space="preserve">using calculation </w:t>
      </w:r>
      <w:r>
        <w:rPr>
          <w:color w:val="1D1B11"/>
        </w:rPr>
        <w:t>of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predicted heat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strain</w:t>
      </w:r>
    </w:p>
    <w:p w:rsidR="00096870" w:rsidRDefault="002A6B7E">
      <w:pPr>
        <w:pStyle w:val="BodyText"/>
        <w:spacing w:line="347" w:lineRule="auto"/>
        <w:ind w:right="547"/>
      </w:pPr>
      <w:r>
        <w:rPr>
          <w:color w:val="1D1B11"/>
          <w:spacing w:val="-1"/>
        </w:rPr>
        <w:t>ISO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8996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(2004)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(ED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2)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Ergonomics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thermal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environment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--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 xml:space="preserve">Determination </w:t>
      </w:r>
      <w:r>
        <w:rPr>
          <w:color w:val="1D1B11"/>
        </w:rPr>
        <w:t>of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metabolic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rate</w:t>
      </w:r>
      <w:r>
        <w:rPr>
          <w:color w:val="1D1B11"/>
          <w:spacing w:val="53"/>
        </w:rPr>
        <w:t xml:space="preserve"> </w:t>
      </w:r>
      <w:r>
        <w:rPr>
          <w:color w:val="1D1B11"/>
          <w:spacing w:val="-1"/>
        </w:rPr>
        <w:t>ISO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9886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(2004)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(ED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2)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Evaluation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 xml:space="preserve">of </w:t>
      </w:r>
      <w:r>
        <w:rPr>
          <w:color w:val="1D1B11"/>
          <w:spacing w:val="-1"/>
        </w:rPr>
        <w:t>thermal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 xml:space="preserve">strain </w:t>
      </w:r>
      <w:r>
        <w:rPr>
          <w:color w:val="1D1B11"/>
          <w:spacing w:val="-2"/>
        </w:rPr>
        <w:t xml:space="preserve">by </w:t>
      </w:r>
      <w:r>
        <w:rPr>
          <w:color w:val="1D1B11"/>
          <w:spacing w:val="-1"/>
        </w:rPr>
        <w:t>physiological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measurements</w:t>
      </w:r>
    </w:p>
    <w:p w:rsidR="00096870" w:rsidRDefault="002A6B7E">
      <w:pPr>
        <w:pStyle w:val="BodyText"/>
        <w:spacing w:before="0"/>
        <w:ind w:right="455"/>
        <w:jc w:val="both"/>
      </w:pPr>
      <w:r>
        <w:rPr>
          <w:color w:val="1D1B11"/>
          <w:spacing w:val="-1"/>
        </w:rPr>
        <w:t>ISO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9920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(2007)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(ED</w:t>
      </w:r>
      <w:r>
        <w:rPr>
          <w:color w:val="1D1B11"/>
          <w:spacing w:val="25"/>
        </w:rPr>
        <w:t xml:space="preserve"> </w:t>
      </w:r>
      <w:r>
        <w:rPr>
          <w:color w:val="1D1B11"/>
        </w:rPr>
        <w:t>2)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Estimation</w:t>
      </w:r>
      <w:r>
        <w:rPr>
          <w:color w:val="1D1B11"/>
          <w:spacing w:val="23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thermal</w:t>
      </w:r>
      <w:r>
        <w:rPr>
          <w:color w:val="1D1B11"/>
          <w:spacing w:val="23"/>
        </w:rPr>
        <w:t xml:space="preserve"> </w:t>
      </w:r>
      <w:r>
        <w:rPr>
          <w:color w:val="1D1B11"/>
          <w:spacing w:val="-1"/>
        </w:rPr>
        <w:t>insulation</w:t>
      </w:r>
      <w:r>
        <w:rPr>
          <w:color w:val="1D1B11"/>
          <w:spacing w:val="23"/>
        </w:rPr>
        <w:t xml:space="preserve"> </w:t>
      </w:r>
      <w:r>
        <w:rPr>
          <w:color w:val="1D1B11"/>
          <w:spacing w:val="-1"/>
        </w:rPr>
        <w:t>and</w:t>
      </w:r>
      <w:r>
        <w:rPr>
          <w:color w:val="1D1B11"/>
          <w:spacing w:val="23"/>
        </w:rPr>
        <w:t xml:space="preserve"> </w:t>
      </w:r>
      <w:r>
        <w:rPr>
          <w:color w:val="1D1B11"/>
        </w:rPr>
        <w:t>water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vapour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resistance</w:t>
      </w:r>
      <w:r>
        <w:rPr>
          <w:color w:val="1D1B11"/>
          <w:spacing w:val="25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24"/>
        </w:rPr>
        <w:t xml:space="preserve"> </w:t>
      </w:r>
      <w:r>
        <w:rPr>
          <w:color w:val="1D1B11"/>
        </w:rPr>
        <w:t>a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clothing</w:t>
      </w:r>
      <w:r>
        <w:rPr>
          <w:color w:val="1D1B11"/>
          <w:spacing w:val="69"/>
        </w:rPr>
        <w:t xml:space="preserve"> </w:t>
      </w:r>
      <w:r>
        <w:rPr>
          <w:color w:val="1D1B11"/>
          <w:spacing w:val="-1"/>
        </w:rPr>
        <w:t>ensemble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(see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also amended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version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2009)</w:t>
      </w:r>
    </w:p>
    <w:p w:rsidR="00096870" w:rsidRDefault="002A6B7E">
      <w:pPr>
        <w:pStyle w:val="BodyText"/>
        <w:spacing w:before="118"/>
        <w:ind w:right="447"/>
        <w:jc w:val="both"/>
      </w:pPr>
      <w:r>
        <w:rPr>
          <w:color w:val="1D1B11"/>
          <w:spacing w:val="-1"/>
        </w:rPr>
        <w:t>ISO</w:t>
      </w:r>
      <w:r>
        <w:rPr>
          <w:color w:val="1D1B11"/>
          <w:spacing w:val="38"/>
        </w:rPr>
        <w:t xml:space="preserve"> </w:t>
      </w:r>
      <w:r>
        <w:rPr>
          <w:color w:val="1D1B11"/>
          <w:spacing w:val="-1"/>
        </w:rPr>
        <w:t>11399</w:t>
      </w:r>
      <w:r>
        <w:rPr>
          <w:color w:val="1D1B11"/>
          <w:spacing w:val="39"/>
        </w:rPr>
        <w:t xml:space="preserve"> </w:t>
      </w:r>
      <w:r>
        <w:rPr>
          <w:color w:val="1D1B11"/>
          <w:spacing w:val="-1"/>
        </w:rPr>
        <w:t>(1995)</w:t>
      </w:r>
      <w:r>
        <w:rPr>
          <w:color w:val="1D1B11"/>
          <w:spacing w:val="39"/>
        </w:rPr>
        <w:t xml:space="preserve"> </w:t>
      </w:r>
      <w:r>
        <w:rPr>
          <w:color w:val="1D1B11"/>
          <w:spacing w:val="-1"/>
        </w:rPr>
        <w:t>(ED</w:t>
      </w:r>
      <w:r>
        <w:rPr>
          <w:color w:val="1D1B11"/>
          <w:spacing w:val="38"/>
        </w:rPr>
        <w:t xml:space="preserve"> </w:t>
      </w:r>
      <w:r>
        <w:rPr>
          <w:color w:val="1D1B11"/>
        </w:rPr>
        <w:t>1)</w:t>
      </w:r>
      <w:r>
        <w:rPr>
          <w:color w:val="1D1B11"/>
          <w:spacing w:val="39"/>
        </w:rPr>
        <w:t xml:space="preserve"> </w:t>
      </w:r>
      <w:r>
        <w:rPr>
          <w:color w:val="1D1B11"/>
          <w:spacing w:val="-1"/>
        </w:rPr>
        <w:t>Ergonomics</w:t>
      </w:r>
      <w:r>
        <w:rPr>
          <w:color w:val="1D1B11"/>
          <w:spacing w:val="36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39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38"/>
        </w:rPr>
        <w:t xml:space="preserve"> </w:t>
      </w:r>
      <w:r>
        <w:rPr>
          <w:color w:val="1D1B11"/>
          <w:spacing w:val="-1"/>
        </w:rPr>
        <w:t>thermal</w:t>
      </w:r>
      <w:r>
        <w:rPr>
          <w:color w:val="1D1B11"/>
          <w:spacing w:val="38"/>
        </w:rPr>
        <w:t xml:space="preserve"> </w:t>
      </w:r>
      <w:r>
        <w:rPr>
          <w:color w:val="1D1B11"/>
          <w:spacing w:val="-1"/>
        </w:rPr>
        <w:t>environment</w:t>
      </w:r>
      <w:r>
        <w:rPr>
          <w:color w:val="1D1B11"/>
          <w:spacing w:val="41"/>
        </w:rPr>
        <w:t xml:space="preserve"> </w:t>
      </w:r>
      <w:r>
        <w:rPr>
          <w:color w:val="1D1B11"/>
          <w:spacing w:val="-1"/>
        </w:rPr>
        <w:t>--</w:t>
      </w:r>
      <w:r>
        <w:rPr>
          <w:color w:val="1D1B11"/>
          <w:spacing w:val="35"/>
        </w:rPr>
        <w:t xml:space="preserve"> </w:t>
      </w:r>
      <w:r>
        <w:rPr>
          <w:color w:val="1D1B11"/>
          <w:spacing w:val="-1"/>
        </w:rPr>
        <w:t>Principles</w:t>
      </w:r>
      <w:r>
        <w:rPr>
          <w:color w:val="1D1B11"/>
          <w:spacing w:val="39"/>
        </w:rPr>
        <w:t xml:space="preserve"> </w:t>
      </w:r>
      <w:r>
        <w:rPr>
          <w:color w:val="1D1B11"/>
          <w:spacing w:val="-1"/>
        </w:rPr>
        <w:t>and</w:t>
      </w:r>
      <w:r>
        <w:rPr>
          <w:color w:val="1D1B11"/>
          <w:spacing w:val="38"/>
        </w:rPr>
        <w:t xml:space="preserve"> </w:t>
      </w:r>
      <w:r>
        <w:rPr>
          <w:color w:val="1D1B11"/>
          <w:spacing w:val="-1"/>
        </w:rPr>
        <w:t>application</w:t>
      </w:r>
      <w:r>
        <w:rPr>
          <w:color w:val="1D1B11"/>
          <w:spacing w:val="38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75"/>
        </w:rPr>
        <w:t xml:space="preserve"> </w:t>
      </w:r>
      <w:r>
        <w:rPr>
          <w:color w:val="1D1B11"/>
          <w:spacing w:val="-1"/>
        </w:rPr>
        <w:t>relevant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International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Standards</w:t>
      </w:r>
    </w:p>
    <w:p w:rsidR="00096870" w:rsidRDefault="002A6B7E">
      <w:pPr>
        <w:pStyle w:val="BodyText"/>
        <w:ind w:right="450"/>
        <w:jc w:val="both"/>
      </w:pPr>
      <w:r>
        <w:rPr>
          <w:color w:val="1D1B11"/>
          <w:spacing w:val="-1"/>
        </w:rPr>
        <w:t>ISO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12894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2"/>
        </w:rPr>
        <w:t>(2001)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(ED</w:t>
      </w:r>
      <w:r>
        <w:rPr>
          <w:color w:val="1D1B11"/>
          <w:spacing w:val="1"/>
        </w:rPr>
        <w:t xml:space="preserve"> </w:t>
      </w:r>
      <w:r>
        <w:rPr>
          <w:color w:val="1D1B11"/>
        </w:rPr>
        <w:t>1)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Ergonomics</w:t>
      </w:r>
      <w:r>
        <w:rPr>
          <w:color w:val="1D1B11"/>
          <w:spacing w:val="2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thermal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1"/>
        </w:rPr>
        <w:t>environment</w:t>
      </w:r>
      <w:r>
        <w:rPr>
          <w:color w:val="1D1B11"/>
          <w:spacing w:val="8"/>
        </w:rPr>
        <w:t xml:space="preserve"> </w:t>
      </w:r>
      <w:r>
        <w:rPr>
          <w:color w:val="1D1B11"/>
          <w:spacing w:val="-1"/>
        </w:rPr>
        <w:t>--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1"/>
        </w:rPr>
        <w:t>Medical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1"/>
        </w:rPr>
        <w:t>supervision</w:t>
      </w:r>
      <w:r>
        <w:rPr>
          <w:color w:val="1D1B11"/>
          <w:spacing w:val="2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2"/>
        </w:rPr>
        <w:t xml:space="preserve"> </w:t>
      </w:r>
      <w:r>
        <w:rPr>
          <w:color w:val="1D1B11"/>
          <w:spacing w:val="-1"/>
        </w:rPr>
        <w:t>individuals</w:t>
      </w:r>
      <w:r>
        <w:rPr>
          <w:color w:val="1D1B11"/>
          <w:spacing w:val="81"/>
        </w:rPr>
        <w:t xml:space="preserve"> </w:t>
      </w:r>
      <w:r>
        <w:rPr>
          <w:color w:val="1D1B11"/>
          <w:spacing w:val="-1"/>
        </w:rPr>
        <w:t>exposed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to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2"/>
        </w:rPr>
        <w:t>extreme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hot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or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cold</w:t>
      </w:r>
      <w:r>
        <w:rPr>
          <w:color w:val="1D1B11"/>
          <w:spacing w:val="-1"/>
        </w:rPr>
        <w:t xml:space="preserve"> environments</w:t>
      </w:r>
    </w:p>
    <w:p w:rsidR="00096870" w:rsidRDefault="002A6B7E">
      <w:pPr>
        <w:pStyle w:val="BodyText"/>
        <w:jc w:val="both"/>
      </w:pPr>
      <w:r>
        <w:rPr>
          <w:color w:val="1D1B11"/>
          <w:spacing w:val="-1"/>
        </w:rPr>
        <w:t>ISO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13731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(2001)</w:t>
      </w:r>
      <w:r>
        <w:rPr>
          <w:color w:val="1D1B11"/>
        </w:rPr>
        <w:t xml:space="preserve"> </w:t>
      </w:r>
      <w:r>
        <w:rPr>
          <w:color w:val="1D1B11"/>
          <w:spacing w:val="-2"/>
        </w:rPr>
        <w:t>(ED</w:t>
      </w:r>
      <w:r>
        <w:rPr>
          <w:color w:val="1D1B11"/>
          <w:spacing w:val="-1"/>
        </w:rPr>
        <w:t xml:space="preserve"> </w:t>
      </w:r>
      <w:r>
        <w:rPr>
          <w:color w:val="1D1B11"/>
        </w:rPr>
        <w:t>1)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Ergonomics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the </w:t>
      </w:r>
      <w:r>
        <w:rPr>
          <w:color w:val="1D1B11"/>
          <w:spacing w:val="-1"/>
        </w:rPr>
        <w:t>thermal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environment</w:t>
      </w:r>
      <w:r>
        <w:rPr>
          <w:color w:val="1D1B11"/>
          <w:spacing w:val="3"/>
        </w:rPr>
        <w:t xml:space="preserve"> </w:t>
      </w:r>
      <w:r>
        <w:rPr>
          <w:color w:val="1D1B11"/>
          <w:spacing w:val="-1"/>
        </w:rPr>
        <w:t>--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Vocabulary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and symbols</w:t>
      </w:r>
    </w:p>
    <w:p w:rsidR="00096870" w:rsidRDefault="002A6B7E">
      <w:pPr>
        <w:pStyle w:val="BodyText"/>
        <w:ind w:right="448"/>
        <w:jc w:val="both"/>
      </w:pPr>
      <w:r>
        <w:rPr>
          <w:color w:val="1D1B11"/>
          <w:spacing w:val="-1"/>
        </w:rPr>
        <w:t>ISO</w:t>
      </w:r>
      <w:r>
        <w:rPr>
          <w:color w:val="1D1B11"/>
          <w:spacing w:val="15"/>
        </w:rPr>
        <w:t xml:space="preserve"> </w:t>
      </w:r>
      <w:r>
        <w:rPr>
          <w:color w:val="1D1B11"/>
          <w:spacing w:val="-1"/>
        </w:rPr>
        <w:t>15265</w:t>
      </w:r>
      <w:r>
        <w:rPr>
          <w:color w:val="1D1B11"/>
          <w:spacing w:val="15"/>
        </w:rPr>
        <w:t xml:space="preserve"> </w:t>
      </w:r>
      <w:r>
        <w:rPr>
          <w:color w:val="1D1B11"/>
          <w:spacing w:val="-1"/>
        </w:rPr>
        <w:t>(2004)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(ED</w:t>
      </w:r>
      <w:r>
        <w:rPr>
          <w:color w:val="1D1B11"/>
          <w:spacing w:val="13"/>
        </w:rPr>
        <w:t xml:space="preserve"> </w:t>
      </w:r>
      <w:r>
        <w:rPr>
          <w:color w:val="1D1B11"/>
        </w:rPr>
        <w:t>1)</w:t>
      </w:r>
      <w:r>
        <w:rPr>
          <w:color w:val="1D1B11"/>
          <w:spacing w:val="15"/>
        </w:rPr>
        <w:t xml:space="preserve"> </w:t>
      </w:r>
      <w:r>
        <w:rPr>
          <w:color w:val="1D1B11"/>
          <w:spacing w:val="-1"/>
        </w:rPr>
        <w:t>Ergonomics</w:t>
      </w:r>
      <w:r>
        <w:rPr>
          <w:color w:val="1D1B11"/>
          <w:spacing w:val="12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14"/>
        </w:rPr>
        <w:t xml:space="preserve"> </w:t>
      </w:r>
      <w:r>
        <w:rPr>
          <w:color w:val="1D1B11"/>
        </w:rPr>
        <w:t>the</w:t>
      </w:r>
      <w:r>
        <w:rPr>
          <w:color w:val="1D1B11"/>
          <w:spacing w:val="12"/>
        </w:rPr>
        <w:t xml:space="preserve"> </w:t>
      </w:r>
      <w:r>
        <w:rPr>
          <w:color w:val="1D1B11"/>
          <w:spacing w:val="-1"/>
        </w:rPr>
        <w:t>thermal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environment</w:t>
      </w:r>
      <w:r>
        <w:rPr>
          <w:color w:val="1D1B11"/>
          <w:spacing w:val="17"/>
        </w:rPr>
        <w:t xml:space="preserve"> </w:t>
      </w:r>
      <w:r>
        <w:rPr>
          <w:rFonts w:cs="Calibri"/>
          <w:color w:val="1D1B11"/>
        </w:rPr>
        <w:t>–</w:t>
      </w:r>
      <w:r>
        <w:rPr>
          <w:rFonts w:cs="Calibri"/>
          <w:color w:val="1D1B11"/>
          <w:spacing w:val="15"/>
        </w:rPr>
        <w:t xml:space="preserve"> </w:t>
      </w:r>
      <w:r>
        <w:rPr>
          <w:color w:val="1D1B11"/>
        </w:rPr>
        <w:t>Risk</w:t>
      </w:r>
      <w:r>
        <w:rPr>
          <w:color w:val="1D1B11"/>
          <w:spacing w:val="15"/>
        </w:rPr>
        <w:t xml:space="preserve"> </w:t>
      </w:r>
      <w:r>
        <w:rPr>
          <w:color w:val="1D1B11"/>
          <w:spacing w:val="-1"/>
        </w:rPr>
        <w:t>assessment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strategy</w:t>
      </w:r>
      <w:r>
        <w:rPr>
          <w:color w:val="1D1B11"/>
          <w:spacing w:val="15"/>
        </w:rPr>
        <w:t xml:space="preserve"> </w:t>
      </w:r>
      <w:r>
        <w:rPr>
          <w:color w:val="1D1B11"/>
          <w:spacing w:val="-1"/>
        </w:rPr>
        <w:t>for</w:t>
      </w:r>
      <w:r>
        <w:rPr>
          <w:color w:val="1D1B11"/>
          <w:spacing w:val="14"/>
        </w:rPr>
        <w:t xml:space="preserve"> </w:t>
      </w:r>
      <w:r>
        <w:rPr>
          <w:color w:val="1D1B11"/>
          <w:spacing w:val="-1"/>
        </w:rPr>
        <w:t>the</w:t>
      </w:r>
      <w:r>
        <w:rPr>
          <w:color w:val="1D1B11"/>
          <w:spacing w:val="43"/>
        </w:rPr>
        <w:t xml:space="preserve"> </w:t>
      </w:r>
      <w:r>
        <w:rPr>
          <w:color w:val="1D1B11"/>
          <w:spacing w:val="-1"/>
        </w:rPr>
        <w:t>prevention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 xml:space="preserve">of </w:t>
      </w:r>
      <w:r>
        <w:rPr>
          <w:color w:val="1D1B11"/>
          <w:spacing w:val="-1"/>
        </w:rPr>
        <w:t>stress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or </w:t>
      </w:r>
      <w:r>
        <w:rPr>
          <w:color w:val="1D1B11"/>
          <w:spacing w:val="-1"/>
        </w:rPr>
        <w:t>discomfort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in </w:t>
      </w:r>
      <w:r>
        <w:rPr>
          <w:color w:val="1D1B11"/>
          <w:spacing w:val="-1"/>
        </w:rPr>
        <w:t>thermal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working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conditions.</w:t>
      </w:r>
    </w:p>
    <w:p w:rsidR="00096870" w:rsidRDefault="00096870">
      <w:pPr>
        <w:jc w:val="both"/>
      </w:pPr>
    </w:p>
    <w:p w:rsidR="00096870" w:rsidRDefault="002A6B7E">
      <w:pPr>
        <w:pStyle w:val="BodyText"/>
        <w:spacing w:before="31"/>
        <w:ind w:left="452" w:right="467"/>
      </w:pPr>
      <w:r>
        <w:rPr>
          <w:color w:val="1D1B11"/>
          <w:spacing w:val="-1"/>
        </w:rPr>
        <w:t>Malchaire</w:t>
      </w:r>
      <w:r>
        <w:rPr>
          <w:color w:val="1D1B11"/>
          <w:spacing w:val="25"/>
        </w:rPr>
        <w:t xml:space="preserve"> </w:t>
      </w:r>
      <w:r>
        <w:rPr>
          <w:color w:val="1D1B11"/>
          <w:spacing w:val="-1"/>
        </w:rPr>
        <w:t>JB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(1976)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Evaluation</w:t>
      </w:r>
      <w:r>
        <w:rPr>
          <w:color w:val="1D1B11"/>
          <w:spacing w:val="23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natural</w:t>
      </w:r>
      <w:r>
        <w:rPr>
          <w:color w:val="1D1B11"/>
          <w:spacing w:val="23"/>
        </w:rPr>
        <w:t xml:space="preserve"> </w:t>
      </w:r>
      <w:r>
        <w:rPr>
          <w:color w:val="1D1B11"/>
        </w:rPr>
        <w:t>wet</w:t>
      </w:r>
      <w:r>
        <w:rPr>
          <w:color w:val="1D1B11"/>
          <w:spacing w:val="25"/>
        </w:rPr>
        <w:t xml:space="preserve"> </w:t>
      </w:r>
      <w:r>
        <w:rPr>
          <w:color w:val="1D1B11"/>
          <w:spacing w:val="-1"/>
        </w:rPr>
        <w:t>bulb</w:t>
      </w:r>
      <w:r>
        <w:rPr>
          <w:color w:val="1D1B11"/>
          <w:spacing w:val="23"/>
        </w:rPr>
        <w:t xml:space="preserve"> </w:t>
      </w:r>
      <w:r>
        <w:rPr>
          <w:color w:val="1D1B11"/>
          <w:spacing w:val="-1"/>
        </w:rPr>
        <w:t>and</w:t>
      </w:r>
      <w:r>
        <w:rPr>
          <w:color w:val="1D1B11"/>
          <w:spacing w:val="23"/>
        </w:rPr>
        <w:t xml:space="preserve"> </w:t>
      </w:r>
      <w:r>
        <w:rPr>
          <w:color w:val="1D1B11"/>
        </w:rPr>
        <w:t>wet</w:t>
      </w:r>
      <w:r>
        <w:rPr>
          <w:color w:val="1D1B11"/>
          <w:spacing w:val="25"/>
        </w:rPr>
        <w:t xml:space="preserve"> </w:t>
      </w:r>
      <w:r>
        <w:rPr>
          <w:color w:val="1D1B11"/>
          <w:spacing w:val="-1"/>
        </w:rPr>
        <w:t>globe</w:t>
      </w:r>
      <w:r>
        <w:rPr>
          <w:color w:val="1D1B11"/>
          <w:spacing w:val="24"/>
        </w:rPr>
        <w:t xml:space="preserve"> </w:t>
      </w:r>
      <w:r>
        <w:rPr>
          <w:color w:val="1D1B11"/>
          <w:spacing w:val="-1"/>
        </w:rPr>
        <w:t>thermometers.</w:t>
      </w:r>
      <w:r>
        <w:rPr>
          <w:color w:val="1D1B11"/>
          <w:spacing w:val="23"/>
        </w:rPr>
        <w:t xml:space="preserve"> </w:t>
      </w:r>
      <w:r>
        <w:rPr>
          <w:color w:val="1D1B11"/>
          <w:spacing w:val="-1"/>
        </w:rPr>
        <w:t>Ann</w:t>
      </w:r>
      <w:r>
        <w:rPr>
          <w:color w:val="1D1B11"/>
          <w:spacing w:val="23"/>
        </w:rPr>
        <w:t xml:space="preserve"> </w:t>
      </w:r>
      <w:r>
        <w:rPr>
          <w:color w:val="1D1B11"/>
          <w:spacing w:val="-1"/>
        </w:rPr>
        <w:t>Occup</w:t>
      </w:r>
      <w:r>
        <w:rPr>
          <w:color w:val="1D1B11"/>
          <w:spacing w:val="23"/>
        </w:rPr>
        <w:t xml:space="preserve"> </w:t>
      </w:r>
      <w:r>
        <w:rPr>
          <w:color w:val="1D1B11"/>
          <w:spacing w:val="-1"/>
        </w:rPr>
        <w:t>Hyg;</w:t>
      </w:r>
      <w:r>
        <w:rPr>
          <w:color w:val="1D1B11"/>
          <w:spacing w:val="73"/>
        </w:rPr>
        <w:t xml:space="preserve"> </w:t>
      </w:r>
      <w:r>
        <w:rPr>
          <w:color w:val="1D1B11"/>
          <w:spacing w:val="-1"/>
        </w:rPr>
        <w:t>19(3-4),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251-58.</w:t>
      </w:r>
    </w:p>
    <w:p w:rsidR="008A43A9" w:rsidRDefault="008A43A9">
      <w:pPr>
        <w:pStyle w:val="BodyText"/>
        <w:ind w:left="452" w:right="766"/>
        <w:rPr>
          <w:rFonts w:cs="Arial"/>
          <w:lang w:eastAsia="ja-JP"/>
        </w:rPr>
      </w:pPr>
      <w:r w:rsidRPr="008A43A9">
        <w:rPr>
          <w:rFonts w:cs="Arial"/>
          <w:lang w:eastAsia="ja-JP"/>
        </w:rPr>
        <w:t>McIntyre D.A. 1980. Indoor climate. London, UK: Applied Science Publisher</w:t>
      </w:r>
    </w:p>
    <w:p w:rsidR="009210D5" w:rsidRPr="008A43A9" w:rsidRDefault="009210D5">
      <w:pPr>
        <w:pStyle w:val="BodyText"/>
        <w:ind w:left="452" w:right="766"/>
        <w:rPr>
          <w:color w:val="1D1B11"/>
          <w:spacing w:val="-1"/>
        </w:rPr>
      </w:pPr>
      <w:r w:rsidRPr="009210D5">
        <w:rPr>
          <w:color w:val="1D1B11"/>
          <w:spacing w:val="-1"/>
        </w:rPr>
        <w:t xml:space="preserve">NIOSH. (2016). Criteria for a Recommended Standard: Occupational Exposure to Heath and </w:t>
      </w:r>
      <w:r w:rsidR="000D1EBE">
        <w:rPr>
          <w:color w:val="1D1B11"/>
          <w:spacing w:val="-1"/>
        </w:rPr>
        <w:t>Hot Environments. NIOSH, Cincinnati (USA)</w:t>
      </w:r>
      <w:r w:rsidRPr="009210D5">
        <w:rPr>
          <w:color w:val="1D1B11"/>
          <w:spacing w:val="-1"/>
        </w:rPr>
        <w:t>: DHHS (NIOSH)</w:t>
      </w:r>
      <w:r>
        <w:rPr>
          <w:color w:val="1D1B11"/>
          <w:spacing w:val="-1"/>
        </w:rPr>
        <w:t xml:space="preserve"> 2016-</w:t>
      </w:r>
      <w:r w:rsidR="000D1EBE">
        <w:rPr>
          <w:color w:val="1D1B11"/>
          <w:spacing w:val="-1"/>
        </w:rPr>
        <w:t>106.</w:t>
      </w:r>
    </w:p>
    <w:p w:rsidR="00096870" w:rsidRDefault="002A6B7E">
      <w:pPr>
        <w:pStyle w:val="BodyText"/>
        <w:ind w:left="452" w:right="766"/>
        <w:rPr>
          <w:color w:val="1D1B11"/>
          <w:spacing w:val="-1"/>
        </w:rPr>
      </w:pPr>
      <w:r>
        <w:rPr>
          <w:color w:val="1D1B11"/>
          <w:spacing w:val="-1"/>
        </w:rPr>
        <w:t>Parsons</w:t>
      </w:r>
      <w:r>
        <w:rPr>
          <w:color w:val="1D1B11"/>
        </w:rPr>
        <w:t xml:space="preserve"> K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C </w:t>
      </w:r>
      <w:r>
        <w:rPr>
          <w:color w:val="1D1B11"/>
          <w:spacing w:val="-1"/>
        </w:rPr>
        <w:t>(2014)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Human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Thermal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Environments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CRC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Press,</w:t>
      </w:r>
      <w:r>
        <w:rPr>
          <w:color w:val="1D1B11"/>
          <w:spacing w:val="1"/>
        </w:rPr>
        <w:t xml:space="preserve"> </w:t>
      </w:r>
      <w:r>
        <w:rPr>
          <w:color w:val="1D1B11"/>
          <w:spacing w:val="-1"/>
        </w:rPr>
        <w:t>Taylor</w:t>
      </w:r>
      <w:r>
        <w:rPr>
          <w:color w:val="1D1B11"/>
        </w:rPr>
        <w:t xml:space="preserve"> and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Francis,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>ISBN</w:t>
      </w:r>
      <w:r>
        <w:rPr>
          <w:color w:val="1D1B11"/>
          <w:spacing w:val="-1"/>
        </w:rPr>
        <w:t xml:space="preserve"> 978-1-4665-</w:t>
      </w:r>
      <w:r>
        <w:rPr>
          <w:color w:val="1D1B11"/>
          <w:spacing w:val="71"/>
        </w:rPr>
        <w:t xml:space="preserve"> </w:t>
      </w:r>
      <w:r>
        <w:rPr>
          <w:color w:val="1D1B11"/>
          <w:spacing w:val="-1"/>
        </w:rPr>
        <w:t>9599-6</w:t>
      </w:r>
    </w:p>
    <w:p w:rsidR="00331BBD" w:rsidRPr="00331BBD" w:rsidRDefault="00331BBD" w:rsidP="00331BBD">
      <w:pPr>
        <w:pStyle w:val="ISOSecretObservations"/>
        <w:spacing w:before="60" w:after="60"/>
        <w:ind w:left="452"/>
        <w:rPr>
          <w:rFonts w:asciiTheme="minorHAnsi" w:hAnsiTheme="minorHAnsi" w:cstheme="minorHAnsi"/>
          <w:sz w:val="22"/>
          <w:szCs w:val="22"/>
          <w:lang w:val="en-US" w:eastAsia="ja-JP"/>
        </w:rPr>
      </w:pPr>
      <w:r w:rsidRPr="00331BBD">
        <w:rPr>
          <w:rFonts w:asciiTheme="minorHAnsi" w:hAnsiTheme="minorHAnsi" w:cstheme="minorHAnsi"/>
          <w:sz w:val="22"/>
          <w:szCs w:val="22"/>
          <w:lang w:val="en-US" w:eastAsia="ja-JP"/>
        </w:rPr>
        <w:t>Sullivan CD, Gorton RL. (1976) A method of calculation of WBGT from environmental factors. ASHRAE Trans; 82: 279–92.</w:t>
      </w:r>
    </w:p>
    <w:p w:rsidR="00096870" w:rsidRDefault="002A6B7E" w:rsidP="00282683">
      <w:pPr>
        <w:pStyle w:val="BodyText"/>
        <w:ind w:left="452" w:right="468"/>
        <w:rPr>
          <w:color w:val="1D1B11"/>
          <w:spacing w:val="-1"/>
        </w:rPr>
      </w:pPr>
      <w:r>
        <w:rPr>
          <w:color w:val="1D1B11"/>
          <w:spacing w:val="-1"/>
        </w:rPr>
        <w:t>Yaglou CP,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Minard D,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1957,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Control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 xml:space="preserve">of </w:t>
      </w:r>
      <w:r>
        <w:rPr>
          <w:color w:val="1D1B11"/>
          <w:spacing w:val="-1"/>
        </w:rPr>
        <w:t>Heat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Casualties</w:t>
      </w:r>
      <w:r>
        <w:rPr>
          <w:color w:val="1D1B11"/>
          <w:spacing w:val="1"/>
        </w:rPr>
        <w:t xml:space="preserve"> </w:t>
      </w:r>
      <w:r>
        <w:rPr>
          <w:color w:val="1D1B11"/>
        </w:rPr>
        <w:t xml:space="preserve">at </w:t>
      </w:r>
      <w:r>
        <w:rPr>
          <w:color w:val="1D1B11"/>
          <w:spacing w:val="-1"/>
        </w:rPr>
        <w:t>Military</w:t>
      </w:r>
      <w:r>
        <w:rPr>
          <w:color w:val="1D1B11"/>
          <w:spacing w:val="-2"/>
        </w:rPr>
        <w:t xml:space="preserve"> </w:t>
      </w:r>
      <w:r>
        <w:rPr>
          <w:color w:val="1D1B11"/>
          <w:spacing w:val="-1"/>
        </w:rPr>
        <w:t>training Centers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AMA,</w:t>
      </w:r>
      <w:r>
        <w:rPr>
          <w:color w:val="1D1B11"/>
          <w:spacing w:val="-1"/>
        </w:rPr>
        <w:t xml:space="preserve"> Archives</w:t>
      </w:r>
      <w:r>
        <w:rPr>
          <w:color w:val="1D1B11"/>
          <w:spacing w:val="-2"/>
        </w:rPr>
        <w:t xml:space="preserve"> </w:t>
      </w:r>
      <w:r>
        <w:rPr>
          <w:color w:val="1D1B11"/>
        </w:rPr>
        <w:t>of</w:t>
      </w:r>
      <w:r>
        <w:rPr>
          <w:color w:val="1D1B11"/>
          <w:spacing w:val="67"/>
        </w:rPr>
        <w:t xml:space="preserve"> </w:t>
      </w:r>
      <w:r>
        <w:rPr>
          <w:color w:val="1D1B11"/>
          <w:spacing w:val="-1"/>
        </w:rPr>
        <w:t>Industrial Health;</w:t>
      </w:r>
      <w:r>
        <w:rPr>
          <w:color w:val="1D1B11"/>
        </w:rPr>
        <w:t xml:space="preserve"> </w:t>
      </w:r>
      <w:r>
        <w:rPr>
          <w:color w:val="1D1B11"/>
          <w:spacing w:val="-1"/>
        </w:rPr>
        <w:t>no.</w:t>
      </w:r>
      <w:r>
        <w:rPr>
          <w:color w:val="1D1B11"/>
          <w:spacing w:val="-3"/>
        </w:rPr>
        <w:t xml:space="preserve"> </w:t>
      </w:r>
      <w:r>
        <w:rPr>
          <w:color w:val="1D1B11"/>
        </w:rPr>
        <w:t xml:space="preserve">16, </w:t>
      </w:r>
      <w:r>
        <w:rPr>
          <w:color w:val="1D1B11"/>
          <w:spacing w:val="-1"/>
        </w:rPr>
        <w:t>p.</w:t>
      </w:r>
      <w:r>
        <w:rPr>
          <w:color w:val="1D1B11"/>
          <w:spacing w:val="-3"/>
        </w:rPr>
        <w:t xml:space="preserve"> </w:t>
      </w:r>
      <w:r>
        <w:rPr>
          <w:color w:val="1D1B11"/>
          <w:spacing w:val="-1"/>
        </w:rPr>
        <w:t>302.</w:t>
      </w:r>
    </w:p>
    <w:sectPr w:rsidR="00096870">
      <w:pgSz w:w="11910" w:h="16840"/>
      <w:pgMar w:top="1060" w:right="680" w:bottom="720" w:left="1260" w:header="0" w:footer="52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69F" w:rsidRDefault="0048569F">
      <w:r>
        <w:separator/>
      </w:r>
    </w:p>
  </w:endnote>
  <w:endnote w:type="continuationSeparator" w:id="0">
    <w:p w:rsidR="0048569F" w:rsidRDefault="00485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222" w:rsidRDefault="00F26222">
    <w:pPr>
      <w:spacing w:line="14" w:lineRule="auto"/>
      <w:rPr>
        <w:sz w:val="18"/>
        <w:szCs w:val="18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503276744" behindDoc="1" locked="0" layoutInCell="1" allowOverlap="1" wp14:anchorId="4CAE7256" wp14:editId="5B651FD0">
              <wp:simplePos x="0" y="0"/>
              <wp:positionH relativeFrom="page">
                <wp:posOffset>477520</wp:posOffset>
              </wp:positionH>
              <wp:positionV relativeFrom="page">
                <wp:posOffset>10229850</wp:posOffset>
              </wp:positionV>
              <wp:extent cx="191135" cy="152400"/>
              <wp:effectExtent l="1270" t="0" r="0" b="0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6222" w:rsidRDefault="00F26222">
                          <w:pPr>
                            <w:spacing w:line="224" w:lineRule="exact"/>
                            <w:ind w:left="4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color w:val="1D1B11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82496">
                            <w:rPr>
                              <w:rFonts w:ascii="Arial"/>
                              <w:noProof/>
                              <w:color w:val="1D1B11"/>
                              <w:sz w:val="20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AE725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37.6pt;margin-top:805.5pt;width:15.05pt;height:12pt;z-index:-39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" filled="f" stroked="f">
              <v:textbox inset="0,0,0,0">
                <w:txbxContent>
                  <w:p w:rsidR="00F26222" w:rsidRDefault="00F26222">
                    <w:pPr>
                      <w:spacing w:line="224" w:lineRule="exact"/>
                      <w:ind w:left="4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color w:val="1D1B11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82496">
                      <w:rPr>
                        <w:rFonts w:ascii="Arial"/>
                        <w:noProof/>
                        <w:color w:val="1D1B11"/>
                        <w:sz w:val="20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503276768" behindDoc="1" locked="0" layoutInCell="1" allowOverlap="1" wp14:anchorId="51824ED8" wp14:editId="0F179DF9">
              <wp:simplePos x="0" y="0"/>
              <wp:positionH relativeFrom="page">
                <wp:posOffset>5226050</wp:posOffset>
              </wp:positionH>
              <wp:positionV relativeFrom="page">
                <wp:posOffset>10249535</wp:posOffset>
              </wp:positionV>
              <wp:extent cx="1484630" cy="127635"/>
              <wp:effectExtent l="0" t="635" r="4445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463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6222" w:rsidRDefault="00F26222">
                          <w:pPr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© ISO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2014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–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All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 xml:space="preserve"> rights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>reserved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824ED8" id="Text Box 5" o:spid="_x0000_s1031" type="#_x0000_t202" style="position:absolute;margin-left:411.5pt;margin-top:807.05pt;width:116.9pt;height:10.05pt;z-index:-3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" filled="f" stroked="f">
              <v:textbox inset="0,0,0,0">
                <w:txbxContent>
                  <w:p w:rsidR="00F26222" w:rsidRDefault="00F26222">
                    <w:pPr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© ISO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2014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–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All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 xml:space="preserve"> rights</w:t>
                    </w:r>
                    <w:r>
                      <w:rPr>
                        <w:rFonts w:ascii="Arial" w:eastAsia="Arial" w:hAnsi="Arial" w:cs="Arial"/>
                        <w:spacing w:val="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>reserved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222" w:rsidRDefault="00F26222">
    <w:pPr>
      <w:spacing w:line="14" w:lineRule="auto"/>
      <w:rPr>
        <w:sz w:val="20"/>
        <w:szCs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503276696" behindDoc="1" locked="0" layoutInCell="1" allowOverlap="1" wp14:anchorId="18140358" wp14:editId="52D10F0D">
              <wp:simplePos x="0" y="0"/>
              <wp:positionH relativeFrom="page">
                <wp:posOffset>6954520</wp:posOffset>
              </wp:positionH>
              <wp:positionV relativeFrom="page">
                <wp:posOffset>10218420</wp:posOffset>
              </wp:positionV>
              <wp:extent cx="128905" cy="165735"/>
              <wp:effectExtent l="1270" t="0" r="3175" b="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9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6222" w:rsidRDefault="00F26222">
                          <w:pPr>
                            <w:spacing w:line="246" w:lineRule="exact"/>
                            <w:ind w:left="4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82496">
                            <w:rPr>
                              <w:rFonts w:ascii="Arial"/>
                              <w:b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140358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2" type="#_x0000_t202" style="position:absolute;margin-left:547.6pt;margin-top:804.6pt;width:10.15pt;height:13.05pt;z-index:-39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BfdrwIAAK8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" filled="f" stroked="f">
              <v:textbox inset="0,0,0,0">
                <w:txbxContent>
                  <w:p w:rsidR="00F26222" w:rsidRDefault="00F26222">
                    <w:pPr>
                      <w:spacing w:line="246" w:lineRule="exact"/>
                      <w:ind w:left="40"/>
                      <w:rPr>
                        <w:rFonts w:ascii="Arial" w:eastAsia="Arial" w:hAnsi="Arial" w:cs="Arial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82496">
                      <w:rPr>
                        <w:rFonts w:ascii="Arial"/>
                        <w:b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503276720" behindDoc="1" locked="0" layoutInCell="1" allowOverlap="1" wp14:anchorId="393B3586" wp14:editId="2F811A51">
              <wp:simplePos x="0" y="0"/>
              <wp:positionH relativeFrom="page">
                <wp:posOffset>851535</wp:posOffset>
              </wp:positionH>
              <wp:positionV relativeFrom="page">
                <wp:posOffset>10249535</wp:posOffset>
              </wp:positionV>
              <wp:extent cx="1483995" cy="127635"/>
              <wp:effectExtent l="3810" t="635" r="0" b="0"/>
              <wp:wrapNone/>
              <wp:docPr id="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399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6222" w:rsidRDefault="00F26222">
                          <w:pPr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© ISO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2015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 –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All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 xml:space="preserve"> rights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>reserved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B3586" id="Text Box 7" o:spid="_x0000_s1033" type="#_x0000_t202" style="position:absolute;margin-left:67.05pt;margin-top:807.05pt;width:116.85pt;height:10.05pt;z-index:-3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JLKsAIAALA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" filled="f" stroked="f">
              <v:textbox inset="0,0,0,0">
                <w:txbxContent>
                  <w:p w:rsidR="00F26222" w:rsidRDefault="00F26222">
                    <w:pPr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© ISO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2015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 –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All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 xml:space="preserve"> rights</w:t>
                    </w:r>
                    <w:r>
                      <w:rPr>
                        <w:rFonts w:ascii="Arial" w:eastAsia="Arial" w:hAnsi="Arial" w:cs="Arial"/>
                        <w:spacing w:val="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>reserved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222" w:rsidRDefault="00F26222">
    <w:pPr>
      <w:spacing w:line="14" w:lineRule="auto"/>
      <w:rPr>
        <w:sz w:val="20"/>
        <w:szCs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503276840" behindDoc="1" locked="0" layoutInCell="1" allowOverlap="1" wp14:anchorId="06DB5797" wp14:editId="27BBFE3E">
              <wp:simplePos x="0" y="0"/>
              <wp:positionH relativeFrom="page">
                <wp:posOffset>477520</wp:posOffset>
              </wp:positionH>
              <wp:positionV relativeFrom="page">
                <wp:posOffset>10229850</wp:posOffset>
              </wp:positionV>
              <wp:extent cx="121285" cy="152400"/>
              <wp:effectExtent l="1270" t="0" r="127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6222" w:rsidRDefault="00F26222">
                          <w:pPr>
                            <w:spacing w:line="224" w:lineRule="exact"/>
                            <w:ind w:left="4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color w:val="1D1B11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82496">
                            <w:rPr>
                              <w:rFonts w:ascii="Arial"/>
                              <w:noProof/>
                              <w:color w:val="1D1B11"/>
                              <w:sz w:val="20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DB579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margin-left:37.6pt;margin-top:805.5pt;width:9.55pt;height:12pt;z-index:-39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" filled="f" stroked="f">
              <v:textbox inset="0,0,0,0">
                <w:txbxContent>
                  <w:p w:rsidR="00F26222" w:rsidRDefault="00F26222">
                    <w:pPr>
                      <w:spacing w:line="224" w:lineRule="exact"/>
                      <w:ind w:left="4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color w:val="1D1B11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82496">
                      <w:rPr>
                        <w:rFonts w:ascii="Arial"/>
                        <w:noProof/>
                        <w:color w:val="1D1B11"/>
                        <w:sz w:val="20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503276864" behindDoc="1" locked="0" layoutInCell="1" allowOverlap="1" wp14:anchorId="721567D0" wp14:editId="3A3C87DB">
              <wp:simplePos x="0" y="0"/>
              <wp:positionH relativeFrom="page">
                <wp:posOffset>5226050</wp:posOffset>
              </wp:positionH>
              <wp:positionV relativeFrom="page">
                <wp:posOffset>10249535</wp:posOffset>
              </wp:positionV>
              <wp:extent cx="1484630" cy="127635"/>
              <wp:effectExtent l="0" t="635" r="4445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463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6222" w:rsidRDefault="00F26222">
                          <w:pPr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© ISO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2014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–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All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 xml:space="preserve"> rights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>reserved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1567D0" id="Text Box 1" o:spid="_x0000_s1035" type="#_x0000_t202" style="position:absolute;margin-left:411.5pt;margin-top:807.05pt;width:116.9pt;height:10.05pt;z-index:-3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" filled="f" stroked="f">
              <v:textbox inset="0,0,0,0">
                <w:txbxContent>
                  <w:p w:rsidR="00F26222" w:rsidRDefault="00F26222">
                    <w:pPr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© ISO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2014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–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All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 xml:space="preserve"> rights</w:t>
                    </w:r>
                    <w:r>
                      <w:rPr>
                        <w:rFonts w:ascii="Arial" w:eastAsia="Arial" w:hAnsi="Arial" w:cs="Arial"/>
                        <w:spacing w:val="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>reserved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222" w:rsidRDefault="00F26222">
    <w:pPr>
      <w:spacing w:line="14" w:lineRule="auto"/>
      <w:rPr>
        <w:sz w:val="20"/>
        <w:szCs w:val="20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503276792" behindDoc="1" locked="0" layoutInCell="1" allowOverlap="1" wp14:anchorId="3F34A89C" wp14:editId="62355085">
              <wp:simplePos x="0" y="0"/>
              <wp:positionH relativeFrom="page">
                <wp:posOffset>6876415</wp:posOffset>
              </wp:positionH>
              <wp:positionV relativeFrom="page">
                <wp:posOffset>10218420</wp:posOffset>
              </wp:positionV>
              <wp:extent cx="207010" cy="165735"/>
              <wp:effectExtent l="0" t="0" r="3175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0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6222" w:rsidRDefault="00F26222">
                          <w:pPr>
                            <w:spacing w:line="246" w:lineRule="exact"/>
                            <w:ind w:left="4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82496">
                            <w:rPr>
                              <w:rFonts w:ascii="Arial"/>
                              <w:b/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34A89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6" type="#_x0000_t202" style="position:absolute;margin-left:541.45pt;margin-top:804.6pt;width:16.3pt;height:13.05pt;z-index:-39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cZrrwIAAK8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" filled="f" stroked="f">
              <v:textbox inset="0,0,0,0">
                <w:txbxContent>
                  <w:p w:rsidR="00F26222" w:rsidRDefault="00F26222">
                    <w:pPr>
                      <w:spacing w:line="246" w:lineRule="exact"/>
                      <w:ind w:left="40"/>
                      <w:rPr>
                        <w:rFonts w:ascii="Arial" w:eastAsia="Arial" w:hAnsi="Arial" w:cs="Arial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82496">
                      <w:rPr>
                        <w:rFonts w:ascii="Arial"/>
                        <w:b/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503276816" behindDoc="1" locked="0" layoutInCell="1" allowOverlap="1" wp14:anchorId="325EF514" wp14:editId="7FECD648">
              <wp:simplePos x="0" y="0"/>
              <wp:positionH relativeFrom="page">
                <wp:posOffset>851535</wp:posOffset>
              </wp:positionH>
              <wp:positionV relativeFrom="page">
                <wp:posOffset>10249535</wp:posOffset>
              </wp:positionV>
              <wp:extent cx="1483995" cy="127635"/>
              <wp:effectExtent l="3810" t="635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399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6222" w:rsidRDefault="00F26222">
                          <w:pPr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© ISO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2014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 –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All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 xml:space="preserve"> rights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>reserved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5EF514" id="Text Box 3" o:spid="_x0000_s1037" type="#_x0000_t202" style="position:absolute;margin-left:67.05pt;margin-top:807.05pt;width:116.85pt;height:10.05pt;z-index:-3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0VPsAIAALA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" filled="f" stroked="f">
              <v:textbox inset="0,0,0,0">
                <w:txbxContent>
                  <w:p w:rsidR="00F26222" w:rsidRDefault="00F26222">
                    <w:pPr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© ISO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2014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 –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All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 xml:space="preserve"> rights</w:t>
                    </w:r>
                    <w:r>
                      <w:rPr>
                        <w:rFonts w:ascii="Arial" w:eastAsia="Arial" w:hAnsi="Arial" w:cs="Arial"/>
                        <w:spacing w:val="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>reserved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69F" w:rsidRDefault="0048569F">
      <w:r>
        <w:separator/>
      </w:r>
    </w:p>
  </w:footnote>
  <w:footnote w:type="continuationSeparator" w:id="0">
    <w:p w:rsidR="0048569F" w:rsidRDefault="00485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A2172"/>
    <w:multiLevelType w:val="multilevel"/>
    <w:tmpl w:val="9C585F8E"/>
    <w:lvl w:ilvl="0">
      <w:start w:val="9"/>
      <w:numFmt w:val="decimal"/>
      <w:lvlText w:val="%1"/>
      <w:lvlJc w:val="left"/>
      <w:pPr>
        <w:ind w:left="854" w:hanging="402"/>
        <w:jc w:val="left"/>
      </w:pPr>
      <w:rPr>
        <w:rFonts w:ascii="Calibri" w:eastAsia="Calibri" w:hAnsi="Calibri" w:hint="default"/>
        <w:b/>
        <w:bCs/>
        <w:color w:val="1D1B11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452" w:hanging="333"/>
        <w:jc w:val="left"/>
      </w:pPr>
      <w:rPr>
        <w:rFonts w:ascii="Calibri" w:eastAsia="Calibri" w:hAnsi="Calibri" w:hint="default"/>
        <w:b/>
        <w:bCs/>
        <w:color w:val="1D1B11"/>
        <w:sz w:val="22"/>
        <w:szCs w:val="22"/>
      </w:rPr>
    </w:lvl>
    <w:lvl w:ilvl="2">
      <w:start w:val="1"/>
      <w:numFmt w:val="bullet"/>
      <w:lvlText w:val="•"/>
      <w:lvlJc w:val="left"/>
      <w:pPr>
        <w:ind w:left="1868" w:hanging="33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3" w:hanging="3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8" w:hanging="3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2" w:hanging="3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27" w:hanging="3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2" w:hanging="3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57" w:hanging="333"/>
      </w:pPr>
      <w:rPr>
        <w:rFonts w:hint="default"/>
      </w:rPr>
    </w:lvl>
  </w:abstractNum>
  <w:abstractNum w:abstractNumId="1" w15:restartNumberingAfterBreak="0">
    <w:nsid w:val="14BD4087"/>
    <w:multiLevelType w:val="multilevel"/>
    <w:tmpl w:val="43CA2D24"/>
    <w:lvl w:ilvl="0">
      <w:start w:val="1"/>
      <w:numFmt w:val="decimal"/>
      <w:lvlText w:val="%1"/>
      <w:lvlJc w:val="left"/>
      <w:pPr>
        <w:ind w:left="452" w:hanging="402"/>
        <w:jc w:val="left"/>
      </w:pPr>
      <w:rPr>
        <w:rFonts w:ascii="Calibri" w:eastAsia="Calibri" w:hAnsi="Calibri" w:hint="default"/>
        <w:b/>
        <w:bCs/>
        <w:i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985" w:hanging="333"/>
        <w:jc w:val="left"/>
      </w:pPr>
      <w:rPr>
        <w:rFonts w:ascii="Calibri" w:eastAsia="Calibri" w:hAnsi="Calibri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pPr>
        <w:ind w:left="985" w:hanging="33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10" w:hanging="3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35" w:hanging="3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60" w:hanging="3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5" w:hanging="3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10" w:hanging="3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6" w:hanging="333"/>
      </w:pPr>
      <w:rPr>
        <w:rFonts w:hint="default"/>
      </w:rPr>
    </w:lvl>
  </w:abstractNum>
  <w:abstractNum w:abstractNumId="2" w15:restartNumberingAfterBreak="0">
    <w:nsid w:val="313C7D65"/>
    <w:multiLevelType w:val="multilevel"/>
    <w:tmpl w:val="4A76EB30"/>
    <w:lvl w:ilvl="0">
      <w:start w:val="2"/>
      <w:numFmt w:val="upperLetter"/>
      <w:lvlText w:val="%1"/>
      <w:lvlJc w:val="left"/>
      <w:pPr>
        <w:ind w:left="452" w:hanging="3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2" w:hanging="343"/>
        <w:jc w:val="left"/>
      </w:pPr>
      <w:rPr>
        <w:rFonts w:ascii="Calibri" w:eastAsia="Calibri" w:hAnsi="Calibri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pPr>
        <w:ind w:left="2359" w:hanging="3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2" w:hanging="3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66" w:hanging="3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19" w:hanging="3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72" w:hanging="3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26" w:hanging="3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79" w:hanging="343"/>
      </w:pPr>
      <w:rPr>
        <w:rFonts w:hint="default"/>
      </w:rPr>
    </w:lvl>
  </w:abstractNum>
  <w:abstractNum w:abstractNumId="3" w15:restartNumberingAfterBreak="0">
    <w:nsid w:val="3A5A3B52"/>
    <w:multiLevelType w:val="multilevel"/>
    <w:tmpl w:val="4F26DA3A"/>
    <w:lvl w:ilvl="0">
      <w:start w:val="8"/>
      <w:numFmt w:val="decimal"/>
      <w:lvlText w:val="%1"/>
      <w:lvlJc w:val="left"/>
      <w:pPr>
        <w:ind w:left="785" w:hanging="33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33"/>
        <w:jc w:val="left"/>
      </w:pPr>
      <w:rPr>
        <w:rFonts w:ascii="Calibri" w:eastAsia="Calibri" w:hAnsi="Calibri" w:hint="default"/>
        <w:b/>
        <w:bCs/>
        <w:color w:val="1D1B11"/>
        <w:sz w:val="22"/>
        <w:szCs w:val="22"/>
      </w:rPr>
    </w:lvl>
    <w:lvl w:ilvl="2">
      <w:start w:val="1"/>
      <w:numFmt w:val="bullet"/>
      <w:lvlText w:val="•"/>
      <w:lvlJc w:val="left"/>
      <w:pPr>
        <w:ind w:left="2625" w:hanging="33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45" w:hanging="3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66" w:hanging="3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86" w:hanging="3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06" w:hanging="3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26" w:hanging="3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46" w:hanging="333"/>
      </w:pPr>
      <w:rPr>
        <w:rFonts w:hint="default"/>
      </w:rPr>
    </w:lvl>
  </w:abstractNum>
  <w:abstractNum w:abstractNumId="4" w15:restartNumberingAfterBreak="0">
    <w:nsid w:val="3DC03786"/>
    <w:multiLevelType w:val="hybridMultilevel"/>
    <w:tmpl w:val="A30ED9F6"/>
    <w:lvl w:ilvl="0" w:tplc="701655B6">
      <w:start w:val="1"/>
      <w:numFmt w:val="decimal"/>
      <w:lvlText w:val="%1"/>
      <w:lvlJc w:val="left"/>
      <w:pPr>
        <w:ind w:left="842" w:hanging="401"/>
        <w:jc w:val="left"/>
      </w:pPr>
      <w:rPr>
        <w:rFonts w:ascii="Calibri" w:eastAsia="Calibri" w:hAnsi="Calibri" w:hint="default"/>
        <w:b/>
        <w:bCs/>
        <w:color w:val="1D1B11"/>
        <w:w w:val="99"/>
        <w:sz w:val="24"/>
        <w:szCs w:val="24"/>
      </w:rPr>
    </w:lvl>
    <w:lvl w:ilvl="1" w:tplc="8DD82A1C">
      <w:start w:val="1"/>
      <w:numFmt w:val="bullet"/>
      <w:lvlText w:val="—"/>
      <w:lvlJc w:val="left"/>
      <w:pPr>
        <w:ind w:left="1173" w:hanging="360"/>
      </w:pPr>
      <w:rPr>
        <w:rFonts w:ascii="Calibri" w:eastAsia="Calibri" w:hAnsi="Calibri" w:hint="default"/>
        <w:color w:val="1D1B11"/>
        <w:sz w:val="22"/>
        <w:szCs w:val="22"/>
      </w:rPr>
    </w:lvl>
    <w:lvl w:ilvl="2" w:tplc="FBAEF45A">
      <w:start w:val="1"/>
      <w:numFmt w:val="bullet"/>
      <w:lvlText w:val="•"/>
      <w:lvlJc w:val="left"/>
      <w:pPr>
        <w:ind w:left="2088" w:hanging="360"/>
      </w:pPr>
      <w:rPr>
        <w:rFonts w:hint="default"/>
      </w:rPr>
    </w:lvl>
    <w:lvl w:ilvl="3" w:tplc="E2E407A0">
      <w:start w:val="1"/>
      <w:numFmt w:val="bullet"/>
      <w:lvlText w:val="•"/>
      <w:lvlJc w:val="left"/>
      <w:pPr>
        <w:ind w:left="3002" w:hanging="360"/>
      </w:pPr>
      <w:rPr>
        <w:rFonts w:hint="default"/>
      </w:rPr>
    </w:lvl>
    <w:lvl w:ilvl="4" w:tplc="D9EA8D1E">
      <w:start w:val="1"/>
      <w:numFmt w:val="bullet"/>
      <w:lvlText w:val="•"/>
      <w:lvlJc w:val="left"/>
      <w:pPr>
        <w:ind w:left="3917" w:hanging="360"/>
      </w:pPr>
      <w:rPr>
        <w:rFonts w:hint="default"/>
      </w:rPr>
    </w:lvl>
    <w:lvl w:ilvl="5" w:tplc="300EF734">
      <w:start w:val="1"/>
      <w:numFmt w:val="bullet"/>
      <w:lvlText w:val="•"/>
      <w:lvlJc w:val="left"/>
      <w:pPr>
        <w:ind w:left="4832" w:hanging="360"/>
      </w:pPr>
      <w:rPr>
        <w:rFonts w:hint="default"/>
      </w:rPr>
    </w:lvl>
    <w:lvl w:ilvl="6" w:tplc="0D7CD240">
      <w:start w:val="1"/>
      <w:numFmt w:val="bullet"/>
      <w:lvlText w:val="•"/>
      <w:lvlJc w:val="left"/>
      <w:pPr>
        <w:ind w:left="5747" w:hanging="360"/>
      </w:pPr>
      <w:rPr>
        <w:rFonts w:hint="default"/>
      </w:rPr>
    </w:lvl>
    <w:lvl w:ilvl="7" w:tplc="9D86A5D0">
      <w:start w:val="1"/>
      <w:numFmt w:val="bullet"/>
      <w:lvlText w:val="•"/>
      <w:lvlJc w:val="left"/>
      <w:pPr>
        <w:ind w:left="6662" w:hanging="360"/>
      </w:pPr>
      <w:rPr>
        <w:rFonts w:hint="default"/>
      </w:rPr>
    </w:lvl>
    <w:lvl w:ilvl="8" w:tplc="BDFAB5A8">
      <w:start w:val="1"/>
      <w:numFmt w:val="bullet"/>
      <w:lvlText w:val="•"/>
      <w:lvlJc w:val="left"/>
      <w:pPr>
        <w:ind w:left="7576" w:hanging="360"/>
      </w:pPr>
      <w:rPr>
        <w:rFonts w:hint="default"/>
      </w:rPr>
    </w:lvl>
  </w:abstractNum>
  <w:abstractNum w:abstractNumId="5" w15:restartNumberingAfterBreak="0">
    <w:nsid w:val="547E239C"/>
    <w:multiLevelType w:val="multilevel"/>
    <w:tmpl w:val="6A6E9B12"/>
    <w:lvl w:ilvl="0">
      <w:start w:val="2"/>
      <w:numFmt w:val="upperLetter"/>
      <w:lvlText w:val="%1"/>
      <w:lvlJc w:val="left"/>
      <w:pPr>
        <w:ind w:left="784" w:hanging="3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4" w:hanging="343"/>
        <w:jc w:val="left"/>
      </w:pPr>
      <w:rPr>
        <w:rFonts w:ascii="Calibri" w:eastAsia="Calibri" w:hAnsi="Calibri" w:hint="default"/>
        <w:b/>
        <w:bCs/>
        <w:color w:val="1D1B11"/>
        <w:sz w:val="22"/>
        <w:szCs w:val="22"/>
      </w:rPr>
    </w:lvl>
    <w:lvl w:ilvl="2">
      <w:start w:val="1"/>
      <w:numFmt w:val="bullet"/>
      <w:lvlText w:val="•"/>
      <w:lvlJc w:val="left"/>
      <w:pPr>
        <w:ind w:left="2621" w:hanging="3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39" w:hanging="3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57" w:hanging="3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75" w:hanging="3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93" w:hanging="3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11" w:hanging="3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30" w:hanging="343"/>
      </w:pPr>
      <w:rPr>
        <w:rFonts w:hint="default"/>
      </w:rPr>
    </w:lvl>
  </w:abstractNum>
  <w:abstractNum w:abstractNumId="6" w15:restartNumberingAfterBreak="0">
    <w:nsid w:val="5AF24B3D"/>
    <w:multiLevelType w:val="hybridMultilevel"/>
    <w:tmpl w:val="381A99B0"/>
    <w:lvl w:ilvl="0" w:tplc="5B1CA518">
      <w:start w:val="1"/>
      <w:numFmt w:val="decimal"/>
      <w:lvlText w:val="(%1)"/>
      <w:lvlJc w:val="left"/>
      <w:pPr>
        <w:ind w:left="452" w:hanging="298"/>
        <w:jc w:val="left"/>
      </w:pPr>
      <w:rPr>
        <w:rFonts w:ascii="Calibri" w:eastAsia="Calibri" w:hAnsi="Calibri" w:hint="default"/>
        <w:color w:val="1D1B11"/>
        <w:spacing w:val="-1"/>
        <w:sz w:val="22"/>
        <w:szCs w:val="22"/>
      </w:rPr>
    </w:lvl>
    <w:lvl w:ilvl="1" w:tplc="0F0E0E5C">
      <w:start w:val="1"/>
      <w:numFmt w:val="bullet"/>
      <w:lvlText w:val="•"/>
      <w:lvlJc w:val="left"/>
      <w:pPr>
        <w:ind w:left="1406" w:hanging="298"/>
      </w:pPr>
      <w:rPr>
        <w:rFonts w:hint="default"/>
      </w:rPr>
    </w:lvl>
    <w:lvl w:ilvl="2" w:tplc="1D9094D2">
      <w:start w:val="1"/>
      <w:numFmt w:val="bullet"/>
      <w:lvlText w:val="•"/>
      <w:lvlJc w:val="left"/>
      <w:pPr>
        <w:ind w:left="2359" w:hanging="298"/>
      </w:pPr>
      <w:rPr>
        <w:rFonts w:hint="default"/>
      </w:rPr>
    </w:lvl>
    <w:lvl w:ilvl="3" w:tplc="C62E6E16">
      <w:start w:val="1"/>
      <w:numFmt w:val="bullet"/>
      <w:lvlText w:val="•"/>
      <w:lvlJc w:val="left"/>
      <w:pPr>
        <w:ind w:left="3312" w:hanging="298"/>
      </w:pPr>
      <w:rPr>
        <w:rFonts w:hint="default"/>
      </w:rPr>
    </w:lvl>
    <w:lvl w:ilvl="4" w:tplc="B44C7518">
      <w:start w:val="1"/>
      <w:numFmt w:val="bullet"/>
      <w:lvlText w:val="•"/>
      <w:lvlJc w:val="left"/>
      <w:pPr>
        <w:ind w:left="4266" w:hanging="298"/>
      </w:pPr>
      <w:rPr>
        <w:rFonts w:hint="default"/>
      </w:rPr>
    </w:lvl>
    <w:lvl w:ilvl="5" w:tplc="956CE546">
      <w:start w:val="1"/>
      <w:numFmt w:val="bullet"/>
      <w:lvlText w:val="•"/>
      <w:lvlJc w:val="left"/>
      <w:pPr>
        <w:ind w:left="5219" w:hanging="298"/>
      </w:pPr>
      <w:rPr>
        <w:rFonts w:hint="default"/>
      </w:rPr>
    </w:lvl>
    <w:lvl w:ilvl="6" w:tplc="714AA8B6">
      <w:start w:val="1"/>
      <w:numFmt w:val="bullet"/>
      <w:lvlText w:val="•"/>
      <w:lvlJc w:val="left"/>
      <w:pPr>
        <w:ind w:left="6172" w:hanging="298"/>
      </w:pPr>
      <w:rPr>
        <w:rFonts w:hint="default"/>
      </w:rPr>
    </w:lvl>
    <w:lvl w:ilvl="7" w:tplc="FDC4F332">
      <w:start w:val="1"/>
      <w:numFmt w:val="bullet"/>
      <w:lvlText w:val="•"/>
      <w:lvlJc w:val="left"/>
      <w:pPr>
        <w:ind w:left="7126" w:hanging="298"/>
      </w:pPr>
      <w:rPr>
        <w:rFonts w:hint="default"/>
      </w:rPr>
    </w:lvl>
    <w:lvl w:ilvl="8" w:tplc="4D9829A8">
      <w:start w:val="1"/>
      <w:numFmt w:val="bullet"/>
      <w:lvlText w:val="•"/>
      <w:lvlJc w:val="left"/>
      <w:pPr>
        <w:ind w:left="8079" w:hanging="298"/>
      </w:pPr>
      <w:rPr>
        <w:rFonts w:hint="default"/>
      </w:rPr>
    </w:lvl>
  </w:abstractNum>
  <w:abstractNum w:abstractNumId="7" w15:restartNumberingAfterBreak="0">
    <w:nsid w:val="600D1787"/>
    <w:multiLevelType w:val="hybridMultilevel"/>
    <w:tmpl w:val="8D1CD986"/>
    <w:lvl w:ilvl="0" w:tplc="9AD8BA98">
      <w:start w:val="1"/>
      <w:numFmt w:val="decimal"/>
      <w:lvlText w:val="%1."/>
      <w:lvlJc w:val="left"/>
      <w:pPr>
        <w:ind w:left="1162" w:hanging="360"/>
        <w:jc w:val="left"/>
      </w:pPr>
      <w:rPr>
        <w:rFonts w:ascii="Arial" w:eastAsia="Arial" w:hAnsi="Arial" w:hint="default"/>
        <w:color w:val="1D1B11"/>
        <w:spacing w:val="-1"/>
        <w:sz w:val="22"/>
        <w:szCs w:val="22"/>
      </w:rPr>
    </w:lvl>
    <w:lvl w:ilvl="1" w:tplc="EA987E6A">
      <w:start w:val="1"/>
      <w:numFmt w:val="bullet"/>
      <w:lvlText w:val="•"/>
      <w:lvlJc w:val="left"/>
      <w:pPr>
        <w:ind w:left="2042" w:hanging="360"/>
      </w:pPr>
      <w:rPr>
        <w:rFonts w:hint="default"/>
      </w:rPr>
    </w:lvl>
    <w:lvl w:ilvl="2" w:tplc="311EA986">
      <w:start w:val="1"/>
      <w:numFmt w:val="bullet"/>
      <w:lvlText w:val="•"/>
      <w:lvlJc w:val="left"/>
      <w:pPr>
        <w:ind w:left="2922" w:hanging="360"/>
      </w:pPr>
      <w:rPr>
        <w:rFonts w:hint="default"/>
      </w:rPr>
    </w:lvl>
    <w:lvl w:ilvl="3" w:tplc="0EB0FC02">
      <w:start w:val="1"/>
      <w:numFmt w:val="bullet"/>
      <w:lvlText w:val="•"/>
      <w:lvlJc w:val="left"/>
      <w:pPr>
        <w:ind w:left="3803" w:hanging="360"/>
      </w:pPr>
      <w:rPr>
        <w:rFonts w:hint="default"/>
      </w:rPr>
    </w:lvl>
    <w:lvl w:ilvl="4" w:tplc="A254FD6E">
      <w:start w:val="1"/>
      <w:numFmt w:val="bullet"/>
      <w:lvlText w:val="•"/>
      <w:lvlJc w:val="left"/>
      <w:pPr>
        <w:ind w:left="4683" w:hanging="360"/>
      </w:pPr>
      <w:rPr>
        <w:rFonts w:hint="default"/>
      </w:rPr>
    </w:lvl>
    <w:lvl w:ilvl="5" w:tplc="F0E0516C">
      <w:start w:val="1"/>
      <w:numFmt w:val="bullet"/>
      <w:lvlText w:val="•"/>
      <w:lvlJc w:val="left"/>
      <w:pPr>
        <w:ind w:left="5564" w:hanging="360"/>
      </w:pPr>
      <w:rPr>
        <w:rFonts w:hint="default"/>
      </w:rPr>
    </w:lvl>
    <w:lvl w:ilvl="6" w:tplc="02D04CA6">
      <w:start w:val="1"/>
      <w:numFmt w:val="bullet"/>
      <w:lvlText w:val="•"/>
      <w:lvlJc w:val="left"/>
      <w:pPr>
        <w:ind w:left="6444" w:hanging="360"/>
      </w:pPr>
      <w:rPr>
        <w:rFonts w:hint="default"/>
      </w:rPr>
    </w:lvl>
    <w:lvl w:ilvl="7" w:tplc="E8DE1128">
      <w:start w:val="1"/>
      <w:numFmt w:val="bullet"/>
      <w:lvlText w:val="•"/>
      <w:lvlJc w:val="left"/>
      <w:pPr>
        <w:ind w:left="7325" w:hanging="360"/>
      </w:pPr>
      <w:rPr>
        <w:rFonts w:hint="default"/>
      </w:rPr>
    </w:lvl>
    <w:lvl w:ilvl="8" w:tplc="99AE273E">
      <w:start w:val="1"/>
      <w:numFmt w:val="bullet"/>
      <w:lvlText w:val="•"/>
      <w:lvlJc w:val="left"/>
      <w:pPr>
        <w:ind w:left="8205" w:hanging="360"/>
      </w:pPr>
      <w:rPr>
        <w:rFonts w:hint="default"/>
      </w:rPr>
    </w:lvl>
  </w:abstractNum>
  <w:abstractNum w:abstractNumId="8" w15:restartNumberingAfterBreak="0">
    <w:nsid w:val="63B202CD"/>
    <w:multiLevelType w:val="hybridMultilevel"/>
    <w:tmpl w:val="2FF66CF8"/>
    <w:lvl w:ilvl="0" w:tplc="C56C4478">
      <w:start w:val="1"/>
      <w:numFmt w:val="lowerLetter"/>
      <w:lvlText w:val="%1)"/>
      <w:lvlJc w:val="left"/>
      <w:pPr>
        <w:ind w:left="802" w:hanging="360"/>
        <w:jc w:val="left"/>
      </w:pPr>
      <w:rPr>
        <w:rFonts w:ascii="Calibri" w:eastAsia="Calibri" w:hAnsi="Calibri" w:hint="default"/>
        <w:color w:val="1D1B11"/>
        <w:spacing w:val="-1"/>
        <w:sz w:val="22"/>
        <w:szCs w:val="22"/>
      </w:rPr>
    </w:lvl>
    <w:lvl w:ilvl="1" w:tplc="3E24433E">
      <w:start w:val="1"/>
      <w:numFmt w:val="bullet"/>
      <w:lvlText w:val="•"/>
      <w:lvlJc w:val="left"/>
      <w:pPr>
        <w:ind w:left="1718" w:hanging="360"/>
      </w:pPr>
      <w:rPr>
        <w:rFonts w:hint="default"/>
      </w:rPr>
    </w:lvl>
    <w:lvl w:ilvl="2" w:tplc="22B27CC8">
      <w:start w:val="1"/>
      <w:numFmt w:val="bullet"/>
      <w:lvlText w:val="•"/>
      <w:lvlJc w:val="left"/>
      <w:pPr>
        <w:ind w:left="2634" w:hanging="360"/>
      </w:pPr>
      <w:rPr>
        <w:rFonts w:hint="default"/>
      </w:rPr>
    </w:lvl>
    <w:lvl w:ilvl="3" w:tplc="844E32DE">
      <w:start w:val="1"/>
      <w:numFmt w:val="bullet"/>
      <w:lvlText w:val="•"/>
      <w:lvlJc w:val="left"/>
      <w:pPr>
        <w:ind w:left="3551" w:hanging="360"/>
      </w:pPr>
      <w:rPr>
        <w:rFonts w:hint="default"/>
      </w:rPr>
    </w:lvl>
    <w:lvl w:ilvl="4" w:tplc="DCA42DB4">
      <w:start w:val="1"/>
      <w:numFmt w:val="bullet"/>
      <w:lvlText w:val="•"/>
      <w:lvlJc w:val="left"/>
      <w:pPr>
        <w:ind w:left="4467" w:hanging="360"/>
      </w:pPr>
      <w:rPr>
        <w:rFonts w:hint="default"/>
      </w:rPr>
    </w:lvl>
    <w:lvl w:ilvl="5" w:tplc="B02E44AC">
      <w:start w:val="1"/>
      <w:numFmt w:val="bullet"/>
      <w:lvlText w:val="•"/>
      <w:lvlJc w:val="left"/>
      <w:pPr>
        <w:ind w:left="5384" w:hanging="360"/>
      </w:pPr>
      <w:rPr>
        <w:rFonts w:hint="default"/>
      </w:rPr>
    </w:lvl>
    <w:lvl w:ilvl="6" w:tplc="10DE65A6">
      <w:start w:val="1"/>
      <w:numFmt w:val="bullet"/>
      <w:lvlText w:val="•"/>
      <w:lvlJc w:val="left"/>
      <w:pPr>
        <w:ind w:left="6300" w:hanging="360"/>
      </w:pPr>
      <w:rPr>
        <w:rFonts w:hint="default"/>
      </w:rPr>
    </w:lvl>
    <w:lvl w:ilvl="7" w:tplc="F4C6EEC4">
      <w:start w:val="1"/>
      <w:numFmt w:val="bullet"/>
      <w:lvlText w:val="•"/>
      <w:lvlJc w:val="left"/>
      <w:pPr>
        <w:ind w:left="7217" w:hanging="360"/>
      </w:pPr>
      <w:rPr>
        <w:rFonts w:hint="default"/>
      </w:rPr>
    </w:lvl>
    <w:lvl w:ilvl="8" w:tplc="9D369140">
      <w:start w:val="1"/>
      <w:numFmt w:val="bullet"/>
      <w:lvlText w:val="•"/>
      <w:lvlJc w:val="left"/>
      <w:pPr>
        <w:ind w:left="8133" w:hanging="360"/>
      </w:pPr>
      <w:rPr>
        <w:rFonts w:hint="default"/>
      </w:rPr>
    </w:lvl>
  </w:abstractNum>
  <w:abstractNum w:abstractNumId="9" w15:restartNumberingAfterBreak="0">
    <w:nsid w:val="6FF7141C"/>
    <w:multiLevelType w:val="hybridMultilevel"/>
    <w:tmpl w:val="37E81888"/>
    <w:lvl w:ilvl="0" w:tplc="9D38DBF6">
      <w:start w:val="1"/>
      <w:numFmt w:val="lowerLetter"/>
      <w:lvlText w:val="%1)"/>
      <w:lvlJc w:val="left"/>
      <w:pPr>
        <w:ind w:left="802" w:hanging="360"/>
        <w:jc w:val="left"/>
      </w:pPr>
      <w:rPr>
        <w:rFonts w:ascii="Calibri" w:eastAsia="Calibri" w:hAnsi="Calibri" w:hint="default"/>
        <w:color w:val="1D1B11"/>
        <w:spacing w:val="-1"/>
        <w:sz w:val="22"/>
        <w:szCs w:val="22"/>
      </w:rPr>
    </w:lvl>
    <w:lvl w:ilvl="1" w:tplc="F814D0B0">
      <w:start w:val="1"/>
      <w:numFmt w:val="bullet"/>
      <w:lvlText w:val="•"/>
      <w:lvlJc w:val="left"/>
      <w:pPr>
        <w:ind w:left="1718" w:hanging="360"/>
      </w:pPr>
      <w:rPr>
        <w:rFonts w:hint="default"/>
      </w:rPr>
    </w:lvl>
    <w:lvl w:ilvl="2" w:tplc="82462998">
      <w:start w:val="1"/>
      <w:numFmt w:val="bullet"/>
      <w:lvlText w:val="•"/>
      <w:lvlJc w:val="left"/>
      <w:pPr>
        <w:ind w:left="2634" w:hanging="360"/>
      </w:pPr>
      <w:rPr>
        <w:rFonts w:hint="default"/>
      </w:rPr>
    </w:lvl>
    <w:lvl w:ilvl="3" w:tplc="3B6290B8">
      <w:start w:val="1"/>
      <w:numFmt w:val="bullet"/>
      <w:lvlText w:val="•"/>
      <w:lvlJc w:val="left"/>
      <w:pPr>
        <w:ind w:left="3551" w:hanging="360"/>
      </w:pPr>
      <w:rPr>
        <w:rFonts w:hint="default"/>
      </w:rPr>
    </w:lvl>
    <w:lvl w:ilvl="4" w:tplc="4C0CD766">
      <w:start w:val="1"/>
      <w:numFmt w:val="bullet"/>
      <w:lvlText w:val="•"/>
      <w:lvlJc w:val="left"/>
      <w:pPr>
        <w:ind w:left="4467" w:hanging="360"/>
      </w:pPr>
      <w:rPr>
        <w:rFonts w:hint="default"/>
      </w:rPr>
    </w:lvl>
    <w:lvl w:ilvl="5" w:tplc="EE46B2FA">
      <w:start w:val="1"/>
      <w:numFmt w:val="bullet"/>
      <w:lvlText w:val="•"/>
      <w:lvlJc w:val="left"/>
      <w:pPr>
        <w:ind w:left="5384" w:hanging="360"/>
      </w:pPr>
      <w:rPr>
        <w:rFonts w:hint="default"/>
      </w:rPr>
    </w:lvl>
    <w:lvl w:ilvl="6" w:tplc="A212218A">
      <w:start w:val="1"/>
      <w:numFmt w:val="bullet"/>
      <w:lvlText w:val="•"/>
      <w:lvlJc w:val="left"/>
      <w:pPr>
        <w:ind w:left="6300" w:hanging="360"/>
      </w:pPr>
      <w:rPr>
        <w:rFonts w:hint="default"/>
      </w:rPr>
    </w:lvl>
    <w:lvl w:ilvl="7" w:tplc="FE50D2CE">
      <w:start w:val="1"/>
      <w:numFmt w:val="bullet"/>
      <w:lvlText w:val="•"/>
      <w:lvlJc w:val="left"/>
      <w:pPr>
        <w:ind w:left="7217" w:hanging="360"/>
      </w:pPr>
      <w:rPr>
        <w:rFonts w:hint="default"/>
      </w:rPr>
    </w:lvl>
    <w:lvl w:ilvl="8" w:tplc="CD889168">
      <w:start w:val="1"/>
      <w:numFmt w:val="bullet"/>
      <w:lvlText w:val="•"/>
      <w:lvlJc w:val="left"/>
      <w:pPr>
        <w:ind w:left="8133" w:hanging="36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4"/>
  </w:num>
  <w:num w:numId="9">
    <w:abstractNumId w:val="2"/>
  </w:num>
  <w:num w:numId="10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ørn Toftum">
    <w15:presenceInfo w15:providerId="AD" w15:userId="S-1-5-21-4207196655-1284807994-987816898-658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870"/>
    <w:rsid w:val="000312EC"/>
    <w:rsid w:val="00051304"/>
    <w:rsid w:val="000659C0"/>
    <w:rsid w:val="00085100"/>
    <w:rsid w:val="00092091"/>
    <w:rsid w:val="00096870"/>
    <w:rsid w:val="000C0A4A"/>
    <w:rsid w:val="000D05C9"/>
    <w:rsid w:val="000D1EBE"/>
    <w:rsid w:val="000E14A1"/>
    <w:rsid w:val="00100A10"/>
    <w:rsid w:val="001121F0"/>
    <w:rsid w:val="0012526E"/>
    <w:rsid w:val="00131DCF"/>
    <w:rsid w:val="001443E8"/>
    <w:rsid w:val="00181555"/>
    <w:rsid w:val="001823A0"/>
    <w:rsid w:val="00190EF3"/>
    <w:rsid w:val="001E0C2C"/>
    <w:rsid w:val="001E137B"/>
    <w:rsid w:val="001F6A39"/>
    <w:rsid w:val="001F6E55"/>
    <w:rsid w:val="00206221"/>
    <w:rsid w:val="002216A6"/>
    <w:rsid w:val="00223A61"/>
    <w:rsid w:val="0026499B"/>
    <w:rsid w:val="00282683"/>
    <w:rsid w:val="00286FA4"/>
    <w:rsid w:val="002A6B7E"/>
    <w:rsid w:val="002D2C3E"/>
    <w:rsid w:val="002D6F9C"/>
    <w:rsid w:val="002E4ECB"/>
    <w:rsid w:val="002F26D4"/>
    <w:rsid w:val="00306CE5"/>
    <w:rsid w:val="00324C08"/>
    <w:rsid w:val="00331BBD"/>
    <w:rsid w:val="00333A76"/>
    <w:rsid w:val="00347273"/>
    <w:rsid w:val="0039692F"/>
    <w:rsid w:val="003A2004"/>
    <w:rsid w:val="003A2697"/>
    <w:rsid w:val="003A46B4"/>
    <w:rsid w:val="004176DF"/>
    <w:rsid w:val="00437406"/>
    <w:rsid w:val="00451264"/>
    <w:rsid w:val="00470E88"/>
    <w:rsid w:val="0048569F"/>
    <w:rsid w:val="004C7EC3"/>
    <w:rsid w:val="004D20D4"/>
    <w:rsid w:val="005068FA"/>
    <w:rsid w:val="00506B07"/>
    <w:rsid w:val="00532BFE"/>
    <w:rsid w:val="00554470"/>
    <w:rsid w:val="00555695"/>
    <w:rsid w:val="00594368"/>
    <w:rsid w:val="005C3CF9"/>
    <w:rsid w:val="005C4C3B"/>
    <w:rsid w:val="005D7D34"/>
    <w:rsid w:val="005F7785"/>
    <w:rsid w:val="00626284"/>
    <w:rsid w:val="00685E04"/>
    <w:rsid w:val="00696126"/>
    <w:rsid w:val="006A4808"/>
    <w:rsid w:val="006D3646"/>
    <w:rsid w:val="006D3845"/>
    <w:rsid w:val="006E438D"/>
    <w:rsid w:val="0070726F"/>
    <w:rsid w:val="00724475"/>
    <w:rsid w:val="00726ACB"/>
    <w:rsid w:val="0076286A"/>
    <w:rsid w:val="007756D2"/>
    <w:rsid w:val="00793468"/>
    <w:rsid w:val="007C1972"/>
    <w:rsid w:val="007C2068"/>
    <w:rsid w:val="007C3895"/>
    <w:rsid w:val="007D7BE1"/>
    <w:rsid w:val="00810AA3"/>
    <w:rsid w:val="00810C15"/>
    <w:rsid w:val="008263ED"/>
    <w:rsid w:val="0086379B"/>
    <w:rsid w:val="0086397E"/>
    <w:rsid w:val="008A43A9"/>
    <w:rsid w:val="008F2959"/>
    <w:rsid w:val="009210D5"/>
    <w:rsid w:val="0093798D"/>
    <w:rsid w:val="009437BD"/>
    <w:rsid w:val="009B407A"/>
    <w:rsid w:val="009C335A"/>
    <w:rsid w:val="009D40F4"/>
    <w:rsid w:val="009D578E"/>
    <w:rsid w:val="009E5342"/>
    <w:rsid w:val="009F5DB3"/>
    <w:rsid w:val="00A01B5F"/>
    <w:rsid w:val="00A16697"/>
    <w:rsid w:val="00A55380"/>
    <w:rsid w:val="00A6077C"/>
    <w:rsid w:val="00AC39BA"/>
    <w:rsid w:val="00AF5BFE"/>
    <w:rsid w:val="00B550A5"/>
    <w:rsid w:val="00B7255A"/>
    <w:rsid w:val="00B7700B"/>
    <w:rsid w:val="00B8650D"/>
    <w:rsid w:val="00BA270F"/>
    <w:rsid w:val="00BA5687"/>
    <w:rsid w:val="00BA603A"/>
    <w:rsid w:val="00BA6300"/>
    <w:rsid w:val="00BF4D15"/>
    <w:rsid w:val="00C03982"/>
    <w:rsid w:val="00C03B13"/>
    <w:rsid w:val="00C13EB7"/>
    <w:rsid w:val="00C17E0C"/>
    <w:rsid w:val="00C27F01"/>
    <w:rsid w:val="00C440FB"/>
    <w:rsid w:val="00C73281"/>
    <w:rsid w:val="00C81FD0"/>
    <w:rsid w:val="00C82496"/>
    <w:rsid w:val="00C87BF9"/>
    <w:rsid w:val="00CA6142"/>
    <w:rsid w:val="00CB464D"/>
    <w:rsid w:val="00CB6B99"/>
    <w:rsid w:val="00CC1E49"/>
    <w:rsid w:val="00CC346B"/>
    <w:rsid w:val="00CE5EA9"/>
    <w:rsid w:val="00CF6AB4"/>
    <w:rsid w:val="00D47BE5"/>
    <w:rsid w:val="00D86EF1"/>
    <w:rsid w:val="00DA27FE"/>
    <w:rsid w:val="00DB59F7"/>
    <w:rsid w:val="00DB7ED5"/>
    <w:rsid w:val="00E40330"/>
    <w:rsid w:val="00E83234"/>
    <w:rsid w:val="00EA205E"/>
    <w:rsid w:val="00ED04D2"/>
    <w:rsid w:val="00ED71FC"/>
    <w:rsid w:val="00EE7DE4"/>
    <w:rsid w:val="00EF0EA5"/>
    <w:rsid w:val="00F008B7"/>
    <w:rsid w:val="00F147AE"/>
    <w:rsid w:val="00F26222"/>
    <w:rsid w:val="00F26B15"/>
    <w:rsid w:val="00F521AB"/>
    <w:rsid w:val="00F63563"/>
    <w:rsid w:val="00F84D3F"/>
    <w:rsid w:val="00F8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057A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4"/>
      <w:ind w:left="442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11"/>
      <w:ind w:left="842"/>
      <w:outlineLvl w:val="1"/>
    </w:pPr>
    <w:rPr>
      <w:rFonts w:ascii="Calibri" w:eastAsia="Calibri" w:hAnsi="Calibri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20"/>
      <w:ind w:left="854" w:hanging="402"/>
      <w:outlineLvl w:val="2"/>
    </w:pPr>
    <w:rPr>
      <w:rFonts w:ascii="Calibri" w:eastAsia="Calibri" w:hAnsi="Calibri"/>
      <w:b/>
      <w:bCs/>
      <w:i/>
      <w:sz w:val="24"/>
      <w:szCs w:val="24"/>
    </w:rPr>
  </w:style>
  <w:style w:type="paragraph" w:styleId="Heading4">
    <w:name w:val="heading 4"/>
    <w:basedOn w:val="Normal"/>
    <w:uiPriority w:val="1"/>
    <w:qFormat/>
    <w:pPr>
      <w:ind w:left="195"/>
      <w:outlineLvl w:val="3"/>
    </w:pPr>
    <w:rPr>
      <w:rFonts w:ascii="Cambria Math" w:eastAsia="Cambria Math" w:hAnsi="Cambria Math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0"/>
      <w:ind w:left="442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ISOSecretObservations">
    <w:name w:val="ISO_Secret_Observations"/>
    <w:basedOn w:val="Normal"/>
    <w:rsid w:val="00EE7DE4"/>
    <w:pPr>
      <w:widowControl/>
      <w:spacing w:before="21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512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1264"/>
  </w:style>
  <w:style w:type="paragraph" w:styleId="Footer">
    <w:name w:val="footer"/>
    <w:basedOn w:val="Normal"/>
    <w:link w:val="FooterChar"/>
    <w:unhideWhenUsed/>
    <w:rsid w:val="004512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1264"/>
  </w:style>
  <w:style w:type="paragraph" w:styleId="BalloonText">
    <w:name w:val="Balloon Text"/>
    <w:basedOn w:val="Normal"/>
    <w:link w:val="BalloonTextChar"/>
    <w:uiPriority w:val="99"/>
    <w:semiHidden/>
    <w:unhideWhenUsed/>
    <w:rsid w:val="00BA27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7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wmf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wmf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1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localhost\Users\teb\Box%20Sync\Nemo\ISO%20TC159%20SC5\ISO%207243%20Final%2020160927\7243%20posible%20figures%20A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72632201712491"/>
          <c:y val="6.0185185185185203E-2"/>
          <c:w val="0.76575663697775498"/>
          <c:h val="0.67543051910177898"/>
        </c:manualLayout>
      </c:layout>
      <c:scatterChart>
        <c:scatterStyle val="lineMarker"/>
        <c:varyColors val="0"/>
        <c:ser>
          <c:idx val="0"/>
          <c:order val="0"/>
          <c:tx>
            <c:strRef>
              <c:f>Curves!$G$4</c:f>
              <c:strCache>
                <c:ptCount val="1"/>
                <c:pt idx="0">
                  <c:v>Acclimatised</c:v>
                </c:pt>
              </c:strCache>
            </c:strRef>
          </c:tx>
          <c:spPr>
            <a:ln w="381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Curves!$F$5:$F$14</c:f>
              <c:numCache>
                <c:formatCode>General</c:formatCode>
                <c:ptCount val="10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550</c:v>
                </c:pt>
              </c:numCache>
            </c:numRef>
          </c:xVal>
          <c:yVal>
            <c:numRef>
              <c:f>Curves!$G$5:$G$14</c:f>
              <c:numCache>
                <c:formatCode>0.0</c:formatCode>
                <c:ptCount val="10"/>
                <c:pt idx="0">
                  <c:v>33.700000000000003</c:v>
                </c:pt>
                <c:pt idx="1">
                  <c:v>31.67495052085966</c:v>
                </c:pt>
                <c:pt idx="2">
                  <c:v>30.238155049864218</c:v>
                </c:pt>
                <c:pt idx="3">
                  <c:v>29.123689900271572</c:v>
                </c:pt>
                <c:pt idx="4">
                  <c:v>28.213105570723879</c:v>
                </c:pt>
                <c:pt idx="5">
                  <c:v>27.443217489971818</c:v>
                </c:pt>
                <c:pt idx="6">
                  <c:v>26.77631009972843</c:v>
                </c:pt>
                <c:pt idx="7">
                  <c:v>26.188056091583551</c:v>
                </c:pt>
                <c:pt idx="8">
                  <c:v>25.661844950135791</c:v>
                </c:pt>
                <c:pt idx="9">
                  <c:v>25.185829070816201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Curves!$H$4</c:f>
              <c:strCache>
                <c:ptCount val="1"/>
                <c:pt idx="0">
                  <c:v>Unacclimatised</c:v>
                </c:pt>
              </c:strCache>
            </c:strRef>
          </c:tx>
          <c:spPr>
            <a:ln w="38100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Curves!$F$5:$F$14</c:f>
              <c:numCache>
                <c:formatCode>General</c:formatCode>
                <c:ptCount val="10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550</c:v>
                </c:pt>
              </c:numCache>
            </c:numRef>
          </c:xVal>
          <c:yVal>
            <c:numRef>
              <c:f>Curves!$H$5:$H$14</c:f>
              <c:numCache>
                <c:formatCode>0.0</c:formatCode>
                <c:ptCount val="10"/>
                <c:pt idx="0">
                  <c:v>31.7</c:v>
                </c:pt>
                <c:pt idx="1">
                  <c:v>29.217113247314892</c:v>
                </c:pt>
                <c:pt idx="2">
                  <c:v>27.455477061137859</c:v>
                </c:pt>
                <c:pt idx="3">
                  <c:v>26.08904587772426</c:v>
                </c:pt>
                <c:pt idx="4">
                  <c:v>24.972590308452759</c:v>
                </c:pt>
                <c:pt idx="5">
                  <c:v>24.0286405746611</c:v>
                </c:pt>
                <c:pt idx="6">
                  <c:v>23.21095412227573</c:v>
                </c:pt>
                <c:pt idx="7">
                  <c:v>22.48970355576764</c:v>
                </c:pt>
                <c:pt idx="8">
                  <c:v>21.84452293886212</c:v>
                </c:pt>
                <c:pt idx="9">
                  <c:v>21.260886078131151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1047264"/>
        <c:axId val="661047656"/>
      </c:scatterChart>
      <c:valAx>
        <c:axId val="661047264"/>
        <c:scaling>
          <c:orientation val="minMax"/>
          <c:max val="55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charset="0"/>
                    <a:ea typeface="Arial" charset="0"/>
                    <a:cs typeface="Arial" charset="0"/>
                  </a:defRPr>
                </a:pPr>
                <a:r>
                  <a:rPr lang="en-US"/>
                  <a:t>Metabolic Rate [W]</a:t>
                </a:r>
              </a:p>
            </c:rich>
          </c:tx>
          <c:layout>
            <c:manualLayout>
              <c:xMode val="edge"/>
              <c:yMode val="edge"/>
              <c:x val="0.42036013940880301"/>
              <c:y val="0.8619582968795570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charset="0"/>
                  <a:ea typeface="Arial" charset="0"/>
                  <a:cs typeface="Arial" charset="0"/>
                </a:defRPr>
              </a:pPr>
              <a:endParaRPr lang="da-DK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charset="0"/>
                <a:ea typeface="Arial" charset="0"/>
                <a:cs typeface="Arial" charset="0"/>
              </a:defRPr>
            </a:pPr>
            <a:endParaRPr lang="da-DK"/>
          </a:p>
        </c:txPr>
        <c:crossAx val="661047656"/>
        <c:crosses val="autoZero"/>
        <c:crossBetween val="midCat"/>
        <c:majorUnit val="50"/>
      </c:valAx>
      <c:valAx>
        <c:axId val="661047656"/>
        <c:scaling>
          <c:orientation val="minMax"/>
          <c:max val="35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charset="0"/>
                    <a:ea typeface="Arial" charset="0"/>
                    <a:cs typeface="Arial" charset="0"/>
                  </a:defRPr>
                </a:pPr>
                <a:r>
                  <a:rPr lang="en-US"/>
                  <a:t>WBGTeff [°C]</a:t>
                </a:r>
              </a:p>
            </c:rich>
          </c:tx>
          <c:layout>
            <c:manualLayout>
              <c:xMode val="edge"/>
              <c:yMode val="edge"/>
              <c:x val="4.87115442536896E-2"/>
              <c:y val="0.234173592884222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charset="0"/>
                  <a:ea typeface="Arial" charset="0"/>
                  <a:cs typeface="Arial" charset="0"/>
                </a:defRPr>
              </a:pPr>
              <a:endParaRPr lang="da-DK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charset="0"/>
                <a:ea typeface="Arial" charset="0"/>
                <a:cs typeface="Arial" charset="0"/>
              </a:defRPr>
            </a:pPr>
            <a:endParaRPr lang="da-DK"/>
          </a:p>
        </c:txPr>
        <c:crossAx val="661047264"/>
        <c:crosses val="autoZero"/>
        <c:crossBetween val="midCat"/>
        <c:majorUnit val="2"/>
        <c:minorUnit val="1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3474183554924504"/>
          <c:y val="0.12422681539807499"/>
          <c:w val="0.38495073361731402"/>
          <c:h val="0.1998472586759990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charset="0"/>
              <a:ea typeface="Arial" charset="0"/>
              <a:cs typeface="Arial" charset="0"/>
            </a:defRPr>
          </a:pPr>
          <a:endParaRPr lang="da-D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latin typeface="Arial" charset="0"/>
          <a:ea typeface="Arial" charset="0"/>
          <a:cs typeface="Arial" charset="0"/>
        </a:defRPr>
      </a:pPr>
      <a:endParaRPr lang="da-D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7E1BA-61A3-4B06-BE07-C8B6593D3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5811</Words>
  <Characters>35453</Characters>
  <Application>Microsoft Office Word</Application>
  <DocSecurity>0</DocSecurity>
  <Lines>295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template for the development of ISO and ISO/IEC documents</vt:lpstr>
    </vt:vector>
  </TitlesOfParts>
  <Company>Loughborough University</Company>
  <LinksUpToDate>false</LinksUpToDate>
  <CharactersWithSpaces>41182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template for the development of ISO and ISO/IEC documents</dc:title>
  <dc:creator>Staff/Research Student</dc:creator>
  <cp:lastModifiedBy>Jørn Toftum</cp:lastModifiedBy>
  <cp:revision>2</cp:revision>
  <dcterms:created xsi:type="dcterms:W3CDTF">2017-03-01T12:47:00Z</dcterms:created>
  <dcterms:modified xsi:type="dcterms:W3CDTF">2017-03-01T12:47:00Z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2016-06-09T00:00:00Z</vt:filetime>
  </property>
  <property fmtid="{D5CDD505-2E9C-101B-9397-08002B2CF9AE}" pid="3" name="LastSaved">
    <vt:filetime>2016-06-09T00:00:00Z</vt:filetime>
  </property>
</Properties>
</file>